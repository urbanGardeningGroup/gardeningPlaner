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28951479" w:displacedByCustomXml="next"/>
    <w:sdt>
      <w:sdtPr>
        <w:id w:val="1528361454"/>
        <w:docPartObj>
          <w:docPartGallery w:val="Cover Pages"/>
          <w:docPartUnique/>
        </w:docPartObj>
      </w:sdtPr>
      <w:sdtEndPr>
        <w:rPr>
          <w:rFonts w:asciiTheme="minorHAnsi" w:hAnsiTheme="minorHAnsi"/>
          <w:b/>
          <w:bCs/>
          <w:caps/>
          <w:color w:val="191919" w:themeColor="text1" w:themeTint="E6"/>
          <w:sz w:val="72"/>
          <w:szCs w:val="72"/>
        </w:rPr>
      </w:sdtEndPr>
      <w:sdtContent>
        <w:p w:rsidR="00F35BC4" w:rsidRDefault="00F35BC4"/>
        <w:p w:rsidR="00F35BC4" w:rsidRDefault="00717440">
          <w:pPr>
            <w:rPr>
              <w:rFonts w:asciiTheme="minorHAnsi" w:hAnsiTheme="minorHAnsi"/>
              <w:caps/>
              <w:color w:val="191919" w:themeColor="text1" w:themeTint="E6"/>
              <w:sz w:val="72"/>
              <w:szCs w:val="72"/>
            </w:rPr>
          </w:pPr>
          <w:r>
            <w:rPr>
              <w:noProof/>
              <w:lang w:eastAsia="de-CH"/>
            </w:rPr>
            <mc:AlternateContent>
              <mc:Choice Requires="wps">
                <w:drawing>
                  <wp:anchor distT="0" distB="0" distL="114300" distR="114300" simplePos="0" relativeHeight="251665408" behindDoc="0" locked="0" layoutInCell="1" allowOverlap="1" wp14:anchorId="0D4C9E56" wp14:editId="4F630795">
                    <wp:simplePos x="0" y="0"/>
                    <wp:positionH relativeFrom="page">
                      <wp:posOffset>1060704</wp:posOffset>
                    </wp:positionH>
                    <wp:positionV relativeFrom="page">
                      <wp:posOffset>8083296</wp:posOffset>
                    </wp:positionV>
                    <wp:extent cx="2962656" cy="906780"/>
                    <wp:effectExtent l="0" t="0" r="9525" b="7620"/>
                    <wp:wrapSquare wrapText="bothSides"/>
                    <wp:docPr id="33" name="Textfeld 33"/>
                    <wp:cNvGraphicFramePr/>
                    <a:graphic xmlns:a="http://schemas.openxmlformats.org/drawingml/2006/main">
                      <a:graphicData uri="http://schemas.microsoft.com/office/word/2010/wordprocessingShape">
                        <wps:wsp>
                          <wps:cNvSpPr txBox="1"/>
                          <wps:spPr>
                            <a:xfrm>
                              <a:off x="0" y="0"/>
                              <a:ext cx="2962656" cy="906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103B" w:rsidRPr="00BC3036" w:rsidRDefault="0033103B" w:rsidP="00BC3036">
                                <w:pPr>
                                  <w:tabs>
                                    <w:tab w:val="left" w:pos="1701"/>
                                  </w:tabs>
                                </w:pPr>
                                <w:r>
                                  <w:t>Version:</w:t>
                                </w:r>
                                <w:r>
                                  <w:tab/>
                                  <w:t>0.1</w:t>
                                </w:r>
                                <w:r>
                                  <w:br/>
                                  <w:t>Autoren:</w:t>
                                </w:r>
                                <w:r>
                                  <w:tab/>
                                  <w:t>Tobias Lanz,</w:t>
                                </w:r>
                                <w:r w:rsidR="00EE6B82">
                                  <w:t xml:space="preserve"> </w:t>
                                </w:r>
                                <w:proofErr w:type="spellStart"/>
                                <w:r w:rsidR="00EE6B82">
                                  <w:t>Mejdin</w:t>
                                </w:r>
                                <w:proofErr w:type="spellEnd"/>
                                <w:r w:rsidR="00EE6B82">
                                  <w:t xml:space="preserve"> </w:t>
                                </w:r>
                                <w:proofErr w:type="spellStart"/>
                                <w:r w:rsidR="00EE6B82">
                                  <w:t>Hatema</w:t>
                                </w:r>
                                <w:proofErr w:type="spellEnd"/>
                                <w:r>
                                  <w:br/>
                                  <w:t>Studiengang:</w:t>
                                </w:r>
                                <w:r>
                                  <w:tab/>
                                </w:r>
                                <w:r w:rsidRPr="00BC3036">
                                  <w:t>BSC INF 2013.ZH1</w:t>
                                </w:r>
                                <w:r>
                                  <w:br/>
                                  <w:t>Ort:</w:t>
                                </w:r>
                                <w:r>
                                  <w:tab/>
                                </w:r>
                                <w:sdt>
                                  <w:sdtPr>
                                    <w:alias w:val="Adresse"/>
                                    <w:tag w:val=""/>
                                    <w:id w:val="171227497"/>
                                    <w:dataBinding w:prefixMappings="xmlns:ns0='http://schemas.microsoft.com/office/2006/coverPageProps' " w:xpath="/ns0:CoverPageProperties[1]/ns0:CompanyAddress[1]" w:storeItemID="{55AF091B-3C7A-41E3-B477-F2FDAA23CFDA}"/>
                                    <w:text/>
                                  </w:sdtPr>
                                  <w:sdtEndPr/>
                                  <w:sdtContent>
                                    <w:r w:rsidRPr="00BC3036">
                                      <w:t>REGENSDORF</w:t>
                                    </w:r>
                                  </w:sdtContent>
                                </w:sdt>
                                <w:r w:rsidRPr="00BC3036">
                                  <w:rPr>
                                    <w:lang w:val="de-DE"/>
                                  </w:rPr>
                                  <w:t xml:space="preserve"> </w:t>
                                </w:r>
                              </w:p>
                              <w:p w:rsidR="0033103B" w:rsidRDefault="0033103B" w:rsidP="000860D9">
                                <w:pPr>
                                  <w:tabs>
                                    <w:tab w:val="left" w:pos="1701"/>
                                  </w:tabs>
                                </w:pPr>
                              </w:p>
                              <w:p w:rsidR="0033103B" w:rsidRDefault="0033103B" w:rsidP="000860D9">
                                <w:pPr>
                                  <w:pStyle w:val="KeinLeerraum"/>
                                  <w:jc w:val="right"/>
                                  <w:rPr>
                                    <w:smallCaps/>
                                    <w:color w:val="4E3B30" w:themeColor="text2"/>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33" o:spid="_x0000_s1026" type="#_x0000_t202" style="position:absolute;margin-left:83.5pt;margin-top:636.5pt;width:233.3pt;height:71.4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" filled="f" stroked="f" strokeweight=".5pt">
                    <v:textbox inset="0,0,0,0">
                      <w:txbxContent>
                        <w:p w:rsidR="0033103B" w:rsidRPr="00BC3036" w:rsidRDefault="0033103B" w:rsidP="00BC3036">
                          <w:pPr>
                            <w:tabs>
                              <w:tab w:val="left" w:pos="1701"/>
                            </w:tabs>
                          </w:pPr>
                          <w:r>
                            <w:t>Version:</w:t>
                          </w:r>
                          <w:r>
                            <w:tab/>
                            <w:t>0.1</w:t>
                          </w:r>
                          <w:r>
                            <w:br/>
                            <w:t>Autoren:</w:t>
                          </w:r>
                          <w:r>
                            <w:tab/>
                            <w:t>Tobias Lanz,</w:t>
                          </w:r>
                          <w:r w:rsidR="00EE6B82">
                            <w:t xml:space="preserve"> </w:t>
                          </w:r>
                          <w:proofErr w:type="spellStart"/>
                          <w:r w:rsidR="00EE6B82">
                            <w:t>Mejdin</w:t>
                          </w:r>
                          <w:proofErr w:type="spellEnd"/>
                          <w:r w:rsidR="00EE6B82">
                            <w:t xml:space="preserve"> </w:t>
                          </w:r>
                          <w:proofErr w:type="spellStart"/>
                          <w:r w:rsidR="00EE6B82">
                            <w:t>Hatema</w:t>
                          </w:r>
                          <w:proofErr w:type="spellEnd"/>
                          <w:r>
                            <w:br/>
                            <w:t>Studiengang:</w:t>
                          </w:r>
                          <w:r>
                            <w:tab/>
                          </w:r>
                          <w:r w:rsidRPr="00BC3036">
                            <w:t>BSC INF 2013.ZH1</w:t>
                          </w:r>
                          <w:r>
                            <w:br/>
                            <w:t>Ort:</w:t>
                          </w:r>
                          <w:r>
                            <w:tab/>
                          </w:r>
                          <w:sdt>
                            <w:sdtPr>
                              <w:alias w:val="Adresse"/>
                              <w:tag w:val=""/>
                              <w:id w:val="171227497"/>
                              <w:dataBinding w:prefixMappings="xmlns:ns0='http://schemas.microsoft.com/office/2006/coverPageProps' " w:xpath="/ns0:CoverPageProperties[1]/ns0:CompanyAddress[1]" w:storeItemID="{55AF091B-3C7A-41E3-B477-F2FDAA23CFDA}"/>
                              <w:text/>
                            </w:sdtPr>
                            <w:sdtEndPr/>
                            <w:sdtContent>
                              <w:r w:rsidRPr="00BC3036">
                                <w:t>REGENSDORF</w:t>
                              </w:r>
                            </w:sdtContent>
                          </w:sdt>
                          <w:r w:rsidRPr="00BC3036">
                            <w:rPr>
                              <w:lang w:val="de-DE"/>
                            </w:rPr>
                            <w:t xml:space="preserve"> </w:t>
                          </w:r>
                        </w:p>
                        <w:p w:rsidR="0033103B" w:rsidRDefault="0033103B" w:rsidP="000860D9">
                          <w:pPr>
                            <w:tabs>
                              <w:tab w:val="left" w:pos="1701"/>
                            </w:tabs>
                          </w:pPr>
                        </w:p>
                        <w:p w:rsidR="0033103B" w:rsidRDefault="0033103B" w:rsidP="000860D9">
                          <w:pPr>
                            <w:pStyle w:val="KeinLeerraum"/>
                            <w:jc w:val="right"/>
                            <w:rPr>
                              <w:smallCaps/>
                              <w:color w:val="4E3B30" w:themeColor="text2"/>
                              <w:sz w:val="36"/>
                              <w:szCs w:val="36"/>
                            </w:rPr>
                          </w:pPr>
                        </w:p>
                      </w:txbxContent>
                    </v:textbox>
                    <w10:wrap type="square" anchorx="page" anchory="page"/>
                  </v:shape>
                </w:pict>
              </mc:Fallback>
            </mc:AlternateContent>
          </w:r>
          <w:r w:rsidR="00CC5C38">
            <w:rPr>
              <w:noProof/>
              <w:lang w:eastAsia="de-CH"/>
            </w:rPr>
            <mc:AlternateContent>
              <mc:Choice Requires="wps">
                <w:drawing>
                  <wp:anchor distT="0" distB="0" distL="114300" distR="114300" simplePos="0" relativeHeight="251660288" behindDoc="0" locked="0" layoutInCell="1" allowOverlap="1" wp14:anchorId="27C179DC" wp14:editId="446CB7B3">
                    <wp:simplePos x="0" y="0"/>
                    <wp:positionH relativeFrom="page">
                      <wp:posOffset>4103827</wp:posOffset>
                    </wp:positionH>
                    <wp:positionV relativeFrom="page">
                      <wp:posOffset>7849210</wp:posOffset>
                    </wp:positionV>
                    <wp:extent cx="2565654" cy="1419148"/>
                    <wp:effectExtent l="0" t="0" r="6350" b="10160"/>
                    <wp:wrapSquare wrapText="bothSides"/>
                    <wp:docPr id="113" name="Textfeld 113"/>
                    <wp:cNvGraphicFramePr/>
                    <a:graphic xmlns:a="http://schemas.openxmlformats.org/drawingml/2006/main">
                      <a:graphicData uri="http://schemas.microsoft.com/office/word/2010/wordprocessingShape">
                        <wps:wsp>
                          <wps:cNvSpPr txBox="1"/>
                          <wps:spPr>
                            <a:xfrm>
                              <a:off x="0" y="0"/>
                              <a:ext cx="2565654" cy="1419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103B" w:rsidRDefault="00D97144">
                                <w:pPr>
                                  <w:pStyle w:val="KeinLeerraum"/>
                                  <w:jc w:val="right"/>
                                  <w:rPr>
                                    <w:caps/>
                                    <w:color w:val="3A2C24" w:themeColor="text2" w:themeShade="BF"/>
                                    <w:sz w:val="52"/>
                                    <w:szCs w:val="52"/>
                                  </w:rPr>
                                </w:pPr>
                                <w:sdt>
                                  <w:sdtPr>
                                    <w:rPr>
                                      <w:caps/>
                                      <w:color w:val="3A2C24"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46628F">
                                      <w:rPr>
                                        <w:caps/>
                                        <w:color w:val="3A2C24" w:themeColor="text2" w:themeShade="BF"/>
                                        <w:sz w:val="52"/>
                                        <w:szCs w:val="52"/>
                                      </w:rPr>
                                      <w:t>Lastenheft</w:t>
                                    </w:r>
                                    <w:r w:rsidR="0033103B">
                                      <w:rPr>
                                        <w:caps/>
                                        <w:color w:val="3A2C24" w:themeColor="text2" w:themeShade="BF"/>
                                        <w:sz w:val="52"/>
                                        <w:szCs w:val="52"/>
                                      </w:rPr>
                                      <w:t xml:space="preserve"> / Projektauftrag</w:t>
                                    </w:r>
                                  </w:sdtContent>
                                </w:sdt>
                              </w:p>
                              <w:sdt>
                                <w:sdtPr>
                                  <w:rPr>
                                    <w:smallCaps/>
                                    <w:color w:val="4E3B30"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33103B" w:rsidRDefault="0033103B">
                                    <w:pPr>
                                      <w:pStyle w:val="KeinLeerraum"/>
                                      <w:jc w:val="right"/>
                                      <w:rPr>
                                        <w:smallCaps/>
                                        <w:color w:val="4E3B30" w:themeColor="text2"/>
                                        <w:sz w:val="36"/>
                                        <w:szCs w:val="36"/>
                                      </w:rPr>
                                    </w:pPr>
                                    <w:r>
                                      <w:rPr>
                                        <w:smallCaps/>
                                        <w:color w:val="4E3B30" w:themeColor="text2"/>
                                        <w:sz w:val="36"/>
                                        <w:szCs w:val="36"/>
                                      </w:rPr>
                                      <w:t>Garden Designer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feld 113" o:spid="_x0000_s1027" type="#_x0000_t202" style="position:absolute;margin-left:323.15pt;margin-top:618.05pt;width:202pt;height:111.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" filled="f" stroked="f" strokeweight=".5pt">
                    <v:textbox inset="0,0,0,0">
                      <w:txbxContent>
                        <w:p w:rsidR="0033103B" w:rsidRDefault="003A43FE">
                          <w:pPr>
                            <w:pStyle w:val="KeinLeerraum"/>
                            <w:jc w:val="right"/>
                            <w:rPr>
                              <w:caps/>
                              <w:color w:val="3A2C24" w:themeColor="text2" w:themeShade="BF"/>
                              <w:sz w:val="52"/>
                              <w:szCs w:val="52"/>
                            </w:rPr>
                          </w:pPr>
                          <w:sdt>
                            <w:sdtPr>
                              <w:rPr>
                                <w:caps/>
                                <w:color w:val="3A2C24"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46628F">
                                <w:rPr>
                                  <w:caps/>
                                  <w:color w:val="3A2C24" w:themeColor="text2" w:themeShade="BF"/>
                                  <w:sz w:val="52"/>
                                  <w:szCs w:val="52"/>
                                </w:rPr>
                                <w:t>Lastenheft</w:t>
                              </w:r>
                              <w:r w:rsidR="0033103B">
                                <w:rPr>
                                  <w:caps/>
                                  <w:color w:val="3A2C24" w:themeColor="text2" w:themeShade="BF"/>
                                  <w:sz w:val="52"/>
                                  <w:szCs w:val="52"/>
                                </w:rPr>
                                <w:t xml:space="preserve"> / Projektauftrag</w:t>
                              </w:r>
                            </w:sdtContent>
                          </w:sdt>
                        </w:p>
                        <w:sdt>
                          <w:sdtPr>
                            <w:rPr>
                              <w:smallCaps/>
                              <w:color w:val="4E3B30"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33103B" w:rsidRDefault="0033103B">
                              <w:pPr>
                                <w:pStyle w:val="KeinLeerraum"/>
                                <w:jc w:val="right"/>
                                <w:rPr>
                                  <w:smallCaps/>
                                  <w:color w:val="4E3B30" w:themeColor="text2"/>
                                  <w:sz w:val="36"/>
                                  <w:szCs w:val="36"/>
                                </w:rPr>
                              </w:pPr>
                              <w:r>
                                <w:rPr>
                                  <w:smallCaps/>
                                  <w:color w:val="4E3B30" w:themeColor="text2"/>
                                  <w:sz w:val="36"/>
                                  <w:szCs w:val="36"/>
                                </w:rPr>
                                <w:t>Garden Designer</w:t>
                              </w:r>
                            </w:p>
                          </w:sdtContent>
                        </w:sdt>
                      </w:txbxContent>
                    </v:textbox>
                    <w10:wrap type="square" anchorx="page" anchory="page"/>
                  </v:shape>
                </w:pict>
              </mc:Fallback>
            </mc:AlternateContent>
          </w:r>
          <w:r w:rsidR="000860D9">
            <w:rPr>
              <w:noProof/>
              <w:lang w:eastAsia="de-CH"/>
            </w:rPr>
            <w:drawing>
              <wp:anchor distT="0" distB="0" distL="114300" distR="114300" simplePos="0" relativeHeight="251663360" behindDoc="1" locked="0" layoutInCell="1" allowOverlap="1" wp14:anchorId="08EA1F20" wp14:editId="18B8B19F">
                <wp:simplePos x="0" y="0"/>
                <wp:positionH relativeFrom="margin">
                  <wp:posOffset>160655</wp:posOffset>
                </wp:positionH>
                <wp:positionV relativeFrom="margin">
                  <wp:posOffset>2004060</wp:posOffset>
                </wp:positionV>
                <wp:extent cx="5612130" cy="4977765"/>
                <wp:effectExtent l="0" t="0" r="7620" b="0"/>
                <wp:wrapSquare wrapText="bothSides"/>
                <wp:docPr id="11" name="Grafik 11" descr="https://images.unsplash.com/photo-1416879595882-3373a0480b5b?q=80&amp;fm=jpg&amp;s=fd55a8b1e15151e5bbd723c6d334a0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unsplash.com/photo-1416879595882-3373a0480b5b?q=80&amp;fm=jpg&amp;s=fd55a8b1e15151e5bbd723c6d334a0cc"/>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24834"/>
                        <a:stretch/>
                      </pic:blipFill>
                      <pic:spPr bwMode="auto">
                        <a:xfrm>
                          <a:off x="0" y="0"/>
                          <a:ext cx="5612130" cy="49777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35BC4">
            <w:rPr>
              <w:noProof/>
              <w:lang w:eastAsia="de-CH"/>
            </w:rPr>
            <mc:AlternateContent>
              <mc:Choice Requires="wps">
                <w:drawing>
                  <wp:anchor distT="0" distB="0" distL="114300" distR="114300" simplePos="0" relativeHeight="251662336" behindDoc="0" locked="0" layoutInCell="1" allowOverlap="1" wp14:anchorId="077A61D7" wp14:editId="7D0819F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A2C24"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15-09-09T00:00:00Z">
                                    <w:dateFormat w:val="d. MMMM yyyy"/>
                                    <w:lid w:val="de-DE"/>
                                    <w:storeMappedDataAs w:val="dateTime"/>
                                    <w:calendar w:val="gregorian"/>
                                  </w:date>
                                </w:sdtPr>
                                <w:sdtEndPr/>
                                <w:sdtContent>
                                  <w:p w:rsidR="0033103B" w:rsidRDefault="0046628F">
                                    <w:pPr>
                                      <w:pStyle w:val="KeinLeerraum"/>
                                      <w:jc w:val="right"/>
                                      <w:rPr>
                                        <w:caps/>
                                        <w:color w:val="3A2C24" w:themeColor="text2" w:themeShade="BF"/>
                                        <w:sz w:val="40"/>
                                        <w:szCs w:val="40"/>
                                      </w:rPr>
                                    </w:pPr>
                                    <w:r>
                                      <w:rPr>
                                        <w:caps/>
                                        <w:color w:val="3A2C24" w:themeColor="text2" w:themeShade="BF"/>
                                        <w:sz w:val="40"/>
                                        <w:szCs w:val="40"/>
                                        <w:lang w:val="de-DE"/>
                                      </w:rPr>
                                      <w:t>9. September 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id="Textfeld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1L6eQ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" filled="f" stroked="f" strokeweight=".5pt">
                    <v:textbox style="mso-fit-shape-to-text:t" inset="0,0,0,0">
                      <w:txbxContent>
                        <w:sdt>
                          <w:sdtPr>
                            <w:rPr>
                              <w:caps/>
                              <w:color w:val="3A2C24"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15-09-09T00:00:00Z">
                              <w:dateFormat w:val="d. MMMM yyyy"/>
                              <w:lid w:val="de-DE"/>
                              <w:storeMappedDataAs w:val="dateTime"/>
                              <w:calendar w:val="gregorian"/>
                            </w:date>
                          </w:sdtPr>
                          <w:sdtEndPr/>
                          <w:sdtContent>
                            <w:p w:rsidR="0033103B" w:rsidRDefault="0046628F">
                              <w:pPr>
                                <w:pStyle w:val="KeinLeerraum"/>
                                <w:jc w:val="right"/>
                                <w:rPr>
                                  <w:caps/>
                                  <w:color w:val="3A2C24" w:themeColor="text2" w:themeShade="BF"/>
                                  <w:sz w:val="40"/>
                                  <w:szCs w:val="40"/>
                                </w:rPr>
                              </w:pPr>
                              <w:r>
                                <w:rPr>
                                  <w:caps/>
                                  <w:color w:val="3A2C24" w:themeColor="text2" w:themeShade="BF"/>
                                  <w:sz w:val="40"/>
                                  <w:szCs w:val="40"/>
                                  <w:lang w:val="de-DE"/>
                                </w:rPr>
                                <w:t>9. September 2015</w:t>
                              </w:r>
                            </w:p>
                          </w:sdtContent>
                        </w:sdt>
                      </w:txbxContent>
                    </v:textbox>
                    <w10:wrap type="square" anchorx="page" anchory="page"/>
                  </v:shape>
                </w:pict>
              </mc:Fallback>
            </mc:AlternateContent>
          </w:r>
          <w:r w:rsidR="00F35BC4">
            <w:rPr>
              <w:noProof/>
              <w:lang w:eastAsia="de-CH"/>
            </w:rPr>
            <mc:AlternateContent>
              <mc:Choice Requires="wpg">
                <w:drawing>
                  <wp:anchor distT="0" distB="0" distL="114300" distR="114300" simplePos="0" relativeHeight="251659264" behindDoc="0" locked="0" layoutInCell="1" allowOverlap="1" wp14:anchorId="4F9CF4C7" wp14:editId="53676902">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5="http://schemas.microsoft.com/office/word/2012/wordml">
                <w:pict>
                  <v:group w14:anchorId="6B5F0F84"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a5644e [3205]" stroked="f" strokeweight="1pt"/>
                    <v:rect id="Rechteck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f0a22e [3204]" stroked="f" strokeweight="1pt">
                      <v:path arrowok="t"/>
                      <o:lock v:ext="edit" aspectratio="t"/>
                    </v:rect>
                    <w10:wrap anchorx="page" anchory="page"/>
                  </v:group>
                </w:pict>
              </mc:Fallback>
            </mc:AlternateContent>
          </w:r>
          <w:r w:rsidR="00F35BC4">
            <w:rPr>
              <w:rFonts w:asciiTheme="minorHAnsi" w:hAnsiTheme="minorHAnsi"/>
              <w:b/>
              <w:bCs/>
              <w:caps/>
              <w:color w:val="191919" w:themeColor="text1" w:themeTint="E6"/>
              <w:sz w:val="72"/>
              <w:szCs w:val="72"/>
            </w:rPr>
            <w:br w:type="page"/>
          </w:r>
        </w:p>
      </w:sdtContent>
    </w:sdt>
    <w:p w:rsidR="00164061" w:rsidRDefault="00045651" w:rsidP="006F3D10">
      <w:pPr>
        <w:pStyle w:val="berschrift1"/>
      </w:pPr>
      <w:bookmarkStart w:id="1" w:name="_Toc428956760"/>
      <w:bookmarkEnd w:id="0"/>
      <w:r>
        <w:lastRenderedPageBreak/>
        <w:t>Versionen</w:t>
      </w:r>
      <w:bookmarkEnd w:id="1"/>
    </w:p>
    <w:tbl>
      <w:tblPr>
        <w:tblStyle w:val="Tabellenraster"/>
        <w:tblW w:w="0" w:type="auto"/>
        <w:tblLook w:val="04A0" w:firstRow="1" w:lastRow="0" w:firstColumn="1" w:lastColumn="0" w:noHBand="0" w:noVBand="1"/>
      </w:tblPr>
      <w:tblGrid>
        <w:gridCol w:w="2265"/>
        <w:gridCol w:w="2265"/>
        <w:gridCol w:w="2266"/>
        <w:gridCol w:w="2266"/>
      </w:tblGrid>
      <w:tr w:rsidR="00FD5616" w:rsidTr="00FD5616">
        <w:tc>
          <w:tcPr>
            <w:tcW w:w="2265" w:type="dxa"/>
          </w:tcPr>
          <w:p w:rsidR="00FD5616" w:rsidRDefault="00EE6B82" w:rsidP="00387A6E">
            <w:r>
              <w:t>1.0</w:t>
            </w:r>
          </w:p>
        </w:tc>
        <w:tc>
          <w:tcPr>
            <w:tcW w:w="2265" w:type="dxa"/>
          </w:tcPr>
          <w:p w:rsidR="00FD5616" w:rsidRDefault="00EE6B82" w:rsidP="00387A6E">
            <w:proofErr w:type="spellStart"/>
            <w:r>
              <w:t>Mejdin</w:t>
            </w:r>
            <w:proofErr w:type="spellEnd"/>
            <w:r>
              <w:t xml:space="preserve"> </w:t>
            </w:r>
            <w:proofErr w:type="spellStart"/>
            <w:r>
              <w:t>Hatema</w:t>
            </w:r>
            <w:proofErr w:type="spellEnd"/>
          </w:p>
        </w:tc>
        <w:tc>
          <w:tcPr>
            <w:tcW w:w="2266" w:type="dxa"/>
          </w:tcPr>
          <w:p w:rsidR="00FD5616" w:rsidRDefault="00FD5616" w:rsidP="00387A6E"/>
        </w:tc>
        <w:tc>
          <w:tcPr>
            <w:tcW w:w="2266" w:type="dxa"/>
          </w:tcPr>
          <w:p w:rsidR="00FD5616" w:rsidRDefault="00FD5616" w:rsidP="00387A6E"/>
        </w:tc>
      </w:tr>
      <w:tr w:rsidR="00FD5616" w:rsidTr="00FD5616">
        <w:tc>
          <w:tcPr>
            <w:tcW w:w="2265" w:type="dxa"/>
          </w:tcPr>
          <w:p w:rsidR="00FD5616" w:rsidRDefault="00FD5616" w:rsidP="00387A6E"/>
        </w:tc>
        <w:tc>
          <w:tcPr>
            <w:tcW w:w="2265" w:type="dxa"/>
          </w:tcPr>
          <w:p w:rsidR="00FD5616" w:rsidRDefault="00FD5616" w:rsidP="00387A6E"/>
        </w:tc>
        <w:tc>
          <w:tcPr>
            <w:tcW w:w="2266" w:type="dxa"/>
          </w:tcPr>
          <w:p w:rsidR="00FD5616" w:rsidRDefault="00FD5616" w:rsidP="00387A6E"/>
        </w:tc>
        <w:tc>
          <w:tcPr>
            <w:tcW w:w="2266" w:type="dxa"/>
          </w:tcPr>
          <w:p w:rsidR="00FD5616" w:rsidRDefault="00FD5616" w:rsidP="00387A6E"/>
        </w:tc>
      </w:tr>
      <w:tr w:rsidR="00FD5616" w:rsidTr="00FD5616">
        <w:tc>
          <w:tcPr>
            <w:tcW w:w="2265" w:type="dxa"/>
          </w:tcPr>
          <w:p w:rsidR="00FD5616" w:rsidRDefault="00FD5616" w:rsidP="00387A6E"/>
        </w:tc>
        <w:tc>
          <w:tcPr>
            <w:tcW w:w="2265" w:type="dxa"/>
          </w:tcPr>
          <w:p w:rsidR="00FD5616" w:rsidRDefault="00FD5616" w:rsidP="00387A6E"/>
        </w:tc>
        <w:tc>
          <w:tcPr>
            <w:tcW w:w="2266" w:type="dxa"/>
          </w:tcPr>
          <w:p w:rsidR="00FD5616" w:rsidRDefault="00FD5616" w:rsidP="00387A6E"/>
        </w:tc>
        <w:tc>
          <w:tcPr>
            <w:tcW w:w="2266" w:type="dxa"/>
          </w:tcPr>
          <w:p w:rsidR="00FD5616" w:rsidRDefault="00FD5616" w:rsidP="00387A6E"/>
        </w:tc>
      </w:tr>
    </w:tbl>
    <w:p w:rsidR="00387A6E" w:rsidRPr="00387A6E" w:rsidRDefault="00387A6E" w:rsidP="00387A6E"/>
    <w:p w:rsidR="00164061" w:rsidRDefault="00164061">
      <w:r>
        <w:br w:type="page"/>
      </w:r>
    </w:p>
    <w:sdt>
      <w:sdtPr>
        <w:rPr>
          <w:lang w:val="de-DE"/>
        </w:rPr>
        <w:id w:val="632759927"/>
        <w:docPartObj>
          <w:docPartGallery w:val="Table of Contents"/>
          <w:docPartUnique/>
        </w:docPartObj>
      </w:sdtPr>
      <w:sdtEndPr>
        <w:rPr>
          <w:b/>
          <w:bCs/>
        </w:rPr>
      </w:sdtEndPr>
      <w:sdtContent>
        <w:p w:rsidR="00B543CF" w:rsidRDefault="00B543CF">
          <w:pPr>
            <w:pStyle w:val="Inhaltsverzeichnisberschrift"/>
          </w:pPr>
          <w:r>
            <w:rPr>
              <w:lang w:val="de-DE"/>
            </w:rPr>
            <w:t>Inhaltsverzeichnis</w:t>
          </w:r>
        </w:p>
        <w:p w:rsidR="004F518B" w:rsidRDefault="00B543CF">
          <w:pPr>
            <w:pStyle w:val="Verzeichnis1"/>
            <w:rPr>
              <w:rFonts w:asciiTheme="minorHAnsi" w:hAnsiTheme="minorHAnsi"/>
              <w:noProof/>
              <w:lang w:eastAsia="de-CH"/>
            </w:rPr>
          </w:pPr>
          <w:r>
            <w:fldChar w:fldCharType="begin"/>
          </w:r>
          <w:r>
            <w:instrText xml:space="preserve"> TOC \o "1-3" \h \z \u </w:instrText>
          </w:r>
          <w:r>
            <w:fldChar w:fldCharType="separate"/>
          </w:r>
          <w:hyperlink w:anchor="_Toc428956760" w:history="1">
            <w:r w:rsidR="004F518B" w:rsidRPr="00957383">
              <w:rPr>
                <w:rStyle w:val="Hyperlink"/>
                <w:noProof/>
              </w:rPr>
              <w:t>1</w:t>
            </w:r>
            <w:r w:rsidR="004F518B">
              <w:rPr>
                <w:rFonts w:asciiTheme="minorHAnsi" w:hAnsiTheme="minorHAnsi"/>
                <w:noProof/>
                <w:lang w:eastAsia="de-CH"/>
              </w:rPr>
              <w:tab/>
            </w:r>
            <w:r w:rsidR="004F518B" w:rsidRPr="00957383">
              <w:rPr>
                <w:rStyle w:val="Hyperlink"/>
                <w:noProof/>
              </w:rPr>
              <w:t>Versionen</w:t>
            </w:r>
            <w:r w:rsidR="004F518B">
              <w:rPr>
                <w:noProof/>
                <w:webHidden/>
              </w:rPr>
              <w:tab/>
            </w:r>
            <w:r w:rsidR="004F518B">
              <w:rPr>
                <w:noProof/>
                <w:webHidden/>
              </w:rPr>
              <w:fldChar w:fldCharType="begin"/>
            </w:r>
            <w:r w:rsidR="004F518B">
              <w:rPr>
                <w:noProof/>
                <w:webHidden/>
              </w:rPr>
              <w:instrText xml:space="preserve"> PAGEREF _Toc428956760 \h </w:instrText>
            </w:r>
            <w:r w:rsidR="004F518B">
              <w:rPr>
                <w:noProof/>
                <w:webHidden/>
              </w:rPr>
            </w:r>
            <w:r w:rsidR="004F518B">
              <w:rPr>
                <w:noProof/>
                <w:webHidden/>
              </w:rPr>
              <w:fldChar w:fldCharType="separate"/>
            </w:r>
            <w:r w:rsidR="004F518B">
              <w:rPr>
                <w:noProof/>
                <w:webHidden/>
              </w:rPr>
              <w:t>1</w:t>
            </w:r>
            <w:r w:rsidR="004F518B">
              <w:rPr>
                <w:noProof/>
                <w:webHidden/>
              </w:rPr>
              <w:fldChar w:fldCharType="end"/>
            </w:r>
          </w:hyperlink>
        </w:p>
        <w:p w:rsidR="004F518B" w:rsidRDefault="00D97144">
          <w:pPr>
            <w:pStyle w:val="Verzeichnis1"/>
            <w:rPr>
              <w:rFonts w:asciiTheme="minorHAnsi" w:hAnsiTheme="minorHAnsi"/>
              <w:noProof/>
              <w:lang w:eastAsia="de-CH"/>
            </w:rPr>
          </w:pPr>
          <w:hyperlink w:anchor="_Toc428956761" w:history="1">
            <w:r w:rsidR="004F518B" w:rsidRPr="00957383">
              <w:rPr>
                <w:rStyle w:val="Hyperlink"/>
                <w:noProof/>
              </w:rPr>
              <w:t>2</w:t>
            </w:r>
            <w:r w:rsidR="004F518B">
              <w:rPr>
                <w:rFonts w:asciiTheme="minorHAnsi" w:hAnsiTheme="minorHAnsi"/>
                <w:noProof/>
                <w:lang w:eastAsia="de-CH"/>
              </w:rPr>
              <w:tab/>
            </w:r>
            <w:r w:rsidR="004F518B" w:rsidRPr="00957383">
              <w:rPr>
                <w:rStyle w:val="Hyperlink"/>
                <w:noProof/>
              </w:rPr>
              <w:t>Einleitung</w:t>
            </w:r>
            <w:r w:rsidR="004F518B">
              <w:rPr>
                <w:noProof/>
                <w:webHidden/>
              </w:rPr>
              <w:tab/>
            </w:r>
            <w:r w:rsidR="004F518B">
              <w:rPr>
                <w:noProof/>
                <w:webHidden/>
              </w:rPr>
              <w:fldChar w:fldCharType="begin"/>
            </w:r>
            <w:r w:rsidR="004F518B">
              <w:rPr>
                <w:noProof/>
                <w:webHidden/>
              </w:rPr>
              <w:instrText xml:space="preserve"> PAGEREF _Toc428956761 \h </w:instrText>
            </w:r>
            <w:r w:rsidR="004F518B">
              <w:rPr>
                <w:noProof/>
                <w:webHidden/>
              </w:rPr>
            </w:r>
            <w:r w:rsidR="004F518B">
              <w:rPr>
                <w:noProof/>
                <w:webHidden/>
              </w:rPr>
              <w:fldChar w:fldCharType="separate"/>
            </w:r>
            <w:r w:rsidR="004F518B">
              <w:rPr>
                <w:noProof/>
                <w:webHidden/>
              </w:rPr>
              <w:t>3</w:t>
            </w:r>
            <w:r w:rsidR="004F518B">
              <w:rPr>
                <w:noProof/>
                <w:webHidden/>
              </w:rPr>
              <w:fldChar w:fldCharType="end"/>
            </w:r>
          </w:hyperlink>
        </w:p>
        <w:p w:rsidR="004F518B" w:rsidRDefault="00D97144">
          <w:pPr>
            <w:pStyle w:val="Verzeichnis1"/>
            <w:rPr>
              <w:rFonts w:asciiTheme="minorHAnsi" w:hAnsiTheme="minorHAnsi"/>
              <w:noProof/>
              <w:lang w:eastAsia="de-CH"/>
            </w:rPr>
          </w:pPr>
          <w:hyperlink w:anchor="_Toc428956762" w:history="1">
            <w:r w:rsidR="004F518B" w:rsidRPr="00957383">
              <w:rPr>
                <w:rStyle w:val="Hyperlink"/>
                <w:noProof/>
              </w:rPr>
              <w:t>3</w:t>
            </w:r>
            <w:r w:rsidR="004F518B">
              <w:rPr>
                <w:rFonts w:asciiTheme="minorHAnsi" w:hAnsiTheme="minorHAnsi"/>
                <w:noProof/>
                <w:lang w:eastAsia="de-CH"/>
              </w:rPr>
              <w:tab/>
            </w:r>
            <w:r w:rsidR="004F518B" w:rsidRPr="00957383">
              <w:rPr>
                <w:rStyle w:val="Hyperlink"/>
                <w:noProof/>
              </w:rPr>
              <w:t>Übersicht</w:t>
            </w:r>
            <w:r w:rsidR="004F518B">
              <w:rPr>
                <w:noProof/>
                <w:webHidden/>
              </w:rPr>
              <w:tab/>
            </w:r>
            <w:r w:rsidR="004F518B">
              <w:rPr>
                <w:noProof/>
                <w:webHidden/>
              </w:rPr>
              <w:fldChar w:fldCharType="begin"/>
            </w:r>
            <w:r w:rsidR="004F518B">
              <w:rPr>
                <w:noProof/>
                <w:webHidden/>
              </w:rPr>
              <w:instrText xml:space="preserve"> PAGEREF _Toc428956762 \h </w:instrText>
            </w:r>
            <w:r w:rsidR="004F518B">
              <w:rPr>
                <w:noProof/>
                <w:webHidden/>
              </w:rPr>
            </w:r>
            <w:r w:rsidR="004F518B">
              <w:rPr>
                <w:noProof/>
                <w:webHidden/>
              </w:rPr>
              <w:fldChar w:fldCharType="separate"/>
            </w:r>
            <w:r w:rsidR="004F518B">
              <w:rPr>
                <w:noProof/>
                <w:webHidden/>
              </w:rPr>
              <w:t>4</w:t>
            </w:r>
            <w:r w:rsidR="004F518B">
              <w:rPr>
                <w:noProof/>
                <w:webHidden/>
              </w:rPr>
              <w:fldChar w:fldCharType="end"/>
            </w:r>
          </w:hyperlink>
        </w:p>
        <w:p w:rsidR="004F518B" w:rsidRDefault="00D97144">
          <w:pPr>
            <w:pStyle w:val="Verzeichnis2"/>
            <w:rPr>
              <w:rFonts w:asciiTheme="minorHAnsi" w:eastAsiaTheme="minorEastAsia" w:hAnsiTheme="minorHAnsi" w:cstheme="minorBidi"/>
              <w:kern w:val="0"/>
              <w:sz w:val="22"/>
              <w:szCs w:val="22"/>
              <w14:ligatures w14:val="none"/>
            </w:rPr>
          </w:pPr>
          <w:hyperlink w:anchor="_Toc428956763" w:history="1">
            <w:r w:rsidR="004F518B" w:rsidRPr="00957383">
              <w:rPr>
                <w:rStyle w:val="Hyperlink"/>
              </w:rPr>
              <w:t>3.1</w:t>
            </w:r>
            <w:r w:rsidR="004F518B">
              <w:rPr>
                <w:rFonts w:asciiTheme="minorHAnsi" w:eastAsiaTheme="minorEastAsia" w:hAnsiTheme="minorHAnsi" w:cstheme="minorBidi"/>
                <w:kern w:val="0"/>
                <w:sz w:val="22"/>
                <w:szCs w:val="22"/>
                <w14:ligatures w14:val="none"/>
              </w:rPr>
              <w:tab/>
            </w:r>
            <w:r w:rsidR="004F518B" w:rsidRPr="00957383">
              <w:rPr>
                <w:rStyle w:val="Hyperlink"/>
              </w:rPr>
              <w:t>Ausgangslage</w:t>
            </w:r>
            <w:r w:rsidR="004F518B">
              <w:rPr>
                <w:webHidden/>
              </w:rPr>
              <w:tab/>
            </w:r>
            <w:r w:rsidR="004F518B">
              <w:rPr>
                <w:webHidden/>
              </w:rPr>
              <w:fldChar w:fldCharType="begin"/>
            </w:r>
            <w:r w:rsidR="004F518B">
              <w:rPr>
                <w:webHidden/>
              </w:rPr>
              <w:instrText xml:space="preserve"> PAGEREF _Toc428956763 \h </w:instrText>
            </w:r>
            <w:r w:rsidR="004F518B">
              <w:rPr>
                <w:webHidden/>
              </w:rPr>
            </w:r>
            <w:r w:rsidR="004F518B">
              <w:rPr>
                <w:webHidden/>
              </w:rPr>
              <w:fldChar w:fldCharType="separate"/>
            </w:r>
            <w:r w:rsidR="004F518B">
              <w:rPr>
                <w:webHidden/>
              </w:rPr>
              <w:t>4</w:t>
            </w:r>
            <w:r w:rsidR="004F518B">
              <w:rPr>
                <w:webHidden/>
              </w:rPr>
              <w:fldChar w:fldCharType="end"/>
            </w:r>
          </w:hyperlink>
        </w:p>
        <w:p w:rsidR="004F518B" w:rsidRDefault="00D97144">
          <w:pPr>
            <w:pStyle w:val="Verzeichnis2"/>
            <w:rPr>
              <w:rFonts w:asciiTheme="minorHAnsi" w:eastAsiaTheme="minorEastAsia" w:hAnsiTheme="minorHAnsi" w:cstheme="minorBidi"/>
              <w:kern w:val="0"/>
              <w:sz w:val="22"/>
              <w:szCs w:val="22"/>
              <w14:ligatures w14:val="none"/>
            </w:rPr>
          </w:pPr>
          <w:hyperlink w:anchor="_Toc428956764" w:history="1">
            <w:r w:rsidR="004F518B" w:rsidRPr="00957383">
              <w:rPr>
                <w:rStyle w:val="Hyperlink"/>
              </w:rPr>
              <w:t>3.2</w:t>
            </w:r>
            <w:r w:rsidR="004F518B">
              <w:rPr>
                <w:rFonts w:asciiTheme="minorHAnsi" w:eastAsiaTheme="minorEastAsia" w:hAnsiTheme="minorHAnsi" w:cstheme="minorBidi"/>
                <w:kern w:val="0"/>
                <w:sz w:val="22"/>
                <w:szCs w:val="22"/>
                <w14:ligatures w14:val="none"/>
              </w:rPr>
              <w:tab/>
            </w:r>
            <w:r w:rsidR="004F518B" w:rsidRPr="00957383">
              <w:rPr>
                <w:rStyle w:val="Hyperlink"/>
              </w:rPr>
              <w:t>Ziele</w:t>
            </w:r>
            <w:r w:rsidR="004F518B">
              <w:rPr>
                <w:webHidden/>
              </w:rPr>
              <w:tab/>
            </w:r>
            <w:r w:rsidR="004F518B">
              <w:rPr>
                <w:webHidden/>
              </w:rPr>
              <w:fldChar w:fldCharType="begin"/>
            </w:r>
            <w:r w:rsidR="004F518B">
              <w:rPr>
                <w:webHidden/>
              </w:rPr>
              <w:instrText xml:space="preserve"> PAGEREF _Toc428956764 \h </w:instrText>
            </w:r>
            <w:r w:rsidR="004F518B">
              <w:rPr>
                <w:webHidden/>
              </w:rPr>
            </w:r>
            <w:r w:rsidR="004F518B">
              <w:rPr>
                <w:webHidden/>
              </w:rPr>
              <w:fldChar w:fldCharType="separate"/>
            </w:r>
            <w:r w:rsidR="004F518B">
              <w:rPr>
                <w:webHidden/>
              </w:rPr>
              <w:t>4</w:t>
            </w:r>
            <w:r w:rsidR="004F518B">
              <w:rPr>
                <w:webHidden/>
              </w:rPr>
              <w:fldChar w:fldCharType="end"/>
            </w:r>
          </w:hyperlink>
        </w:p>
        <w:p w:rsidR="004F518B" w:rsidRDefault="00D97144">
          <w:pPr>
            <w:pStyle w:val="Verzeichnis2"/>
            <w:rPr>
              <w:rFonts w:asciiTheme="minorHAnsi" w:eastAsiaTheme="minorEastAsia" w:hAnsiTheme="minorHAnsi" w:cstheme="minorBidi"/>
              <w:kern w:val="0"/>
              <w:sz w:val="22"/>
              <w:szCs w:val="22"/>
              <w14:ligatures w14:val="none"/>
            </w:rPr>
          </w:pPr>
          <w:hyperlink w:anchor="_Toc428956765" w:history="1">
            <w:r w:rsidR="004F518B" w:rsidRPr="00957383">
              <w:rPr>
                <w:rStyle w:val="Hyperlink"/>
              </w:rPr>
              <w:t>3.3</w:t>
            </w:r>
            <w:r w:rsidR="004F518B">
              <w:rPr>
                <w:rFonts w:asciiTheme="minorHAnsi" w:eastAsiaTheme="minorEastAsia" w:hAnsiTheme="minorHAnsi" w:cstheme="minorBidi"/>
                <w:kern w:val="0"/>
                <w:sz w:val="22"/>
                <w:szCs w:val="22"/>
                <w14:ligatures w14:val="none"/>
              </w:rPr>
              <w:tab/>
            </w:r>
            <w:r w:rsidR="004F518B" w:rsidRPr="00957383">
              <w:rPr>
                <w:rStyle w:val="Hyperlink"/>
              </w:rPr>
              <w:t>Projektorganisation</w:t>
            </w:r>
            <w:r w:rsidR="004F518B">
              <w:rPr>
                <w:webHidden/>
              </w:rPr>
              <w:tab/>
            </w:r>
            <w:r w:rsidR="004F518B">
              <w:rPr>
                <w:webHidden/>
              </w:rPr>
              <w:fldChar w:fldCharType="begin"/>
            </w:r>
            <w:r w:rsidR="004F518B">
              <w:rPr>
                <w:webHidden/>
              </w:rPr>
              <w:instrText xml:space="preserve"> PAGEREF _Toc428956765 \h </w:instrText>
            </w:r>
            <w:r w:rsidR="004F518B">
              <w:rPr>
                <w:webHidden/>
              </w:rPr>
            </w:r>
            <w:r w:rsidR="004F518B">
              <w:rPr>
                <w:webHidden/>
              </w:rPr>
              <w:fldChar w:fldCharType="separate"/>
            </w:r>
            <w:r w:rsidR="004F518B">
              <w:rPr>
                <w:webHidden/>
              </w:rPr>
              <w:t>4</w:t>
            </w:r>
            <w:r w:rsidR="004F518B">
              <w:rPr>
                <w:webHidden/>
              </w:rPr>
              <w:fldChar w:fldCharType="end"/>
            </w:r>
          </w:hyperlink>
        </w:p>
        <w:p w:rsidR="004F518B" w:rsidRDefault="00D97144">
          <w:pPr>
            <w:pStyle w:val="Verzeichnis2"/>
            <w:rPr>
              <w:rFonts w:asciiTheme="minorHAnsi" w:eastAsiaTheme="minorEastAsia" w:hAnsiTheme="minorHAnsi" w:cstheme="minorBidi"/>
              <w:kern w:val="0"/>
              <w:sz w:val="22"/>
              <w:szCs w:val="22"/>
              <w14:ligatures w14:val="none"/>
            </w:rPr>
          </w:pPr>
          <w:hyperlink w:anchor="_Toc428956766" w:history="1">
            <w:r w:rsidR="004F518B" w:rsidRPr="00957383">
              <w:rPr>
                <w:rStyle w:val="Hyperlink"/>
              </w:rPr>
              <w:t>3.4</w:t>
            </w:r>
            <w:r w:rsidR="004F518B">
              <w:rPr>
                <w:rFonts w:asciiTheme="minorHAnsi" w:eastAsiaTheme="minorEastAsia" w:hAnsiTheme="minorHAnsi" w:cstheme="minorBidi"/>
                <w:kern w:val="0"/>
                <w:sz w:val="22"/>
                <w:szCs w:val="22"/>
                <w14:ligatures w14:val="none"/>
              </w:rPr>
              <w:tab/>
            </w:r>
            <w:r w:rsidR="004F518B" w:rsidRPr="00957383">
              <w:rPr>
                <w:rStyle w:val="Hyperlink"/>
              </w:rPr>
              <w:t>Information &amp; Kommunikation</w:t>
            </w:r>
            <w:r w:rsidR="004F518B">
              <w:rPr>
                <w:webHidden/>
              </w:rPr>
              <w:tab/>
            </w:r>
            <w:r w:rsidR="004F518B">
              <w:rPr>
                <w:webHidden/>
              </w:rPr>
              <w:fldChar w:fldCharType="begin"/>
            </w:r>
            <w:r w:rsidR="004F518B">
              <w:rPr>
                <w:webHidden/>
              </w:rPr>
              <w:instrText xml:space="preserve"> PAGEREF _Toc428956766 \h </w:instrText>
            </w:r>
            <w:r w:rsidR="004F518B">
              <w:rPr>
                <w:webHidden/>
              </w:rPr>
            </w:r>
            <w:r w:rsidR="004F518B">
              <w:rPr>
                <w:webHidden/>
              </w:rPr>
              <w:fldChar w:fldCharType="separate"/>
            </w:r>
            <w:r w:rsidR="004F518B">
              <w:rPr>
                <w:webHidden/>
              </w:rPr>
              <w:t>4</w:t>
            </w:r>
            <w:r w:rsidR="004F518B">
              <w:rPr>
                <w:webHidden/>
              </w:rPr>
              <w:fldChar w:fldCharType="end"/>
            </w:r>
          </w:hyperlink>
        </w:p>
        <w:p w:rsidR="004F518B" w:rsidRDefault="00D97144">
          <w:pPr>
            <w:pStyle w:val="Verzeichnis1"/>
            <w:rPr>
              <w:rFonts w:asciiTheme="minorHAnsi" w:hAnsiTheme="minorHAnsi"/>
              <w:noProof/>
              <w:lang w:eastAsia="de-CH"/>
            </w:rPr>
          </w:pPr>
          <w:hyperlink w:anchor="_Toc428956767" w:history="1">
            <w:r w:rsidR="004F518B" w:rsidRPr="00957383">
              <w:rPr>
                <w:rStyle w:val="Hyperlink"/>
                <w:noProof/>
              </w:rPr>
              <w:t>4</w:t>
            </w:r>
            <w:r w:rsidR="004F518B">
              <w:rPr>
                <w:rFonts w:asciiTheme="minorHAnsi" w:hAnsiTheme="minorHAnsi"/>
                <w:noProof/>
                <w:lang w:eastAsia="de-CH"/>
              </w:rPr>
              <w:tab/>
            </w:r>
            <w:r w:rsidR="004F518B" w:rsidRPr="00957383">
              <w:rPr>
                <w:rStyle w:val="Hyperlink"/>
                <w:noProof/>
              </w:rPr>
              <w:t>Anforderungen</w:t>
            </w:r>
            <w:r w:rsidR="004F518B">
              <w:rPr>
                <w:noProof/>
                <w:webHidden/>
              </w:rPr>
              <w:tab/>
            </w:r>
            <w:r w:rsidR="004F518B">
              <w:rPr>
                <w:noProof/>
                <w:webHidden/>
              </w:rPr>
              <w:fldChar w:fldCharType="begin"/>
            </w:r>
            <w:r w:rsidR="004F518B">
              <w:rPr>
                <w:noProof/>
                <w:webHidden/>
              </w:rPr>
              <w:instrText xml:space="preserve"> PAGEREF _Toc428956767 \h </w:instrText>
            </w:r>
            <w:r w:rsidR="004F518B">
              <w:rPr>
                <w:noProof/>
                <w:webHidden/>
              </w:rPr>
            </w:r>
            <w:r w:rsidR="004F518B">
              <w:rPr>
                <w:noProof/>
                <w:webHidden/>
              </w:rPr>
              <w:fldChar w:fldCharType="separate"/>
            </w:r>
            <w:r w:rsidR="004F518B">
              <w:rPr>
                <w:noProof/>
                <w:webHidden/>
              </w:rPr>
              <w:t>5</w:t>
            </w:r>
            <w:r w:rsidR="004F518B">
              <w:rPr>
                <w:noProof/>
                <w:webHidden/>
              </w:rPr>
              <w:fldChar w:fldCharType="end"/>
            </w:r>
          </w:hyperlink>
        </w:p>
        <w:p w:rsidR="004F518B" w:rsidRDefault="00D97144">
          <w:pPr>
            <w:pStyle w:val="Verzeichnis2"/>
            <w:rPr>
              <w:rFonts w:asciiTheme="minorHAnsi" w:eastAsiaTheme="minorEastAsia" w:hAnsiTheme="minorHAnsi" w:cstheme="minorBidi"/>
              <w:kern w:val="0"/>
              <w:sz w:val="22"/>
              <w:szCs w:val="22"/>
              <w14:ligatures w14:val="none"/>
            </w:rPr>
          </w:pPr>
          <w:hyperlink w:anchor="_Toc428956768" w:history="1">
            <w:r w:rsidR="004F518B" w:rsidRPr="00957383">
              <w:rPr>
                <w:rStyle w:val="Hyperlink"/>
              </w:rPr>
              <w:t>4.1</w:t>
            </w:r>
            <w:r w:rsidR="004F518B">
              <w:rPr>
                <w:rFonts w:asciiTheme="minorHAnsi" w:eastAsiaTheme="minorEastAsia" w:hAnsiTheme="minorHAnsi" w:cstheme="minorBidi"/>
                <w:kern w:val="0"/>
                <w:sz w:val="22"/>
                <w:szCs w:val="22"/>
                <w14:ligatures w14:val="none"/>
              </w:rPr>
              <w:tab/>
            </w:r>
            <w:r w:rsidR="004F518B" w:rsidRPr="00957383">
              <w:rPr>
                <w:rStyle w:val="Hyperlink"/>
              </w:rPr>
              <w:t>Funktional</w:t>
            </w:r>
            <w:r w:rsidR="004F518B">
              <w:rPr>
                <w:webHidden/>
              </w:rPr>
              <w:tab/>
            </w:r>
            <w:r w:rsidR="004F518B">
              <w:rPr>
                <w:webHidden/>
              </w:rPr>
              <w:fldChar w:fldCharType="begin"/>
            </w:r>
            <w:r w:rsidR="004F518B">
              <w:rPr>
                <w:webHidden/>
              </w:rPr>
              <w:instrText xml:space="preserve"> PAGEREF _Toc428956768 \h </w:instrText>
            </w:r>
            <w:r w:rsidR="004F518B">
              <w:rPr>
                <w:webHidden/>
              </w:rPr>
            </w:r>
            <w:r w:rsidR="004F518B">
              <w:rPr>
                <w:webHidden/>
              </w:rPr>
              <w:fldChar w:fldCharType="separate"/>
            </w:r>
            <w:r w:rsidR="004F518B">
              <w:rPr>
                <w:webHidden/>
              </w:rPr>
              <w:t>5</w:t>
            </w:r>
            <w:r w:rsidR="004F518B">
              <w:rPr>
                <w:webHidden/>
              </w:rPr>
              <w:fldChar w:fldCharType="end"/>
            </w:r>
          </w:hyperlink>
        </w:p>
        <w:p w:rsidR="004F518B" w:rsidRDefault="00D97144">
          <w:pPr>
            <w:pStyle w:val="Verzeichnis2"/>
            <w:rPr>
              <w:rFonts w:asciiTheme="minorHAnsi" w:eastAsiaTheme="minorEastAsia" w:hAnsiTheme="minorHAnsi" w:cstheme="minorBidi"/>
              <w:kern w:val="0"/>
              <w:sz w:val="22"/>
              <w:szCs w:val="22"/>
              <w14:ligatures w14:val="none"/>
            </w:rPr>
          </w:pPr>
          <w:hyperlink w:anchor="_Toc428956769" w:history="1">
            <w:r w:rsidR="004F518B" w:rsidRPr="00957383">
              <w:rPr>
                <w:rStyle w:val="Hyperlink"/>
              </w:rPr>
              <w:t>4.2</w:t>
            </w:r>
            <w:r w:rsidR="004F518B">
              <w:rPr>
                <w:rFonts w:asciiTheme="minorHAnsi" w:eastAsiaTheme="minorEastAsia" w:hAnsiTheme="minorHAnsi" w:cstheme="minorBidi"/>
                <w:kern w:val="0"/>
                <w:sz w:val="22"/>
                <w:szCs w:val="22"/>
                <w14:ligatures w14:val="none"/>
              </w:rPr>
              <w:tab/>
            </w:r>
            <w:r w:rsidR="004F518B" w:rsidRPr="00957383">
              <w:rPr>
                <w:rStyle w:val="Hyperlink"/>
              </w:rPr>
              <w:t>Nicht Funktional</w:t>
            </w:r>
            <w:r w:rsidR="004F518B">
              <w:rPr>
                <w:webHidden/>
              </w:rPr>
              <w:tab/>
            </w:r>
            <w:r w:rsidR="004F518B">
              <w:rPr>
                <w:webHidden/>
              </w:rPr>
              <w:fldChar w:fldCharType="begin"/>
            </w:r>
            <w:r w:rsidR="004F518B">
              <w:rPr>
                <w:webHidden/>
              </w:rPr>
              <w:instrText xml:space="preserve"> PAGEREF _Toc428956769 \h </w:instrText>
            </w:r>
            <w:r w:rsidR="004F518B">
              <w:rPr>
                <w:webHidden/>
              </w:rPr>
            </w:r>
            <w:r w:rsidR="004F518B">
              <w:rPr>
                <w:webHidden/>
              </w:rPr>
              <w:fldChar w:fldCharType="separate"/>
            </w:r>
            <w:r w:rsidR="004F518B">
              <w:rPr>
                <w:webHidden/>
              </w:rPr>
              <w:t>5</w:t>
            </w:r>
            <w:r w:rsidR="004F518B">
              <w:rPr>
                <w:webHidden/>
              </w:rPr>
              <w:fldChar w:fldCharType="end"/>
            </w:r>
          </w:hyperlink>
        </w:p>
        <w:p w:rsidR="004F518B" w:rsidRDefault="00D97144">
          <w:pPr>
            <w:pStyle w:val="Verzeichnis1"/>
            <w:rPr>
              <w:rFonts w:asciiTheme="minorHAnsi" w:hAnsiTheme="minorHAnsi"/>
              <w:noProof/>
              <w:lang w:eastAsia="de-CH"/>
            </w:rPr>
          </w:pPr>
          <w:hyperlink w:anchor="_Toc428956770" w:history="1">
            <w:r w:rsidR="004F518B" w:rsidRPr="00957383">
              <w:rPr>
                <w:rStyle w:val="Hyperlink"/>
                <w:noProof/>
              </w:rPr>
              <w:t>5</w:t>
            </w:r>
            <w:r w:rsidR="004F518B">
              <w:rPr>
                <w:rFonts w:asciiTheme="minorHAnsi" w:hAnsiTheme="minorHAnsi"/>
                <w:noProof/>
                <w:lang w:eastAsia="de-CH"/>
              </w:rPr>
              <w:tab/>
            </w:r>
            <w:r w:rsidR="004F518B" w:rsidRPr="00957383">
              <w:rPr>
                <w:rStyle w:val="Hyperlink"/>
                <w:noProof/>
              </w:rPr>
              <w:t>Abgrenzung</w:t>
            </w:r>
            <w:r w:rsidR="004F518B">
              <w:rPr>
                <w:noProof/>
                <w:webHidden/>
              </w:rPr>
              <w:tab/>
            </w:r>
            <w:r w:rsidR="004F518B">
              <w:rPr>
                <w:noProof/>
                <w:webHidden/>
              </w:rPr>
              <w:fldChar w:fldCharType="begin"/>
            </w:r>
            <w:r w:rsidR="004F518B">
              <w:rPr>
                <w:noProof/>
                <w:webHidden/>
              </w:rPr>
              <w:instrText xml:space="preserve"> PAGEREF _Toc428956770 \h </w:instrText>
            </w:r>
            <w:r w:rsidR="004F518B">
              <w:rPr>
                <w:noProof/>
                <w:webHidden/>
              </w:rPr>
            </w:r>
            <w:r w:rsidR="004F518B">
              <w:rPr>
                <w:noProof/>
                <w:webHidden/>
              </w:rPr>
              <w:fldChar w:fldCharType="separate"/>
            </w:r>
            <w:r w:rsidR="004F518B">
              <w:rPr>
                <w:noProof/>
                <w:webHidden/>
              </w:rPr>
              <w:t>6</w:t>
            </w:r>
            <w:r w:rsidR="004F518B">
              <w:rPr>
                <w:noProof/>
                <w:webHidden/>
              </w:rPr>
              <w:fldChar w:fldCharType="end"/>
            </w:r>
          </w:hyperlink>
        </w:p>
        <w:p w:rsidR="004F518B" w:rsidRDefault="00D97144">
          <w:pPr>
            <w:pStyle w:val="Verzeichnis1"/>
            <w:rPr>
              <w:rFonts w:asciiTheme="minorHAnsi" w:hAnsiTheme="minorHAnsi"/>
              <w:noProof/>
              <w:lang w:eastAsia="de-CH"/>
            </w:rPr>
          </w:pPr>
          <w:hyperlink w:anchor="_Toc428956771" w:history="1">
            <w:r w:rsidR="004F518B" w:rsidRPr="00957383">
              <w:rPr>
                <w:rStyle w:val="Hyperlink"/>
                <w:noProof/>
              </w:rPr>
              <w:t>6</w:t>
            </w:r>
            <w:r w:rsidR="004F518B">
              <w:rPr>
                <w:rFonts w:asciiTheme="minorHAnsi" w:hAnsiTheme="minorHAnsi"/>
                <w:noProof/>
                <w:lang w:eastAsia="de-CH"/>
              </w:rPr>
              <w:tab/>
            </w:r>
            <w:r w:rsidR="004F518B" w:rsidRPr="00957383">
              <w:rPr>
                <w:rStyle w:val="Hyperlink"/>
                <w:noProof/>
              </w:rPr>
              <w:t>Abhängigkeiten und Einflüsse</w:t>
            </w:r>
            <w:r w:rsidR="004F518B">
              <w:rPr>
                <w:noProof/>
                <w:webHidden/>
              </w:rPr>
              <w:tab/>
            </w:r>
            <w:r w:rsidR="004F518B">
              <w:rPr>
                <w:noProof/>
                <w:webHidden/>
              </w:rPr>
              <w:fldChar w:fldCharType="begin"/>
            </w:r>
            <w:r w:rsidR="004F518B">
              <w:rPr>
                <w:noProof/>
                <w:webHidden/>
              </w:rPr>
              <w:instrText xml:space="preserve"> PAGEREF _Toc428956771 \h </w:instrText>
            </w:r>
            <w:r w:rsidR="004F518B">
              <w:rPr>
                <w:noProof/>
                <w:webHidden/>
              </w:rPr>
            </w:r>
            <w:r w:rsidR="004F518B">
              <w:rPr>
                <w:noProof/>
                <w:webHidden/>
              </w:rPr>
              <w:fldChar w:fldCharType="separate"/>
            </w:r>
            <w:r w:rsidR="004F518B">
              <w:rPr>
                <w:noProof/>
                <w:webHidden/>
              </w:rPr>
              <w:t>6</w:t>
            </w:r>
            <w:r w:rsidR="004F518B">
              <w:rPr>
                <w:noProof/>
                <w:webHidden/>
              </w:rPr>
              <w:fldChar w:fldCharType="end"/>
            </w:r>
          </w:hyperlink>
        </w:p>
        <w:p w:rsidR="004F518B" w:rsidRDefault="00D97144">
          <w:pPr>
            <w:pStyle w:val="Verzeichnis1"/>
            <w:rPr>
              <w:rFonts w:asciiTheme="minorHAnsi" w:hAnsiTheme="minorHAnsi"/>
              <w:noProof/>
              <w:lang w:eastAsia="de-CH"/>
            </w:rPr>
          </w:pPr>
          <w:hyperlink w:anchor="_Toc428956772" w:history="1">
            <w:r w:rsidR="004F518B" w:rsidRPr="00957383">
              <w:rPr>
                <w:rStyle w:val="Hyperlink"/>
                <w:noProof/>
              </w:rPr>
              <w:t>7</w:t>
            </w:r>
            <w:r w:rsidR="004F518B">
              <w:rPr>
                <w:rFonts w:asciiTheme="minorHAnsi" w:hAnsiTheme="minorHAnsi"/>
                <w:noProof/>
                <w:lang w:eastAsia="de-CH"/>
              </w:rPr>
              <w:tab/>
            </w:r>
            <w:r w:rsidR="004F518B" w:rsidRPr="00957383">
              <w:rPr>
                <w:rStyle w:val="Hyperlink"/>
                <w:noProof/>
              </w:rPr>
              <w:t>Rahmenbedingungen</w:t>
            </w:r>
            <w:r w:rsidR="004F518B">
              <w:rPr>
                <w:noProof/>
                <w:webHidden/>
              </w:rPr>
              <w:tab/>
            </w:r>
            <w:r w:rsidR="004F518B">
              <w:rPr>
                <w:noProof/>
                <w:webHidden/>
              </w:rPr>
              <w:fldChar w:fldCharType="begin"/>
            </w:r>
            <w:r w:rsidR="004F518B">
              <w:rPr>
                <w:noProof/>
                <w:webHidden/>
              </w:rPr>
              <w:instrText xml:space="preserve"> PAGEREF _Toc428956772 \h </w:instrText>
            </w:r>
            <w:r w:rsidR="004F518B">
              <w:rPr>
                <w:noProof/>
                <w:webHidden/>
              </w:rPr>
            </w:r>
            <w:r w:rsidR="004F518B">
              <w:rPr>
                <w:noProof/>
                <w:webHidden/>
              </w:rPr>
              <w:fldChar w:fldCharType="separate"/>
            </w:r>
            <w:r w:rsidR="004F518B">
              <w:rPr>
                <w:noProof/>
                <w:webHidden/>
              </w:rPr>
              <w:t>6</w:t>
            </w:r>
            <w:r w:rsidR="004F518B">
              <w:rPr>
                <w:noProof/>
                <w:webHidden/>
              </w:rPr>
              <w:fldChar w:fldCharType="end"/>
            </w:r>
          </w:hyperlink>
        </w:p>
        <w:p w:rsidR="004F518B" w:rsidRDefault="00D97144">
          <w:pPr>
            <w:pStyle w:val="Verzeichnis1"/>
            <w:rPr>
              <w:rFonts w:asciiTheme="minorHAnsi" w:hAnsiTheme="minorHAnsi"/>
              <w:noProof/>
              <w:lang w:eastAsia="de-CH"/>
            </w:rPr>
          </w:pPr>
          <w:hyperlink w:anchor="_Toc428956773" w:history="1">
            <w:r w:rsidR="004F518B" w:rsidRPr="00957383">
              <w:rPr>
                <w:rStyle w:val="Hyperlink"/>
                <w:noProof/>
              </w:rPr>
              <w:t>8</w:t>
            </w:r>
            <w:r w:rsidR="004F518B">
              <w:rPr>
                <w:rFonts w:asciiTheme="minorHAnsi" w:hAnsiTheme="minorHAnsi"/>
                <w:noProof/>
                <w:lang w:eastAsia="de-CH"/>
              </w:rPr>
              <w:tab/>
            </w:r>
            <w:r w:rsidR="004F518B" w:rsidRPr="00957383">
              <w:rPr>
                <w:rStyle w:val="Hyperlink"/>
                <w:noProof/>
              </w:rPr>
              <w:t>Projektkosten &amp; Nutzen</w:t>
            </w:r>
            <w:r w:rsidR="004F518B">
              <w:rPr>
                <w:noProof/>
                <w:webHidden/>
              </w:rPr>
              <w:tab/>
            </w:r>
            <w:r w:rsidR="004F518B">
              <w:rPr>
                <w:noProof/>
                <w:webHidden/>
              </w:rPr>
              <w:fldChar w:fldCharType="begin"/>
            </w:r>
            <w:r w:rsidR="004F518B">
              <w:rPr>
                <w:noProof/>
                <w:webHidden/>
              </w:rPr>
              <w:instrText xml:space="preserve"> PAGEREF _Toc428956773 \h </w:instrText>
            </w:r>
            <w:r w:rsidR="004F518B">
              <w:rPr>
                <w:noProof/>
                <w:webHidden/>
              </w:rPr>
            </w:r>
            <w:r w:rsidR="004F518B">
              <w:rPr>
                <w:noProof/>
                <w:webHidden/>
              </w:rPr>
              <w:fldChar w:fldCharType="separate"/>
            </w:r>
            <w:r w:rsidR="004F518B">
              <w:rPr>
                <w:noProof/>
                <w:webHidden/>
              </w:rPr>
              <w:t>6</w:t>
            </w:r>
            <w:r w:rsidR="004F518B">
              <w:rPr>
                <w:noProof/>
                <w:webHidden/>
              </w:rPr>
              <w:fldChar w:fldCharType="end"/>
            </w:r>
          </w:hyperlink>
        </w:p>
        <w:p w:rsidR="004F518B" w:rsidRDefault="00D97144">
          <w:pPr>
            <w:pStyle w:val="Verzeichnis1"/>
            <w:rPr>
              <w:rFonts w:asciiTheme="minorHAnsi" w:hAnsiTheme="minorHAnsi"/>
              <w:noProof/>
              <w:lang w:eastAsia="de-CH"/>
            </w:rPr>
          </w:pPr>
          <w:hyperlink w:anchor="_Toc428956774" w:history="1">
            <w:r w:rsidR="004F518B" w:rsidRPr="00957383">
              <w:rPr>
                <w:rStyle w:val="Hyperlink"/>
                <w:noProof/>
              </w:rPr>
              <w:t>9</w:t>
            </w:r>
            <w:r w:rsidR="004F518B">
              <w:rPr>
                <w:rFonts w:asciiTheme="minorHAnsi" w:hAnsiTheme="minorHAnsi"/>
                <w:noProof/>
                <w:lang w:eastAsia="de-CH"/>
              </w:rPr>
              <w:tab/>
            </w:r>
            <w:r w:rsidR="004F518B" w:rsidRPr="00957383">
              <w:rPr>
                <w:rStyle w:val="Hyperlink"/>
                <w:noProof/>
              </w:rPr>
              <w:t>Risiken</w:t>
            </w:r>
            <w:r w:rsidR="004F518B">
              <w:rPr>
                <w:noProof/>
                <w:webHidden/>
              </w:rPr>
              <w:tab/>
            </w:r>
            <w:r w:rsidR="004F518B">
              <w:rPr>
                <w:noProof/>
                <w:webHidden/>
              </w:rPr>
              <w:fldChar w:fldCharType="begin"/>
            </w:r>
            <w:r w:rsidR="004F518B">
              <w:rPr>
                <w:noProof/>
                <w:webHidden/>
              </w:rPr>
              <w:instrText xml:space="preserve"> PAGEREF _Toc428956774 \h </w:instrText>
            </w:r>
            <w:r w:rsidR="004F518B">
              <w:rPr>
                <w:noProof/>
                <w:webHidden/>
              </w:rPr>
            </w:r>
            <w:r w:rsidR="004F518B">
              <w:rPr>
                <w:noProof/>
                <w:webHidden/>
              </w:rPr>
              <w:fldChar w:fldCharType="separate"/>
            </w:r>
            <w:r w:rsidR="004F518B">
              <w:rPr>
                <w:noProof/>
                <w:webHidden/>
              </w:rPr>
              <w:t>6</w:t>
            </w:r>
            <w:r w:rsidR="004F518B">
              <w:rPr>
                <w:noProof/>
                <w:webHidden/>
              </w:rPr>
              <w:fldChar w:fldCharType="end"/>
            </w:r>
          </w:hyperlink>
        </w:p>
        <w:p w:rsidR="004F518B" w:rsidRDefault="00D97144">
          <w:pPr>
            <w:pStyle w:val="Verzeichnis1"/>
            <w:rPr>
              <w:rFonts w:asciiTheme="minorHAnsi" w:hAnsiTheme="minorHAnsi"/>
              <w:noProof/>
              <w:lang w:eastAsia="de-CH"/>
            </w:rPr>
          </w:pPr>
          <w:hyperlink w:anchor="_Toc428956775" w:history="1">
            <w:r w:rsidR="004F518B" w:rsidRPr="00957383">
              <w:rPr>
                <w:rStyle w:val="Hyperlink"/>
                <w:noProof/>
              </w:rPr>
              <w:t>10</w:t>
            </w:r>
            <w:r w:rsidR="004F518B">
              <w:rPr>
                <w:rFonts w:asciiTheme="minorHAnsi" w:hAnsiTheme="minorHAnsi"/>
                <w:noProof/>
                <w:lang w:eastAsia="de-CH"/>
              </w:rPr>
              <w:tab/>
            </w:r>
            <w:r w:rsidR="004F518B" w:rsidRPr="00957383">
              <w:rPr>
                <w:rStyle w:val="Hyperlink"/>
                <w:noProof/>
              </w:rPr>
              <w:t>Terminplan (Phasenplan)</w:t>
            </w:r>
            <w:r w:rsidR="004F518B">
              <w:rPr>
                <w:noProof/>
                <w:webHidden/>
              </w:rPr>
              <w:tab/>
            </w:r>
            <w:r w:rsidR="004F518B">
              <w:rPr>
                <w:noProof/>
                <w:webHidden/>
              </w:rPr>
              <w:fldChar w:fldCharType="begin"/>
            </w:r>
            <w:r w:rsidR="004F518B">
              <w:rPr>
                <w:noProof/>
                <w:webHidden/>
              </w:rPr>
              <w:instrText xml:space="preserve"> PAGEREF _Toc428956775 \h </w:instrText>
            </w:r>
            <w:r w:rsidR="004F518B">
              <w:rPr>
                <w:noProof/>
                <w:webHidden/>
              </w:rPr>
            </w:r>
            <w:r w:rsidR="004F518B">
              <w:rPr>
                <w:noProof/>
                <w:webHidden/>
              </w:rPr>
              <w:fldChar w:fldCharType="separate"/>
            </w:r>
            <w:r w:rsidR="004F518B">
              <w:rPr>
                <w:noProof/>
                <w:webHidden/>
              </w:rPr>
              <w:t>6</w:t>
            </w:r>
            <w:r w:rsidR="004F518B">
              <w:rPr>
                <w:noProof/>
                <w:webHidden/>
              </w:rPr>
              <w:fldChar w:fldCharType="end"/>
            </w:r>
          </w:hyperlink>
        </w:p>
        <w:p w:rsidR="004F518B" w:rsidRDefault="00D97144">
          <w:pPr>
            <w:pStyle w:val="Verzeichnis1"/>
            <w:rPr>
              <w:rFonts w:asciiTheme="minorHAnsi" w:hAnsiTheme="minorHAnsi"/>
              <w:noProof/>
              <w:lang w:eastAsia="de-CH"/>
            </w:rPr>
          </w:pPr>
          <w:hyperlink w:anchor="_Toc428956776" w:history="1">
            <w:r w:rsidR="004F518B" w:rsidRPr="00957383">
              <w:rPr>
                <w:rStyle w:val="Hyperlink"/>
                <w:noProof/>
              </w:rPr>
              <w:t>11</w:t>
            </w:r>
            <w:r w:rsidR="004F518B">
              <w:rPr>
                <w:rFonts w:asciiTheme="minorHAnsi" w:hAnsiTheme="minorHAnsi"/>
                <w:noProof/>
                <w:lang w:eastAsia="de-CH"/>
              </w:rPr>
              <w:tab/>
            </w:r>
            <w:r w:rsidR="004F518B" w:rsidRPr="00957383">
              <w:rPr>
                <w:rStyle w:val="Hyperlink"/>
                <w:noProof/>
              </w:rPr>
              <w:t>Lieferobjekt Katalog</w:t>
            </w:r>
            <w:r w:rsidR="004F518B">
              <w:rPr>
                <w:noProof/>
                <w:webHidden/>
              </w:rPr>
              <w:tab/>
            </w:r>
            <w:r w:rsidR="004F518B">
              <w:rPr>
                <w:noProof/>
                <w:webHidden/>
              </w:rPr>
              <w:fldChar w:fldCharType="begin"/>
            </w:r>
            <w:r w:rsidR="004F518B">
              <w:rPr>
                <w:noProof/>
                <w:webHidden/>
              </w:rPr>
              <w:instrText xml:space="preserve"> PAGEREF _Toc428956776 \h </w:instrText>
            </w:r>
            <w:r w:rsidR="004F518B">
              <w:rPr>
                <w:noProof/>
                <w:webHidden/>
              </w:rPr>
            </w:r>
            <w:r w:rsidR="004F518B">
              <w:rPr>
                <w:noProof/>
                <w:webHidden/>
              </w:rPr>
              <w:fldChar w:fldCharType="separate"/>
            </w:r>
            <w:r w:rsidR="004F518B">
              <w:rPr>
                <w:noProof/>
                <w:webHidden/>
              </w:rPr>
              <w:t>6</w:t>
            </w:r>
            <w:r w:rsidR="004F518B">
              <w:rPr>
                <w:noProof/>
                <w:webHidden/>
              </w:rPr>
              <w:fldChar w:fldCharType="end"/>
            </w:r>
          </w:hyperlink>
        </w:p>
        <w:p w:rsidR="004F518B" w:rsidRDefault="00D97144">
          <w:pPr>
            <w:pStyle w:val="Verzeichnis1"/>
            <w:rPr>
              <w:rFonts w:asciiTheme="minorHAnsi" w:hAnsiTheme="minorHAnsi"/>
              <w:noProof/>
              <w:lang w:eastAsia="de-CH"/>
            </w:rPr>
          </w:pPr>
          <w:hyperlink w:anchor="_Toc428956777" w:history="1">
            <w:r w:rsidR="004F518B" w:rsidRPr="00957383">
              <w:rPr>
                <w:rStyle w:val="Hyperlink"/>
                <w:noProof/>
              </w:rPr>
              <w:t>12</w:t>
            </w:r>
            <w:r w:rsidR="004F518B">
              <w:rPr>
                <w:rFonts w:asciiTheme="minorHAnsi" w:hAnsiTheme="minorHAnsi"/>
                <w:noProof/>
                <w:lang w:eastAsia="de-CH"/>
              </w:rPr>
              <w:tab/>
            </w:r>
            <w:r w:rsidR="004F518B" w:rsidRPr="00957383">
              <w:rPr>
                <w:rStyle w:val="Hyperlink"/>
                <w:noProof/>
              </w:rPr>
              <w:t>Auftragsbestätigung</w:t>
            </w:r>
            <w:r w:rsidR="004F518B">
              <w:rPr>
                <w:noProof/>
                <w:webHidden/>
              </w:rPr>
              <w:tab/>
            </w:r>
            <w:r w:rsidR="004F518B">
              <w:rPr>
                <w:noProof/>
                <w:webHidden/>
              </w:rPr>
              <w:fldChar w:fldCharType="begin"/>
            </w:r>
            <w:r w:rsidR="004F518B">
              <w:rPr>
                <w:noProof/>
                <w:webHidden/>
              </w:rPr>
              <w:instrText xml:space="preserve"> PAGEREF _Toc428956777 \h </w:instrText>
            </w:r>
            <w:r w:rsidR="004F518B">
              <w:rPr>
                <w:noProof/>
                <w:webHidden/>
              </w:rPr>
            </w:r>
            <w:r w:rsidR="004F518B">
              <w:rPr>
                <w:noProof/>
                <w:webHidden/>
              </w:rPr>
              <w:fldChar w:fldCharType="separate"/>
            </w:r>
            <w:r w:rsidR="004F518B">
              <w:rPr>
                <w:noProof/>
                <w:webHidden/>
              </w:rPr>
              <w:t>6</w:t>
            </w:r>
            <w:r w:rsidR="004F518B">
              <w:rPr>
                <w:noProof/>
                <w:webHidden/>
              </w:rPr>
              <w:fldChar w:fldCharType="end"/>
            </w:r>
          </w:hyperlink>
        </w:p>
        <w:p w:rsidR="004F518B" w:rsidRDefault="00D97144">
          <w:pPr>
            <w:pStyle w:val="Verzeichnis1"/>
            <w:rPr>
              <w:rFonts w:asciiTheme="minorHAnsi" w:hAnsiTheme="minorHAnsi"/>
              <w:noProof/>
              <w:lang w:eastAsia="de-CH"/>
            </w:rPr>
          </w:pPr>
          <w:hyperlink w:anchor="_Toc428956778" w:history="1">
            <w:r w:rsidR="004F518B" w:rsidRPr="00957383">
              <w:rPr>
                <w:rStyle w:val="Hyperlink"/>
                <w:noProof/>
              </w:rPr>
              <w:t>13</w:t>
            </w:r>
            <w:r w:rsidR="004F518B">
              <w:rPr>
                <w:rFonts w:asciiTheme="minorHAnsi" w:hAnsiTheme="minorHAnsi"/>
                <w:noProof/>
                <w:lang w:eastAsia="de-CH"/>
              </w:rPr>
              <w:tab/>
            </w:r>
            <w:r w:rsidR="004F518B" w:rsidRPr="00957383">
              <w:rPr>
                <w:rStyle w:val="Hyperlink"/>
                <w:noProof/>
              </w:rPr>
              <w:t>Anhang</w:t>
            </w:r>
            <w:r w:rsidR="004F518B">
              <w:rPr>
                <w:noProof/>
                <w:webHidden/>
              </w:rPr>
              <w:tab/>
            </w:r>
            <w:r w:rsidR="004F518B">
              <w:rPr>
                <w:noProof/>
                <w:webHidden/>
              </w:rPr>
              <w:fldChar w:fldCharType="begin"/>
            </w:r>
            <w:r w:rsidR="004F518B">
              <w:rPr>
                <w:noProof/>
                <w:webHidden/>
              </w:rPr>
              <w:instrText xml:space="preserve"> PAGEREF _Toc428956778 \h </w:instrText>
            </w:r>
            <w:r w:rsidR="004F518B">
              <w:rPr>
                <w:noProof/>
                <w:webHidden/>
              </w:rPr>
            </w:r>
            <w:r w:rsidR="004F518B">
              <w:rPr>
                <w:noProof/>
                <w:webHidden/>
              </w:rPr>
              <w:fldChar w:fldCharType="separate"/>
            </w:r>
            <w:r w:rsidR="004F518B">
              <w:rPr>
                <w:noProof/>
                <w:webHidden/>
              </w:rPr>
              <w:t>6</w:t>
            </w:r>
            <w:r w:rsidR="004F518B">
              <w:rPr>
                <w:noProof/>
                <w:webHidden/>
              </w:rPr>
              <w:fldChar w:fldCharType="end"/>
            </w:r>
          </w:hyperlink>
        </w:p>
        <w:p w:rsidR="00B543CF" w:rsidRDefault="00B543CF">
          <w:r>
            <w:rPr>
              <w:b/>
              <w:bCs/>
              <w:lang w:val="de-DE"/>
            </w:rPr>
            <w:fldChar w:fldCharType="end"/>
          </w:r>
        </w:p>
      </w:sdtContent>
    </w:sdt>
    <w:p w:rsidR="00D23F2F" w:rsidRDefault="00D23F2F">
      <w:pPr>
        <w:rPr>
          <w:b/>
          <w:bCs/>
          <w:lang w:val="de-DE"/>
        </w:rPr>
      </w:pPr>
      <w:r>
        <w:rPr>
          <w:b/>
          <w:bCs/>
          <w:lang w:val="de-DE"/>
        </w:rPr>
        <w:br w:type="page"/>
      </w:r>
    </w:p>
    <w:p w:rsidR="004174DC" w:rsidRDefault="004174DC" w:rsidP="00EE6B82">
      <w:pPr>
        <w:pStyle w:val="berschrift1"/>
      </w:pPr>
      <w:bookmarkStart w:id="2" w:name="_Toc428956761"/>
      <w:r>
        <w:lastRenderedPageBreak/>
        <w:t>Einleitung</w:t>
      </w:r>
      <w:bookmarkEnd w:id="2"/>
    </w:p>
    <w:p w:rsidR="00EE6B82" w:rsidRPr="00EE6B82" w:rsidRDefault="00EE6B82" w:rsidP="00EE6B82"/>
    <w:p w:rsidR="00EE6B82" w:rsidRDefault="00EE6B82" w:rsidP="00EE6B82">
      <w:pPr>
        <w:rPr>
          <w:rFonts w:eastAsiaTheme="majorEastAsia" w:cstheme="majorBidi"/>
          <w:bCs/>
          <w:lang w:val="de-DE"/>
        </w:rPr>
      </w:pPr>
      <w:r>
        <w:rPr>
          <w:rFonts w:eastAsiaTheme="majorEastAsia" w:cstheme="majorBidi"/>
          <w:bCs/>
          <w:lang w:val="de-DE"/>
        </w:rPr>
        <w:t xml:space="preserve">Das Lastenheft enthält alle an das zu entwickelnde System Anforderungen und dient als Grundlage für die für die Festlegung der Rahmenbedingungen für die Entwicklung.  Das Dokument enthält notwendige Informationen zur Entwicklung des Systems. </w:t>
      </w:r>
      <w:r w:rsidRPr="005121DD">
        <w:rPr>
          <w:rFonts w:eastAsiaTheme="majorEastAsia" w:cstheme="majorBidi"/>
          <w:bCs/>
          <w:lang w:val="de-DE"/>
        </w:rPr>
        <w:t xml:space="preserve">Kern des Lastenhefts sind die funktionalen und nicht-funktionalen Anforderungen an das System. </w:t>
      </w:r>
    </w:p>
    <w:p w:rsidR="00EE6B82" w:rsidRPr="005121DD" w:rsidRDefault="00EE6B82" w:rsidP="00EE6B82">
      <w:pPr>
        <w:rPr>
          <w:rFonts w:eastAsiaTheme="majorEastAsia" w:cstheme="majorBidi"/>
          <w:bCs/>
          <w:lang w:val="de-DE"/>
        </w:rPr>
      </w:pPr>
      <w:r w:rsidRPr="005121DD">
        <w:rPr>
          <w:rFonts w:eastAsiaTheme="majorEastAsia" w:cstheme="majorBidi"/>
          <w:bCs/>
          <w:lang w:val="de-DE"/>
        </w:rPr>
        <w:t xml:space="preserve">Der Entwurf berücksichtigt die zukünftige Umgebung und Infrastruktur, in der das System später betrieben wird, und gibt Richtlinien für Technologieentscheidungen. Zusätzlich werden die zu unterstützenden Phasen im Lebenszyklus des Systems identifiziert und als logistische Anforderungen aufgenommen. </w:t>
      </w:r>
    </w:p>
    <w:p w:rsidR="00EE6B82" w:rsidRPr="005121DD" w:rsidRDefault="00EE6B82" w:rsidP="00EE6B82">
      <w:pPr>
        <w:rPr>
          <w:rFonts w:eastAsiaTheme="majorEastAsia" w:cstheme="majorBidi"/>
          <w:bCs/>
          <w:lang w:val="de-DE"/>
        </w:rPr>
      </w:pPr>
      <w:r w:rsidRPr="005121DD">
        <w:rPr>
          <w:rFonts w:eastAsiaTheme="majorEastAsia" w:cstheme="majorBidi"/>
          <w:bCs/>
          <w:lang w:val="de-DE"/>
        </w:rPr>
        <w:t>Die funktionalen und nicht-funktionalen Anforderungen dienen nicht nur als Vorgaben für die Entwicklung, sondern sind zusätzlich Grundlage der Anforderungsverfolgung und des Änderungsmanagements. Die Anforderungen sollten so aufbereitet</w:t>
      </w:r>
      <w:r>
        <w:rPr>
          <w:rFonts w:eastAsiaTheme="majorEastAsia" w:cstheme="majorBidi"/>
          <w:bCs/>
          <w:lang w:val="de-DE"/>
        </w:rPr>
        <w:t xml:space="preserve"> sein, dass die Verfolgbarkeit </w:t>
      </w:r>
      <w:r w:rsidRPr="005121DD">
        <w:rPr>
          <w:rFonts w:eastAsiaTheme="majorEastAsia" w:cstheme="majorBidi"/>
          <w:bCs/>
          <w:lang w:val="de-DE"/>
        </w:rPr>
        <w:t>sowie ein geeignetes Änderungsmanagement für den gesamten Lebenszyklus eines Systems möglich sind.</w:t>
      </w:r>
    </w:p>
    <w:p w:rsidR="00EE6B82" w:rsidRPr="005121DD" w:rsidRDefault="00EE6B82" w:rsidP="00EE6B82">
      <w:pPr>
        <w:rPr>
          <w:rFonts w:eastAsiaTheme="majorEastAsia" w:cstheme="majorBidi"/>
          <w:bCs/>
          <w:lang w:val="de-DE"/>
        </w:rPr>
      </w:pPr>
      <w:r w:rsidRPr="005121DD">
        <w:rPr>
          <w:rFonts w:eastAsiaTheme="majorEastAsia" w:cstheme="majorBidi"/>
          <w:bCs/>
          <w:lang w:val="de-DE"/>
        </w:rPr>
        <w:t>Für die Erstellung des Lastenhefts sowie für dessen Qualität ist der Auftraggeber alleine verantwortlich. Bei Bedarf kann er Dritte mit der Erstellung beauftragen. Das Lastenheft sollte im Allgemeinen keine technischen Lösungen vorgeben, um Architekten und Entwickler bei der Suche nach optimalen technischen Lösungen nicht einzuschränken.</w:t>
      </w:r>
    </w:p>
    <w:p w:rsidR="00EE6B82" w:rsidRDefault="00EE6B82">
      <w:pPr>
        <w:rPr>
          <w:rFonts w:asciiTheme="majorHAnsi" w:eastAsiaTheme="majorEastAsia" w:hAnsiTheme="majorHAnsi" w:cstheme="majorBidi"/>
          <w:b/>
          <w:bCs/>
          <w:color w:val="808080" w:themeColor="background1" w:themeShade="80"/>
          <w:sz w:val="28"/>
          <w:szCs w:val="28"/>
          <w:lang w:val="de-DE"/>
        </w:rPr>
      </w:pPr>
      <w:r>
        <w:rPr>
          <w:rFonts w:asciiTheme="majorHAnsi" w:eastAsiaTheme="majorEastAsia" w:hAnsiTheme="majorHAnsi" w:cstheme="majorBidi"/>
          <w:b/>
          <w:bCs/>
          <w:color w:val="808080" w:themeColor="background1" w:themeShade="80"/>
          <w:sz w:val="28"/>
          <w:szCs w:val="28"/>
          <w:lang w:val="de-DE"/>
        </w:rPr>
        <w:br w:type="page"/>
      </w:r>
    </w:p>
    <w:p w:rsidR="004174DC" w:rsidRDefault="00D4610D" w:rsidP="004174DC">
      <w:pPr>
        <w:pStyle w:val="berschrift1"/>
      </w:pPr>
      <w:bookmarkStart w:id="3" w:name="_Toc428956762"/>
      <w:r>
        <w:lastRenderedPageBreak/>
        <w:t xml:space="preserve">Projekt </w:t>
      </w:r>
      <w:r w:rsidR="004174DC">
        <w:t>Übersicht</w:t>
      </w:r>
      <w:bookmarkEnd w:id="3"/>
    </w:p>
    <w:p w:rsidR="002B3019" w:rsidRDefault="002B3019" w:rsidP="002B3019">
      <w:pPr>
        <w:pStyle w:val="berschrift2"/>
      </w:pPr>
      <w:bookmarkStart w:id="4" w:name="_Toc428956763"/>
      <w:r>
        <w:t>Ausgangslage</w:t>
      </w:r>
      <w:bookmarkEnd w:id="4"/>
    </w:p>
    <w:p w:rsidR="002B3019" w:rsidRDefault="002B3019" w:rsidP="002B3019">
      <w:pPr>
        <w:pStyle w:val="berschrift2"/>
      </w:pPr>
      <w:bookmarkStart w:id="5" w:name="_Toc428956764"/>
      <w:r>
        <w:t>Ziele</w:t>
      </w:r>
      <w:bookmarkEnd w:id="5"/>
    </w:p>
    <w:p w:rsidR="00881974" w:rsidRDefault="00881974" w:rsidP="00881974">
      <w:pPr>
        <w:pStyle w:val="berschrift2"/>
      </w:pPr>
      <w:bookmarkStart w:id="6" w:name="_Toc428956765"/>
      <w:r>
        <w:t>Projektorganisation</w:t>
      </w:r>
      <w:bookmarkEnd w:id="6"/>
    </w:p>
    <w:p w:rsidR="00A50820" w:rsidRPr="00A50820" w:rsidRDefault="00A50820" w:rsidP="00A50820">
      <w:pPr>
        <w:pStyle w:val="berschrift2"/>
      </w:pPr>
      <w:bookmarkStart w:id="7" w:name="_Toc428956766"/>
      <w:r>
        <w:t>Information &amp; Kommunikation</w:t>
      </w:r>
      <w:bookmarkEnd w:id="7"/>
    </w:p>
    <w:p w:rsidR="002B3019" w:rsidRPr="002B3019" w:rsidRDefault="002B3019" w:rsidP="002B3019"/>
    <w:p w:rsidR="004174DC" w:rsidRDefault="004174DC">
      <w:pPr>
        <w:rPr>
          <w:rFonts w:asciiTheme="majorHAnsi" w:eastAsiaTheme="majorEastAsia" w:hAnsiTheme="majorHAnsi" w:cstheme="majorBidi"/>
          <w:b/>
          <w:bCs/>
          <w:color w:val="808080" w:themeColor="background1" w:themeShade="80"/>
          <w:sz w:val="28"/>
          <w:szCs w:val="28"/>
        </w:rPr>
      </w:pPr>
      <w:r>
        <w:br w:type="page"/>
      </w:r>
    </w:p>
    <w:p w:rsidR="00D4610D" w:rsidRDefault="00D4610D" w:rsidP="0033103B">
      <w:pPr>
        <w:pStyle w:val="berschrift1"/>
      </w:pPr>
      <w:bookmarkStart w:id="8" w:name="_Toc428956767"/>
      <w:r>
        <w:lastRenderedPageBreak/>
        <w:t>Grundlagen</w:t>
      </w:r>
    </w:p>
    <w:p w:rsidR="00EE6B82" w:rsidRDefault="0033103B" w:rsidP="0033103B">
      <w:pPr>
        <w:pStyle w:val="berschrift2"/>
      </w:pPr>
      <w:r>
        <w:t>Vorarbeiten</w:t>
      </w:r>
    </w:p>
    <w:p w:rsidR="00EE6B82" w:rsidRDefault="00EE6B82">
      <w:pPr>
        <w:rPr>
          <w:rFonts w:asciiTheme="majorHAnsi" w:eastAsiaTheme="majorEastAsia" w:hAnsiTheme="majorHAnsi" w:cstheme="majorBidi"/>
          <w:b/>
          <w:bCs/>
          <w:color w:val="A6A6A6" w:themeColor="background1" w:themeShade="A6"/>
          <w:sz w:val="26"/>
          <w:szCs w:val="26"/>
        </w:rPr>
      </w:pPr>
      <w:r>
        <w:br w:type="page"/>
      </w:r>
    </w:p>
    <w:p w:rsidR="004174DC" w:rsidRDefault="00AB6857" w:rsidP="0033103B">
      <w:pPr>
        <w:pStyle w:val="berschrift1"/>
      </w:pPr>
      <w:r>
        <w:lastRenderedPageBreak/>
        <w:t>Anforderungen</w:t>
      </w:r>
      <w:bookmarkEnd w:id="8"/>
    </w:p>
    <w:p w:rsidR="00C4559A" w:rsidRPr="00C4559A" w:rsidRDefault="00C4559A" w:rsidP="00C4559A">
      <w:r w:rsidRPr="00C4559A">
        <w:t>Anforderungen bestehen aus Nr., Anforderung, Beschreibung, Ziel und Priorität.</w:t>
      </w:r>
    </w:p>
    <w:p w:rsidR="002B3019" w:rsidRDefault="002B3019" w:rsidP="002B3019">
      <w:pPr>
        <w:pStyle w:val="berschrift2"/>
      </w:pPr>
      <w:bookmarkStart w:id="9" w:name="_Toc428956768"/>
      <w:r>
        <w:t>Funktional</w:t>
      </w:r>
      <w:bookmarkEnd w:id="9"/>
    </w:p>
    <w:p w:rsidR="00876762" w:rsidRPr="00876762" w:rsidRDefault="00876762" w:rsidP="00876762"/>
    <w:tbl>
      <w:tblPr>
        <w:tblStyle w:val="Tabellenraster"/>
        <w:tblW w:w="0" w:type="auto"/>
        <w:tblLook w:val="04A0" w:firstRow="1" w:lastRow="0" w:firstColumn="1" w:lastColumn="0" w:noHBand="0" w:noVBand="1"/>
      </w:tblPr>
      <w:tblGrid>
        <w:gridCol w:w="1951"/>
        <w:gridCol w:w="7261"/>
      </w:tblGrid>
      <w:tr w:rsidR="00C4559A" w:rsidRPr="00C4559A" w:rsidTr="00A37A16">
        <w:tc>
          <w:tcPr>
            <w:tcW w:w="1951" w:type="dxa"/>
            <w:shd w:val="solid" w:color="E1D6CF" w:themeColor="text2" w:themeTint="33" w:fill="auto"/>
          </w:tcPr>
          <w:p w:rsidR="00C4559A" w:rsidRPr="00C4559A" w:rsidRDefault="00C4559A" w:rsidP="00A37A16">
            <w:pPr>
              <w:rPr>
                <w:sz w:val="22"/>
                <w:szCs w:val="22"/>
              </w:rPr>
            </w:pPr>
            <w:r w:rsidRPr="00C4559A">
              <w:rPr>
                <w:sz w:val="22"/>
                <w:szCs w:val="22"/>
              </w:rPr>
              <w:t>Nr.</w:t>
            </w:r>
          </w:p>
        </w:tc>
        <w:tc>
          <w:tcPr>
            <w:tcW w:w="7261" w:type="dxa"/>
            <w:shd w:val="solid" w:color="E1D6CF" w:themeColor="text2" w:themeTint="33" w:fill="auto"/>
          </w:tcPr>
          <w:p w:rsidR="00C4559A" w:rsidRPr="00C4559A" w:rsidRDefault="00C4559A" w:rsidP="00A37A16">
            <w:pPr>
              <w:rPr>
                <w:sz w:val="22"/>
                <w:szCs w:val="22"/>
              </w:rPr>
            </w:pPr>
            <w:r w:rsidRPr="00C4559A">
              <w:rPr>
                <w:sz w:val="22"/>
                <w:szCs w:val="22"/>
              </w:rPr>
              <w:t>01</w:t>
            </w:r>
          </w:p>
        </w:tc>
      </w:tr>
      <w:tr w:rsidR="00C4559A" w:rsidRPr="00C4559A" w:rsidTr="00A37A16">
        <w:tc>
          <w:tcPr>
            <w:tcW w:w="1951" w:type="dxa"/>
          </w:tcPr>
          <w:p w:rsidR="00C4559A" w:rsidRPr="00C4559A" w:rsidRDefault="00C4559A" w:rsidP="00A37A16">
            <w:pPr>
              <w:rPr>
                <w:sz w:val="22"/>
                <w:szCs w:val="22"/>
              </w:rPr>
            </w:pPr>
            <w:r w:rsidRPr="00C4559A">
              <w:rPr>
                <w:sz w:val="22"/>
                <w:szCs w:val="22"/>
              </w:rPr>
              <w:t>Anforderung</w:t>
            </w:r>
          </w:p>
        </w:tc>
        <w:tc>
          <w:tcPr>
            <w:tcW w:w="7261" w:type="dxa"/>
          </w:tcPr>
          <w:p w:rsidR="00C4559A" w:rsidRPr="00C4559A" w:rsidRDefault="004030A9" w:rsidP="00A37A16">
            <w:pPr>
              <w:rPr>
                <w:sz w:val="22"/>
                <w:szCs w:val="22"/>
              </w:rPr>
            </w:pPr>
            <w:r>
              <w:rPr>
                <w:sz w:val="22"/>
                <w:szCs w:val="22"/>
              </w:rPr>
              <w:t>Benutzerverwaltung</w:t>
            </w:r>
          </w:p>
          <w:p w:rsidR="00C4559A" w:rsidRPr="00C4559A" w:rsidRDefault="00C4559A" w:rsidP="00A37A16">
            <w:pPr>
              <w:rPr>
                <w:sz w:val="22"/>
                <w:szCs w:val="22"/>
              </w:rPr>
            </w:pPr>
          </w:p>
        </w:tc>
      </w:tr>
      <w:tr w:rsidR="00C4559A" w:rsidRPr="00C4559A" w:rsidTr="00A37A16">
        <w:tc>
          <w:tcPr>
            <w:tcW w:w="1951" w:type="dxa"/>
          </w:tcPr>
          <w:p w:rsidR="00C4559A" w:rsidRPr="00C4559A" w:rsidRDefault="00C4559A" w:rsidP="00A37A16">
            <w:pPr>
              <w:rPr>
                <w:sz w:val="22"/>
                <w:szCs w:val="22"/>
              </w:rPr>
            </w:pPr>
            <w:r w:rsidRPr="00C4559A">
              <w:rPr>
                <w:sz w:val="22"/>
                <w:szCs w:val="22"/>
              </w:rPr>
              <w:t>Beschreibung</w:t>
            </w:r>
          </w:p>
        </w:tc>
        <w:tc>
          <w:tcPr>
            <w:tcW w:w="7261" w:type="dxa"/>
          </w:tcPr>
          <w:p w:rsidR="00876762" w:rsidRDefault="00876762" w:rsidP="00A37A16">
            <w:pPr>
              <w:rPr>
                <w:sz w:val="22"/>
                <w:szCs w:val="22"/>
              </w:rPr>
            </w:pPr>
            <w:r>
              <w:rPr>
                <w:sz w:val="22"/>
                <w:szCs w:val="22"/>
              </w:rPr>
              <w:t>Ein Benutzer</w:t>
            </w:r>
            <w:r w:rsidR="004030A9">
              <w:rPr>
                <w:sz w:val="22"/>
                <w:szCs w:val="22"/>
              </w:rPr>
              <w:t xml:space="preserve"> kann online über Webformular </w:t>
            </w:r>
            <w:r>
              <w:rPr>
                <w:sz w:val="22"/>
                <w:szCs w:val="22"/>
              </w:rPr>
              <w:t>ein Konto erstellen</w:t>
            </w:r>
            <w:r w:rsidR="004030A9">
              <w:rPr>
                <w:sz w:val="22"/>
                <w:szCs w:val="22"/>
              </w:rPr>
              <w:t xml:space="preserve">. </w:t>
            </w:r>
          </w:p>
          <w:p w:rsidR="004030A9" w:rsidRDefault="00876762" w:rsidP="00A37A16">
            <w:pPr>
              <w:rPr>
                <w:sz w:val="22"/>
                <w:szCs w:val="22"/>
              </w:rPr>
            </w:pPr>
            <w:r>
              <w:rPr>
                <w:sz w:val="22"/>
                <w:szCs w:val="22"/>
              </w:rPr>
              <w:t>Ein Benutzer kann sein Passwort ändern.</w:t>
            </w:r>
          </w:p>
          <w:p w:rsidR="00876762" w:rsidRDefault="00876762" w:rsidP="00A37A16">
            <w:pPr>
              <w:rPr>
                <w:sz w:val="22"/>
                <w:szCs w:val="22"/>
              </w:rPr>
            </w:pPr>
            <w:r>
              <w:rPr>
                <w:sz w:val="22"/>
                <w:szCs w:val="22"/>
              </w:rPr>
              <w:t>Ein Benutzer kann sein Konto löschen.</w:t>
            </w:r>
          </w:p>
          <w:p w:rsidR="00C4559A" w:rsidRPr="00C4559A" w:rsidRDefault="00C4559A" w:rsidP="004030A9">
            <w:pPr>
              <w:rPr>
                <w:sz w:val="22"/>
                <w:szCs w:val="22"/>
              </w:rPr>
            </w:pPr>
          </w:p>
        </w:tc>
      </w:tr>
      <w:tr w:rsidR="00C4559A" w:rsidRPr="00C4559A" w:rsidTr="00A37A16">
        <w:tc>
          <w:tcPr>
            <w:tcW w:w="1951" w:type="dxa"/>
          </w:tcPr>
          <w:p w:rsidR="00C4559A" w:rsidRPr="00C4559A" w:rsidRDefault="00C4559A" w:rsidP="00A37A16">
            <w:pPr>
              <w:rPr>
                <w:sz w:val="22"/>
                <w:szCs w:val="22"/>
              </w:rPr>
            </w:pPr>
            <w:r w:rsidRPr="00C4559A">
              <w:rPr>
                <w:sz w:val="22"/>
                <w:szCs w:val="22"/>
              </w:rPr>
              <w:t>Ziel</w:t>
            </w:r>
          </w:p>
        </w:tc>
        <w:tc>
          <w:tcPr>
            <w:tcW w:w="7261" w:type="dxa"/>
          </w:tcPr>
          <w:p w:rsidR="00C4559A" w:rsidRPr="00C4559A" w:rsidRDefault="00C4559A" w:rsidP="00A37A16">
            <w:pPr>
              <w:rPr>
                <w:sz w:val="22"/>
                <w:szCs w:val="22"/>
              </w:rPr>
            </w:pPr>
            <w:r w:rsidRPr="00C4559A">
              <w:rPr>
                <w:sz w:val="22"/>
                <w:szCs w:val="22"/>
              </w:rPr>
              <w:t xml:space="preserve">Erfassen, bearbeiten und löschen </w:t>
            </w:r>
            <w:r w:rsidR="004030A9">
              <w:rPr>
                <w:sz w:val="22"/>
                <w:szCs w:val="22"/>
              </w:rPr>
              <w:t>Benutzern.</w:t>
            </w:r>
          </w:p>
          <w:p w:rsidR="00C4559A" w:rsidRPr="00C4559A" w:rsidRDefault="00C4559A" w:rsidP="00A37A16">
            <w:pPr>
              <w:rPr>
                <w:sz w:val="22"/>
                <w:szCs w:val="22"/>
              </w:rPr>
            </w:pPr>
          </w:p>
        </w:tc>
      </w:tr>
      <w:tr w:rsidR="00C4559A" w:rsidRPr="00C4559A" w:rsidTr="00A37A16">
        <w:tc>
          <w:tcPr>
            <w:tcW w:w="1951" w:type="dxa"/>
          </w:tcPr>
          <w:p w:rsidR="00C4559A" w:rsidRPr="00C4559A" w:rsidRDefault="00C4559A" w:rsidP="00A37A16">
            <w:pPr>
              <w:rPr>
                <w:sz w:val="22"/>
                <w:szCs w:val="22"/>
              </w:rPr>
            </w:pPr>
            <w:r w:rsidRPr="00C4559A">
              <w:rPr>
                <w:sz w:val="22"/>
                <w:szCs w:val="22"/>
              </w:rPr>
              <w:t>Priorität</w:t>
            </w:r>
          </w:p>
        </w:tc>
        <w:tc>
          <w:tcPr>
            <w:tcW w:w="7261" w:type="dxa"/>
          </w:tcPr>
          <w:p w:rsidR="00C4559A" w:rsidRPr="00C4559A" w:rsidRDefault="00C4559A" w:rsidP="00A37A16">
            <w:pPr>
              <w:rPr>
                <w:sz w:val="22"/>
                <w:szCs w:val="22"/>
              </w:rPr>
            </w:pPr>
            <w:r w:rsidRPr="00C4559A">
              <w:rPr>
                <w:sz w:val="22"/>
                <w:szCs w:val="22"/>
              </w:rPr>
              <w:t>Muss</w:t>
            </w:r>
          </w:p>
          <w:p w:rsidR="00C4559A" w:rsidRPr="00C4559A" w:rsidRDefault="00C4559A" w:rsidP="00A37A16">
            <w:pPr>
              <w:rPr>
                <w:sz w:val="22"/>
                <w:szCs w:val="22"/>
              </w:rPr>
            </w:pPr>
          </w:p>
        </w:tc>
      </w:tr>
    </w:tbl>
    <w:p w:rsidR="00974249" w:rsidRDefault="00974249" w:rsidP="00C4559A"/>
    <w:tbl>
      <w:tblPr>
        <w:tblStyle w:val="Tabellenraster"/>
        <w:tblW w:w="0" w:type="auto"/>
        <w:tblLook w:val="04A0" w:firstRow="1" w:lastRow="0" w:firstColumn="1" w:lastColumn="0" w:noHBand="0" w:noVBand="1"/>
      </w:tblPr>
      <w:tblGrid>
        <w:gridCol w:w="1951"/>
        <w:gridCol w:w="7261"/>
      </w:tblGrid>
      <w:tr w:rsidR="004030A9" w:rsidRPr="00C4559A" w:rsidTr="00A37A16">
        <w:tc>
          <w:tcPr>
            <w:tcW w:w="1951" w:type="dxa"/>
            <w:shd w:val="solid" w:color="E1D6CF" w:themeColor="text2" w:themeTint="33" w:fill="auto"/>
          </w:tcPr>
          <w:p w:rsidR="004030A9" w:rsidRPr="00C4559A" w:rsidRDefault="004030A9" w:rsidP="00A37A16">
            <w:pPr>
              <w:rPr>
                <w:sz w:val="22"/>
                <w:szCs w:val="22"/>
              </w:rPr>
            </w:pPr>
            <w:r w:rsidRPr="00C4559A">
              <w:rPr>
                <w:sz w:val="22"/>
                <w:szCs w:val="22"/>
              </w:rPr>
              <w:t>Nr.</w:t>
            </w:r>
          </w:p>
        </w:tc>
        <w:tc>
          <w:tcPr>
            <w:tcW w:w="7261" w:type="dxa"/>
            <w:shd w:val="solid" w:color="E1D6CF" w:themeColor="text2" w:themeTint="33" w:fill="auto"/>
          </w:tcPr>
          <w:p w:rsidR="004030A9" w:rsidRPr="00C4559A" w:rsidRDefault="004030A9" w:rsidP="00A37A16">
            <w:pPr>
              <w:rPr>
                <w:sz w:val="22"/>
                <w:szCs w:val="22"/>
              </w:rPr>
            </w:pPr>
            <w:r w:rsidRPr="00C4559A">
              <w:rPr>
                <w:sz w:val="22"/>
                <w:szCs w:val="22"/>
              </w:rPr>
              <w:t>0</w:t>
            </w:r>
            <w:r w:rsidR="00876762">
              <w:rPr>
                <w:sz w:val="22"/>
                <w:szCs w:val="22"/>
              </w:rPr>
              <w:t>2</w:t>
            </w:r>
          </w:p>
        </w:tc>
      </w:tr>
      <w:tr w:rsidR="004030A9" w:rsidRPr="00C4559A" w:rsidTr="00A37A16">
        <w:tc>
          <w:tcPr>
            <w:tcW w:w="1951" w:type="dxa"/>
          </w:tcPr>
          <w:p w:rsidR="004030A9" w:rsidRPr="00C4559A" w:rsidRDefault="004030A9" w:rsidP="00A37A16">
            <w:pPr>
              <w:rPr>
                <w:sz w:val="22"/>
                <w:szCs w:val="22"/>
              </w:rPr>
            </w:pPr>
            <w:r w:rsidRPr="00C4559A">
              <w:rPr>
                <w:sz w:val="22"/>
                <w:szCs w:val="22"/>
              </w:rPr>
              <w:t>Anforderung</w:t>
            </w:r>
          </w:p>
        </w:tc>
        <w:tc>
          <w:tcPr>
            <w:tcW w:w="7261" w:type="dxa"/>
          </w:tcPr>
          <w:p w:rsidR="004030A9" w:rsidRPr="00C4559A" w:rsidRDefault="004030A9" w:rsidP="00A37A16">
            <w:pPr>
              <w:rPr>
                <w:sz w:val="22"/>
                <w:szCs w:val="22"/>
              </w:rPr>
            </w:pPr>
            <w:r>
              <w:rPr>
                <w:sz w:val="22"/>
                <w:szCs w:val="22"/>
              </w:rPr>
              <w:t>Gartenverwaltung</w:t>
            </w:r>
          </w:p>
          <w:p w:rsidR="004030A9" w:rsidRPr="00C4559A" w:rsidRDefault="004030A9" w:rsidP="00A37A16">
            <w:pPr>
              <w:rPr>
                <w:sz w:val="22"/>
                <w:szCs w:val="22"/>
              </w:rPr>
            </w:pPr>
          </w:p>
        </w:tc>
      </w:tr>
      <w:tr w:rsidR="004030A9" w:rsidRPr="00C4559A" w:rsidTr="00A37A16">
        <w:tc>
          <w:tcPr>
            <w:tcW w:w="1951" w:type="dxa"/>
          </w:tcPr>
          <w:p w:rsidR="004030A9" w:rsidRPr="00C4559A" w:rsidRDefault="004030A9" w:rsidP="00A37A16">
            <w:pPr>
              <w:rPr>
                <w:sz w:val="22"/>
                <w:szCs w:val="22"/>
              </w:rPr>
            </w:pPr>
            <w:r w:rsidRPr="00C4559A">
              <w:rPr>
                <w:sz w:val="22"/>
                <w:szCs w:val="22"/>
              </w:rPr>
              <w:t>Beschreibung</w:t>
            </w:r>
          </w:p>
        </w:tc>
        <w:tc>
          <w:tcPr>
            <w:tcW w:w="7261" w:type="dxa"/>
          </w:tcPr>
          <w:p w:rsidR="004030A9" w:rsidRDefault="004030A9" w:rsidP="00A37A16">
            <w:pPr>
              <w:rPr>
                <w:sz w:val="22"/>
                <w:szCs w:val="22"/>
              </w:rPr>
            </w:pPr>
            <w:r>
              <w:rPr>
                <w:sz w:val="22"/>
                <w:szCs w:val="22"/>
              </w:rPr>
              <w:t>Ein Benutzer kann ein oder mehrere Garten erstellen</w:t>
            </w:r>
            <w:r w:rsidR="00876762">
              <w:rPr>
                <w:sz w:val="22"/>
                <w:szCs w:val="22"/>
              </w:rPr>
              <w:t>.</w:t>
            </w:r>
          </w:p>
          <w:p w:rsidR="00876762" w:rsidRDefault="00876762" w:rsidP="00A37A16">
            <w:pPr>
              <w:rPr>
                <w:sz w:val="22"/>
                <w:szCs w:val="22"/>
              </w:rPr>
            </w:pPr>
            <w:r>
              <w:rPr>
                <w:sz w:val="22"/>
                <w:szCs w:val="22"/>
              </w:rPr>
              <w:t>Ein Benutzer kann die Garten Eigenschaften</w:t>
            </w:r>
            <w:r w:rsidR="005E1CB7">
              <w:rPr>
                <w:sz w:val="22"/>
                <w:szCs w:val="22"/>
              </w:rPr>
              <w:t xml:space="preserve"> </w:t>
            </w:r>
            <w:r w:rsidR="00ED2E95">
              <w:rPr>
                <w:sz w:val="22"/>
                <w:szCs w:val="22"/>
              </w:rPr>
              <w:t>bearbeiten.</w:t>
            </w:r>
          </w:p>
          <w:p w:rsidR="003D26F4" w:rsidRDefault="003D26F4" w:rsidP="00A37A16">
            <w:pPr>
              <w:rPr>
                <w:sz w:val="22"/>
                <w:szCs w:val="22"/>
              </w:rPr>
            </w:pPr>
            <w:r>
              <w:rPr>
                <w:sz w:val="22"/>
                <w:szCs w:val="22"/>
              </w:rPr>
              <w:t xml:space="preserve">Ein Benutzer hat eine Übersicht über den Gartenzustand. </w:t>
            </w:r>
          </w:p>
          <w:p w:rsidR="003D26F4" w:rsidRDefault="003D26F4" w:rsidP="00A37A16">
            <w:pPr>
              <w:rPr>
                <w:sz w:val="22"/>
                <w:szCs w:val="22"/>
              </w:rPr>
            </w:pPr>
            <w:r>
              <w:rPr>
                <w:sz w:val="22"/>
                <w:szCs w:val="22"/>
              </w:rPr>
              <w:t>Ein Benutzer soll eine Liste alle seiner Felder haben.</w:t>
            </w:r>
          </w:p>
          <w:p w:rsidR="003D26F4" w:rsidRDefault="003D26F4" w:rsidP="00A37A16">
            <w:pPr>
              <w:rPr>
                <w:sz w:val="22"/>
                <w:szCs w:val="22"/>
              </w:rPr>
            </w:pPr>
            <w:r>
              <w:rPr>
                <w:sz w:val="22"/>
                <w:szCs w:val="22"/>
              </w:rPr>
              <w:t>Ein Benutzer hat eine Übersicht über verschiede Statistiken.</w:t>
            </w:r>
          </w:p>
          <w:p w:rsidR="00876762" w:rsidRDefault="00876762" w:rsidP="00876762">
            <w:pPr>
              <w:rPr>
                <w:sz w:val="22"/>
                <w:szCs w:val="22"/>
              </w:rPr>
            </w:pPr>
            <w:r>
              <w:rPr>
                <w:sz w:val="22"/>
                <w:szCs w:val="22"/>
              </w:rPr>
              <w:t>Ein Benutzer kann ein</w:t>
            </w:r>
            <w:r w:rsidR="003D26F4">
              <w:rPr>
                <w:sz w:val="22"/>
                <w:szCs w:val="22"/>
              </w:rPr>
              <w:t>en</w:t>
            </w:r>
            <w:r>
              <w:rPr>
                <w:sz w:val="22"/>
                <w:szCs w:val="22"/>
              </w:rPr>
              <w:t xml:space="preserve"> Garten löschen.</w:t>
            </w:r>
          </w:p>
          <w:p w:rsidR="00876762" w:rsidRPr="00C4559A" w:rsidRDefault="00876762" w:rsidP="00A37A16">
            <w:pPr>
              <w:rPr>
                <w:sz w:val="22"/>
                <w:szCs w:val="22"/>
              </w:rPr>
            </w:pPr>
          </w:p>
        </w:tc>
      </w:tr>
      <w:tr w:rsidR="00876762" w:rsidRPr="00C4559A" w:rsidTr="00A37A16">
        <w:tc>
          <w:tcPr>
            <w:tcW w:w="1951" w:type="dxa"/>
          </w:tcPr>
          <w:p w:rsidR="00876762" w:rsidRPr="00C4559A" w:rsidRDefault="00876762" w:rsidP="00A37A16">
            <w:pPr>
              <w:rPr>
                <w:sz w:val="22"/>
                <w:szCs w:val="22"/>
              </w:rPr>
            </w:pPr>
            <w:r w:rsidRPr="00C4559A">
              <w:rPr>
                <w:sz w:val="22"/>
                <w:szCs w:val="22"/>
              </w:rPr>
              <w:t>Ziel</w:t>
            </w:r>
          </w:p>
        </w:tc>
        <w:tc>
          <w:tcPr>
            <w:tcW w:w="7261" w:type="dxa"/>
          </w:tcPr>
          <w:p w:rsidR="00876762" w:rsidRPr="00C4559A" w:rsidRDefault="00876762" w:rsidP="00A37A16">
            <w:pPr>
              <w:rPr>
                <w:sz w:val="22"/>
                <w:szCs w:val="22"/>
              </w:rPr>
            </w:pPr>
            <w:r w:rsidRPr="00C4559A">
              <w:rPr>
                <w:sz w:val="22"/>
                <w:szCs w:val="22"/>
              </w:rPr>
              <w:t xml:space="preserve">Erfassen, bearbeiten und löschen </w:t>
            </w:r>
            <w:r>
              <w:rPr>
                <w:sz w:val="22"/>
                <w:szCs w:val="22"/>
              </w:rPr>
              <w:t>Gartendaten.</w:t>
            </w:r>
          </w:p>
          <w:p w:rsidR="00876762" w:rsidRPr="00C4559A" w:rsidRDefault="00876762" w:rsidP="00A37A16">
            <w:pPr>
              <w:rPr>
                <w:sz w:val="22"/>
                <w:szCs w:val="22"/>
              </w:rPr>
            </w:pPr>
          </w:p>
        </w:tc>
      </w:tr>
      <w:tr w:rsidR="00876762" w:rsidRPr="00C4559A" w:rsidTr="00A37A16">
        <w:tc>
          <w:tcPr>
            <w:tcW w:w="1951" w:type="dxa"/>
          </w:tcPr>
          <w:p w:rsidR="00876762" w:rsidRPr="00C4559A" w:rsidRDefault="00876762" w:rsidP="00A37A16">
            <w:pPr>
              <w:rPr>
                <w:sz w:val="22"/>
                <w:szCs w:val="22"/>
              </w:rPr>
            </w:pPr>
            <w:r w:rsidRPr="00C4559A">
              <w:rPr>
                <w:sz w:val="22"/>
                <w:szCs w:val="22"/>
              </w:rPr>
              <w:t>Priorität</w:t>
            </w:r>
          </w:p>
        </w:tc>
        <w:tc>
          <w:tcPr>
            <w:tcW w:w="7261" w:type="dxa"/>
          </w:tcPr>
          <w:p w:rsidR="00876762" w:rsidRPr="00C4559A" w:rsidRDefault="00876762" w:rsidP="00A37A16">
            <w:pPr>
              <w:rPr>
                <w:sz w:val="22"/>
                <w:szCs w:val="22"/>
              </w:rPr>
            </w:pPr>
            <w:r w:rsidRPr="00C4559A">
              <w:rPr>
                <w:sz w:val="22"/>
                <w:szCs w:val="22"/>
              </w:rPr>
              <w:t>Muss</w:t>
            </w:r>
          </w:p>
          <w:p w:rsidR="00876762" w:rsidRPr="00C4559A" w:rsidRDefault="00876762" w:rsidP="00A37A16">
            <w:pPr>
              <w:rPr>
                <w:sz w:val="22"/>
                <w:szCs w:val="22"/>
              </w:rPr>
            </w:pPr>
          </w:p>
        </w:tc>
      </w:tr>
    </w:tbl>
    <w:p w:rsidR="00876762" w:rsidRPr="00876762" w:rsidRDefault="00876762" w:rsidP="00876762">
      <w:bookmarkStart w:id="10" w:name="_Toc428956769"/>
    </w:p>
    <w:tbl>
      <w:tblPr>
        <w:tblStyle w:val="Tabellenraster"/>
        <w:tblW w:w="0" w:type="auto"/>
        <w:tblLook w:val="04A0" w:firstRow="1" w:lastRow="0" w:firstColumn="1" w:lastColumn="0" w:noHBand="0" w:noVBand="1"/>
      </w:tblPr>
      <w:tblGrid>
        <w:gridCol w:w="1951"/>
        <w:gridCol w:w="7261"/>
      </w:tblGrid>
      <w:tr w:rsidR="00876762" w:rsidRPr="00C4559A" w:rsidTr="00A37A16">
        <w:tc>
          <w:tcPr>
            <w:tcW w:w="1951" w:type="dxa"/>
            <w:shd w:val="solid" w:color="E1D6CF" w:themeColor="text2" w:themeTint="33" w:fill="auto"/>
          </w:tcPr>
          <w:p w:rsidR="00876762" w:rsidRPr="00C4559A" w:rsidRDefault="00876762" w:rsidP="00A37A16">
            <w:pPr>
              <w:rPr>
                <w:sz w:val="22"/>
                <w:szCs w:val="22"/>
              </w:rPr>
            </w:pPr>
            <w:r w:rsidRPr="00C4559A">
              <w:rPr>
                <w:sz w:val="22"/>
                <w:szCs w:val="22"/>
              </w:rPr>
              <w:t>Nr.</w:t>
            </w:r>
          </w:p>
        </w:tc>
        <w:tc>
          <w:tcPr>
            <w:tcW w:w="7261" w:type="dxa"/>
            <w:shd w:val="solid" w:color="E1D6CF" w:themeColor="text2" w:themeTint="33" w:fill="auto"/>
          </w:tcPr>
          <w:p w:rsidR="00876762" w:rsidRPr="00C4559A" w:rsidRDefault="00876762" w:rsidP="00876762">
            <w:pPr>
              <w:rPr>
                <w:sz w:val="22"/>
                <w:szCs w:val="22"/>
              </w:rPr>
            </w:pPr>
            <w:r w:rsidRPr="00C4559A">
              <w:rPr>
                <w:sz w:val="22"/>
                <w:szCs w:val="22"/>
              </w:rPr>
              <w:t>0</w:t>
            </w:r>
            <w:r>
              <w:rPr>
                <w:sz w:val="22"/>
                <w:szCs w:val="22"/>
              </w:rPr>
              <w:t>3</w:t>
            </w:r>
          </w:p>
        </w:tc>
      </w:tr>
      <w:tr w:rsidR="00876762" w:rsidRPr="00C4559A" w:rsidTr="00A37A16">
        <w:tc>
          <w:tcPr>
            <w:tcW w:w="1951" w:type="dxa"/>
          </w:tcPr>
          <w:p w:rsidR="00876762" w:rsidRPr="00C4559A" w:rsidRDefault="00876762" w:rsidP="00A37A16">
            <w:pPr>
              <w:rPr>
                <w:sz w:val="22"/>
                <w:szCs w:val="22"/>
              </w:rPr>
            </w:pPr>
            <w:r w:rsidRPr="00C4559A">
              <w:rPr>
                <w:sz w:val="22"/>
                <w:szCs w:val="22"/>
              </w:rPr>
              <w:t>Anforderung</w:t>
            </w:r>
          </w:p>
        </w:tc>
        <w:tc>
          <w:tcPr>
            <w:tcW w:w="7261" w:type="dxa"/>
          </w:tcPr>
          <w:p w:rsidR="00876762" w:rsidRPr="00C4559A" w:rsidRDefault="00876762" w:rsidP="00A37A16">
            <w:pPr>
              <w:rPr>
                <w:sz w:val="22"/>
                <w:szCs w:val="22"/>
              </w:rPr>
            </w:pPr>
            <w:r>
              <w:rPr>
                <w:sz w:val="22"/>
                <w:szCs w:val="22"/>
              </w:rPr>
              <w:t>Ressourcenverwaltung</w:t>
            </w:r>
          </w:p>
          <w:p w:rsidR="00876762" w:rsidRPr="00C4559A" w:rsidRDefault="00876762" w:rsidP="00A37A16">
            <w:pPr>
              <w:rPr>
                <w:sz w:val="22"/>
                <w:szCs w:val="22"/>
              </w:rPr>
            </w:pPr>
          </w:p>
        </w:tc>
      </w:tr>
      <w:tr w:rsidR="00876762" w:rsidRPr="00C4559A" w:rsidTr="00A37A16">
        <w:tc>
          <w:tcPr>
            <w:tcW w:w="1951" w:type="dxa"/>
          </w:tcPr>
          <w:p w:rsidR="00876762" w:rsidRPr="00C4559A" w:rsidRDefault="00876762" w:rsidP="00A37A16">
            <w:pPr>
              <w:rPr>
                <w:sz w:val="22"/>
                <w:szCs w:val="22"/>
              </w:rPr>
            </w:pPr>
            <w:r w:rsidRPr="00C4559A">
              <w:rPr>
                <w:sz w:val="22"/>
                <w:szCs w:val="22"/>
              </w:rPr>
              <w:t>Beschreibung</w:t>
            </w:r>
          </w:p>
        </w:tc>
        <w:tc>
          <w:tcPr>
            <w:tcW w:w="7261" w:type="dxa"/>
          </w:tcPr>
          <w:p w:rsidR="00876762" w:rsidRDefault="005E1CB7" w:rsidP="005E1CB7">
            <w:pPr>
              <w:rPr>
                <w:sz w:val="22"/>
                <w:szCs w:val="22"/>
              </w:rPr>
            </w:pPr>
            <w:r>
              <w:rPr>
                <w:sz w:val="22"/>
                <w:szCs w:val="22"/>
              </w:rPr>
              <w:t>Ein Benutzer kann Pflanzen welche in seinem Garten sind erfassen/mutieren.</w:t>
            </w:r>
          </w:p>
          <w:p w:rsidR="005E1CB7" w:rsidRDefault="005E1CB7" w:rsidP="005E1CB7">
            <w:pPr>
              <w:rPr>
                <w:sz w:val="22"/>
                <w:szCs w:val="22"/>
              </w:rPr>
            </w:pPr>
            <w:r>
              <w:rPr>
                <w:sz w:val="22"/>
                <w:szCs w:val="22"/>
              </w:rPr>
              <w:t xml:space="preserve">Ein Benutzer hat eine Übersicht über alle </w:t>
            </w:r>
            <w:proofErr w:type="gramStart"/>
            <w:r>
              <w:rPr>
                <w:sz w:val="22"/>
                <w:szCs w:val="22"/>
              </w:rPr>
              <w:t>mögliche</w:t>
            </w:r>
            <w:proofErr w:type="gramEnd"/>
            <w:r>
              <w:rPr>
                <w:sz w:val="22"/>
                <w:szCs w:val="22"/>
              </w:rPr>
              <w:t xml:space="preserve"> Schädlinge in seinem Garten.</w:t>
            </w:r>
          </w:p>
          <w:p w:rsidR="005E1CB7" w:rsidRPr="00C4559A" w:rsidRDefault="005E1CB7" w:rsidP="005E1CB7">
            <w:pPr>
              <w:rPr>
                <w:sz w:val="22"/>
                <w:szCs w:val="22"/>
              </w:rPr>
            </w:pPr>
          </w:p>
        </w:tc>
      </w:tr>
      <w:tr w:rsidR="00876762" w:rsidRPr="00C4559A" w:rsidTr="00A37A16">
        <w:tc>
          <w:tcPr>
            <w:tcW w:w="1951" w:type="dxa"/>
          </w:tcPr>
          <w:p w:rsidR="00876762" w:rsidRPr="00C4559A" w:rsidRDefault="00876762" w:rsidP="00A37A16">
            <w:pPr>
              <w:rPr>
                <w:sz w:val="22"/>
                <w:szCs w:val="22"/>
              </w:rPr>
            </w:pPr>
            <w:r w:rsidRPr="00C4559A">
              <w:rPr>
                <w:sz w:val="22"/>
                <w:szCs w:val="22"/>
              </w:rPr>
              <w:t>Ziel</w:t>
            </w:r>
          </w:p>
        </w:tc>
        <w:tc>
          <w:tcPr>
            <w:tcW w:w="7261" w:type="dxa"/>
          </w:tcPr>
          <w:p w:rsidR="00876762" w:rsidRPr="00C4559A" w:rsidRDefault="00876762" w:rsidP="00876762">
            <w:pPr>
              <w:rPr>
                <w:sz w:val="22"/>
                <w:szCs w:val="22"/>
              </w:rPr>
            </w:pPr>
            <w:r w:rsidRPr="00C4559A">
              <w:rPr>
                <w:sz w:val="22"/>
                <w:szCs w:val="22"/>
              </w:rPr>
              <w:t xml:space="preserve">Erfassen, bearbeiten und löschen </w:t>
            </w:r>
            <w:r>
              <w:rPr>
                <w:sz w:val="22"/>
                <w:szCs w:val="22"/>
              </w:rPr>
              <w:t>Ressourcenverwaltung</w:t>
            </w:r>
          </w:p>
          <w:p w:rsidR="00876762" w:rsidRPr="00C4559A" w:rsidRDefault="00876762" w:rsidP="00A37A16">
            <w:pPr>
              <w:rPr>
                <w:sz w:val="22"/>
                <w:szCs w:val="22"/>
              </w:rPr>
            </w:pPr>
          </w:p>
        </w:tc>
      </w:tr>
      <w:tr w:rsidR="00876762" w:rsidRPr="00C4559A" w:rsidTr="00A37A16">
        <w:tc>
          <w:tcPr>
            <w:tcW w:w="1951" w:type="dxa"/>
          </w:tcPr>
          <w:p w:rsidR="00876762" w:rsidRPr="00C4559A" w:rsidRDefault="00876762" w:rsidP="00A37A16">
            <w:pPr>
              <w:rPr>
                <w:sz w:val="22"/>
                <w:szCs w:val="22"/>
              </w:rPr>
            </w:pPr>
            <w:r w:rsidRPr="00C4559A">
              <w:rPr>
                <w:sz w:val="22"/>
                <w:szCs w:val="22"/>
              </w:rPr>
              <w:t>Priorität</w:t>
            </w:r>
          </w:p>
        </w:tc>
        <w:tc>
          <w:tcPr>
            <w:tcW w:w="7261" w:type="dxa"/>
          </w:tcPr>
          <w:p w:rsidR="00876762" w:rsidRPr="00C4559A" w:rsidRDefault="00876762" w:rsidP="00A37A16">
            <w:pPr>
              <w:rPr>
                <w:sz w:val="22"/>
                <w:szCs w:val="22"/>
              </w:rPr>
            </w:pPr>
            <w:r w:rsidRPr="00C4559A">
              <w:rPr>
                <w:sz w:val="22"/>
                <w:szCs w:val="22"/>
              </w:rPr>
              <w:t>Muss</w:t>
            </w:r>
          </w:p>
          <w:p w:rsidR="00876762" w:rsidRPr="00C4559A" w:rsidRDefault="00876762" w:rsidP="00A37A16">
            <w:pPr>
              <w:rPr>
                <w:sz w:val="22"/>
                <w:szCs w:val="22"/>
              </w:rPr>
            </w:pPr>
          </w:p>
        </w:tc>
      </w:tr>
    </w:tbl>
    <w:p w:rsidR="00876762" w:rsidRDefault="00876762" w:rsidP="00876762"/>
    <w:p w:rsidR="00876762" w:rsidRPr="00876762" w:rsidRDefault="00876762" w:rsidP="00876762"/>
    <w:tbl>
      <w:tblPr>
        <w:tblStyle w:val="Tabellenraster"/>
        <w:tblW w:w="0" w:type="auto"/>
        <w:tblLook w:val="04A0" w:firstRow="1" w:lastRow="0" w:firstColumn="1" w:lastColumn="0" w:noHBand="0" w:noVBand="1"/>
      </w:tblPr>
      <w:tblGrid>
        <w:gridCol w:w="1951"/>
        <w:gridCol w:w="7261"/>
      </w:tblGrid>
      <w:tr w:rsidR="00876762" w:rsidRPr="00C4559A" w:rsidTr="00A37A16">
        <w:tc>
          <w:tcPr>
            <w:tcW w:w="1951" w:type="dxa"/>
            <w:shd w:val="solid" w:color="E1D6CF" w:themeColor="text2" w:themeTint="33" w:fill="auto"/>
          </w:tcPr>
          <w:p w:rsidR="00876762" w:rsidRPr="00C4559A" w:rsidRDefault="00876762" w:rsidP="00A37A16">
            <w:pPr>
              <w:rPr>
                <w:sz w:val="22"/>
                <w:szCs w:val="22"/>
              </w:rPr>
            </w:pPr>
            <w:r w:rsidRPr="00C4559A">
              <w:rPr>
                <w:sz w:val="22"/>
                <w:szCs w:val="22"/>
              </w:rPr>
              <w:t>Nr.</w:t>
            </w:r>
          </w:p>
        </w:tc>
        <w:tc>
          <w:tcPr>
            <w:tcW w:w="7261" w:type="dxa"/>
            <w:shd w:val="solid" w:color="E1D6CF" w:themeColor="text2" w:themeTint="33" w:fill="auto"/>
          </w:tcPr>
          <w:p w:rsidR="00876762" w:rsidRPr="00C4559A" w:rsidRDefault="00876762" w:rsidP="00876762">
            <w:pPr>
              <w:rPr>
                <w:sz w:val="22"/>
                <w:szCs w:val="22"/>
              </w:rPr>
            </w:pPr>
            <w:r w:rsidRPr="00C4559A">
              <w:rPr>
                <w:sz w:val="22"/>
                <w:szCs w:val="22"/>
              </w:rPr>
              <w:t>0</w:t>
            </w:r>
            <w:r>
              <w:rPr>
                <w:sz w:val="22"/>
                <w:szCs w:val="22"/>
              </w:rPr>
              <w:t>4</w:t>
            </w:r>
          </w:p>
        </w:tc>
      </w:tr>
      <w:tr w:rsidR="00876762" w:rsidRPr="00C4559A" w:rsidTr="00A37A16">
        <w:tc>
          <w:tcPr>
            <w:tcW w:w="1951" w:type="dxa"/>
          </w:tcPr>
          <w:p w:rsidR="00876762" w:rsidRPr="00C4559A" w:rsidRDefault="00876762" w:rsidP="00A37A16">
            <w:pPr>
              <w:rPr>
                <w:sz w:val="22"/>
                <w:szCs w:val="22"/>
              </w:rPr>
            </w:pPr>
            <w:r w:rsidRPr="00C4559A">
              <w:rPr>
                <w:sz w:val="22"/>
                <w:szCs w:val="22"/>
              </w:rPr>
              <w:t>Anforderung</w:t>
            </w:r>
          </w:p>
        </w:tc>
        <w:tc>
          <w:tcPr>
            <w:tcW w:w="7261" w:type="dxa"/>
          </w:tcPr>
          <w:p w:rsidR="00876762" w:rsidRPr="00C4559A" w:rsidRDefault="00876762" w:rsidP="00A37A16">
            <w:pPr>
              <w:rPr>
                <w:sz w:val="22"/>
                <w:szCs w:val="22"/>
              </w:rPr>
            </w:pPr>
            <w:r>
              <w:rPr>
                <w:sz w:val="22"/>
                <w:szCs w:val="22"/>
              </w:rPr>
              <w:t>Forum</w:t>
            </w:r>
          </w:p>
          <w:p w:rsidR="00876762" w:rsidRPr="00C4559A" w:rsidRDefault="00876762" w:rsidP="00A37A16">
            <w:pPr>
              <w:rPr>
                <w:sz w:val="22"/>
                <w:szCs w:val="22"/>
              </w:rPr>
            </w:pPr>
          </w:p>
        </w:tc>
      </w:tr>
      <w:tr w:rsidR="00876762" w:rsidRPr="00C4559A" w:rsidTr="00A37A16">
        <w:tc>
          <w:tcPr>
            <w:tcW w:w="1951" w:type="dxa"/>
          </w:tcPr>
          <w:p w:rsidR="00876762" w:rsidRPr="00C4559A" w:rsidRDefault="00876762" w:rsidP="00A37A16">
            <w:pPr>
              <w:rPr>
                <w:sz w:val="22"/>
                <w:szCs w:val="22"/>
              </w:rPr>
            </w:pPr>
            <w:r w:rsidRPr="00C4559A">
              <w:rPr>
                <w:sz w:val="22"/>
                <w:szCs w:val="22"/>
              </w:rPr>
              <w:t>Beschreibung</w:t>
            </w:r>
          </w:p>
        </w:tc>
        <w:tc>
          <w:tcPr>
            <w:tcW w:w="7261" w:type="dxa"/>
          </w:tcPr>
          <w:p w:rsidR="00876762" w:rsidRDefault="005E1CB7" w:rsidP="00A37A16">
            <w:pPr>
              <w:rPr>
                <w:sz w:val="22"/>
                <w:szCs w:val="22"/>
              </w:rPr>
            </w:pPr>
            <w:r>
              <w:rPr>
                <w:sz w:val="22"/>
                <w:szCs w:val="22"/>
              </w:rPr>
              <w:t>Ein Benutzer kann ein Thema erstellen.</w:t>
            </w:r>
          </w:p>
          <w:p w:rsidR="005E1CB7" w:rsidRPr="00C4559A" w:rsidRDefault="005E1CB7" w:rsidP="00A37A16">
            <w:pPr>
              <w:rPr>
                <w:sz w:val="22"/>
                <w:szCs w:val="22"/>
              </w:rPr>
            </w:pPr>
            <w:r>
              <w:rPr>
                <w:sz w:val="22"/>
                <w:szCs w:val="22"/>
              </w:rPr>
              <w:t>Ein Benutzer kann auf bestehende Themen Kommentare geben.</w:t>
            </w:r>
          </w:p>
        </w:tc>
      </w:tr>
      <w:tr w:rsidR="00876762" w:rsidRPr="00C4559A" w:rsidTr="00A37A16">
        <w:tc>
          <w:tcPr>
            <w:tcW w:w="1951" w:type="dxa"/>
          </w:tcPr>
          <w:p w:rsidR="00876762" w:rsidRPr="00C4559A" w:rsidRDefault="00876762" w:rsidP="00A37A16">
            <w:pPr>
              <w:rPr>
                <w:sz w:val="22"/>
                <w:szCs w:val="22"/>
              </w:rPr>
            </w:pPr>
            <w:r w:rsidRPr="00C4559A">
              <w:rPr>
                <w:sz w:val="22"/>
                <w:szCs w:val="22"/>
              </w:rPr>
              <w:t>Ziel</w:t>
            </w:r>
          </w:p>
        </w:tc>
        <w:tc>
          <w:tcPr>
            <w:tcW w:w="7261" w:type="dxa"/>
          </w:tcPr>
          <w:p w:rsidR="00876762" w:rsidRPr="00C4559A" w:rsidRDefault="005E1CB7" w:rsidP="00A37A16">
            <w:pPr>
              <w:rPr>
                <w:sz w:val="22"/>
                <w:szCs w:val="22"/>
              </w:rPr>
            </w:pPr>
            <w:r>
              <w:rPr>
                <w:sz w:val="22"/>
                <w:szCs w:val="22"/>
              </w:rPr>
              <w:t>Austausch von Erfahrungen</w:t>
            </w:r>
          </w:p>
          <w:p w:rsidR="00876762" w:rsidRPr="00C4559A" w:rsidRDefault="00876762" w:rsidP="00A37A16">
            <w:pPr>
              <w:rPr>
                <w:sz w:val="22"/>
                <w:szCs w:val="22"/>
              </w:rPr>
            </w:pPr>
          </w:p>
        </w:tc>
      </w:tr>
      <w:tr w:rsidR="00876762" w:rsidRPr="00C4559A" w:rsidTr="00A37A16">
        <w:tc>
          <w:tcPr>
            <w:tcW w:w="1951" w:type="dxa"/>
          </w:tcPr>
          <w:p w:rsidR="00876762" w:rsidRPr="00C4559A" w:rsidRDefault="00876762" w:rsidP="00A37A16">
            <w:pPr>
              <w:rPr>
                <w:sz w:val="22"/>
                <w:szCs w:val="22"/>
              </w:rPr>
            </w:pPr>
            <w:r w:rsidRPr="00C4559A">
              <w:rPr>
                <w:sz w:val="22"/>
                <w:szCs w:val="22"/>
              </w:rPr>
              <w:t>Priorität</w:t>
            </w:r>
          </w:p>
        </w:tc>
        <w:tc>
          <w:tcPr>
            <w:tcW w:w="7261" w:type="dxa"/>
          </w:tcPr>
          <w:p w:rsidR="00876762" w:rsidRPr="00C4559A" w:rsidRDefault="00876762" w:rsidP="00A37A16">
            <w:pPr>
              <w:rPr>
                <w:sz w:val="22"/>
                <w:szCs w:val="22"/>
              </w:rPr>
            </w:pPr>
            <w:r w:rsidRPr="00C4559A">
              <w:rPr>
                <w:sz w:val="22"/>
                <w:szCs w:val="22"/>
              </w:rPr>
              <w:t>Muss</w:t>
            </w:r>
          </w:p>
          <w:p w:rsidR="00876762" w:rsidRPr="00C4559A" w:rsidRDefault="00876762" w:rsidP="00A37A16">
            <w:pPr>
              <w:rPr>
                <w:sz w:val="22"/>
                <w:szCs w:val="22"/>
              </w:rPr>
            </w:pPr>
          </w:p>
        </w:tc>
      </w:tr>
    </w:tbl>
    <w:p w:rsidR="00876762" w:rsidRPr="00876762" w:rsidRDefault="00876762" w:rsidP="00876762"/>
    <w:tbl>
      <w:tblPr>
        <w:tblStyle w:val="Tabellenraster"/>
        <w:tblW w:w="0" w:type="auto"/>
        <w:tblLook w:val="04A0" w:firstRow="1" w:lastRow="0" w:firstColumn="1" w:lastColumn="0" w:noHBand="0" w:noVBand="1"/>
      </w:tblPr>
      <w:tblGrid>
        <w:gridCol w:w="1951"/>
        <w:gridCol w:w="7261"/>
      </w:tblGrid>
      <w:tr w:rsidR="00876762" w:rsidRPr="00C4559A" w:rsidTr="00A37A16">
        <w:tc>
          <w:tcPr>
            <w:tcW w:w="1951" w:type="dxa"/>
            <w:shd w:val="solid" w:color="E1D6CF" w:themeColor="text2" w:themeTint="33" w:fill="auto"/>
          </w:tcPr>
          <w:p w:rsidR="00876762" w:rsidRPr="00C4559A" w:rsidRDefault="00876762" w:rsidP="00A37A16">
            <w:pPr>
              <w:rPr>
                <w:sz w:val="22"/>
                <w:szCs w:val="22"/>
              </w:rPr>
            </w:pPr>
            <w:r w:rsidRPr="00C4559A">
              <w:rPr>
                <w:sz w:val="22"/>
                <w:szCs w:val="22"/>
              </w:rPr>
              <w:t>Nr.</w:t>
            </w:r>
          </w:p>
        </w:tc>
        <w:tc>
          <w:tcPr>
            <w:tcW w:w="7261" w:type="dxa"/>
            <w:shd w:val="solid" w:color="E1D6CF" w:themeColor="text2" w:themeTint="33" w:fill="auto"/>
          </w:tcPr>
          <w:p w:rsidR="00876762" w:rsidRPr="00C4559A" w:rsidRDefault="00876762" w:rsidP="00876762">
            <w:pPr>
              <w:rPr>
                <w:sz w:val="22"/>
                <w:szCs w:val="22"/>
              </w:rPr>
            </w:pPr>
            <w:r w:rsidRPr="00C4559A">
              <w:rPr>
                <w:sz w:val="22"/>
                <w:szCs w:val="22"/>
              </w:rPr>
              <w:t>0</w:t>
            </w:r>
            <w:r>
              <w:rPr>
                <w:sz w:val="22"/>
                <w:szCs w:val="22"/>
              </w:rPr>
              <w:t>5</w:t>
            </w:r>
          </w:p>
        </w:tc>
      </w:tr>
      <w:tr w:rsidR="00876762" w:rsidRPr="00C4559A" w:rsidTr="00A37A16">
        <w:tc>
          <w:tcPr>
            <w:tcW w:w="1951" w:type="dxa"/>
          </w:tcPr>
          <w:p w:rsidR="00876762" w:rsidRPr="00C4559A" w:rsidRDefault="00876762" w:rsidP="00A37A16">
            <w:pPr>
              <w:rPr>
                <w:sz w:val="22"/>
                <w:szCs w:val="22"/>
              </w:rPr>
            </w:pPr>
            <w:r w:rsidRPr="00C4559A">
              <w:rPr>
                <w:sz w:val="22"/>
                <w:szCs w:val="22"/>
              </w:rPr>
              <w:t>Anforderung</w:t>
            </w:r>
          </w:p>
        </w:tc>
        <w:tc>
          <w:tcPr>
            <w:tcW w:w="7261" w:type="dxa"/>
          </w:tcPr>
          <w:p w:rsidR="00876762" w:rsidRPr="00C4559A" w:rsidRDefault="00876762" w:rsidP="00A37A16">
            <w:pPr>
              <w:rPr>
                <w:sz w:val="22"/>
                <w:szCs w:val="22"/>
              </w:rPr>
            </w:pPr>
            <w:r>
              <w:rPr>
                <w:sz w:val="22"/>
                <w:szCs w:val="22"/>
              </w:rPr>
              <w:t>Bezugsquellen</w:t>
            </w:r>
          </w:p>
          <w:p w:rsidR="00876762" w:rsidRPr="00C4559A" w:rsidRDefault="00876762" w:rsidP="00A37A16">
            <w:pPr>
              <w:rPr>
                <w:sz w:val="22"/>
                <w:szCs w:val="22"/>
              </w:rPr>
            </w:pPr>
          </w:p>
        </w:tc>
      </w:tr>
      <w:tr w:rsidR="00876762" w:rsidRPr="00C4559A" w:rsidTr="00A37A16">
        <w:tc>
          <w:tcPr>
            <w:tcW w:w="1951" w:type="dxa"/>
          </w:tcPr>
          <w:p w:rsidR="00876762" w:rsidRPr="00C4559A" w:rsidRDefault="00876762" w:rsidP="00A37A16">
            <w:pPr>
              <w:rPr>
                <w:sz w:val="22"/>
                <w:szCs w:val="22"/>
              </w:rPr>
            </w:pPr>
            <w:r w:rsidRPr="00C4559A">
              <w:rPr>
                <w:sz w:val="22"/>
                <w:szCs w:val="22"/>
              </w:rPr>
              <w:t>Beschreibung</w:t>
            </w:r>
          </w:p>
        </w:tc>
        <w:tc>
          <w:tcPr>
            <w:tcW w:w="7261" w:type="dxa"/>
          </w:tcPr>
          <w:p w:rsidR="00876762" w:rsidRDefault="005E1CB7" w:rsidP="005E1CB7">
            <w:pPr>
              <w:rPr>
                <w:sz w:val="22"/>
                <w:szCs w:val="22"/>
              </w:rPr>
            </w:pPr>
            <w:r>
              <w:rPr>
                <w:sz w:val="22"/>
                <w:szCs w:val="22"/>
              </w:rPr>
              <w:t>Jeder hat die Möglichkeit  nach Bezugsquellen zu suchen.</w:t>
            </w:r>
          </w:p>
          <w:p w:rsidR="005E1CB7" w:rsidRPr="00C4559A" w:rsidRDefault="005E1CB7" w:rsidP="005E1CB7">
            <w:pPr>
              <w:rPr>
                <w:sz w:val="22"/>
                <w:szCs w:val="22"/>
              </w:rPr>
            </w:pPr>
            <w:r>
              <w:rPr>
                <w:sz w:val="22"/>
                <w:szCs w:val="22"/>
              </w:rPr>
              <w:t>Jedes hat die Möglichkeit neue Bezugsquelle zu erfassen und bestehende zu mutieren.</w:t>
            </w:r>
          </w:p>
        </w:tc>
      </w:tr>
      <w:tr w:rsidR="00876762" w:rsidRPr="00C4559A" w:rsidTr="00A37A16">
        <w:tc>
          <w:tcPr>
            <w:tcW w:w="1951" w:type="dxa"/>
          </w:tcPr>
          <w:p w:rsidR="00876762" w:rsidRPr="00C4559A" w:rsidRDefault="00876762" w:rsidP="00A37A16">
            <w:pPr>
              <w:rPr>
                <w:sz w:val="22"/>
                <w:szCs w:val="22"/>
              </w:rPr>
            </w:pPr>
            <w:r w:rsidRPr="00C4559A">
              <w:rPr>
                <w:sz w:val="22"/>
                <w:szCs w:val="22"/>
              </w:rPr>
              <w:t>Ziel</w:t>
            </w:r>
          </w:p>
        </w:tc>
        <w:tc>
          <w:tcPr>
            <w:tcW w:w="7261" w:type="dxa"/>
          </w:tcPr>
          <w:p w:rsidR="005E1CB7" w:rsidRPr="00C4559A" w:rsidRDefault="00876762" w:rsidP="005E1CB7">
            <w:pPr>
              <w:rPr>
                <w:sz w:val="22"/>
                <w:szCs w:val="22"/>
              </w:rPr>
            </w:pPr>
            <w:r w:rsidRPr="00C4559A">
              <w:rPr>
                <w:sz w:val="22"/>
                <w:szCs w:val="22"/>
              </w:rPr>
              <w:t xml:space="preserve">Erfassen, bearbeiten und löschen </w:t>
            </w:r>
            <w:r w:rsidR="005E1CB7">
              <w:rPr>
                <w:sz w:val="22"/>
                <w:szCs w:val="22"/>
              </w:rPr>
              <w:t>Bezugsquellen</w:t>
            </w:r>
          </w:p>
          <w:p w:rsidR="00876762" w:rsidRPr="00C4559A" w:rsidRDefault="00876762" w:rsidP="00A37A16">
            <w:pPr>
              <w:rPr>
                <w:sz w:val="22"/>
                <w:szCs w:val="22"/>
              </w:rPr>
            </w:pPr>
          </w:p>
        </w:tc>
      </w:tr>
      <w:tr w:rsidR="00876762" w:rsidRPr="00C4559A" w:rsidTr="00A37A16">
        <w:tc>
          <w:tcPr>
            <w:tcW w:w="1951" w:type="dxa"/>
          </w:tcPr>
          <w:p w:rsidR="00876762" w:rsidRPr="00C4559A" w:rsidRDefault="00876762" w:rsidP="00A37A16">
            <w:pPr>
              <w:rPr>
                <w:sz w:val="22"/>
                <w:szCs w:val="22"/>
              </w:rPr>
            </w:pPr>
            <w:r w:rsidRPr="00C4559A">
              <w:rPr>
                <w:sz w:val="22"/>
                <w:szCs w:val="22"/>
              </w:rPr>
              <w:t>Priorität</w:t>
            </w:r>
          </w:p>
        </w:tc>
        <w:tc>
          <w:tcPr>
            <w:tcW w:w="7261" w:type="dxa"/>
          </w:tcPr>
          <w:p w:rsidR="00876762" w:rsidRPr="00C4559A" w:rsidRDefault="00876762" w:rsidP="00A37A16">
            <w:pPr>
              <w:rPr>
                <w:sz w:val="22"/>
                <w:szCs w:val="22"/>
              </w:rPr>
            </w:pPr>
            <w:r w:rsidRPr="00C4559A">
              <w:rPr>
                <w:sz w:val="22"/>
                <w:szCs w:val="22"/>
              </w:rPr>
              <w:t>Muss</w:t>
            </w:r>
          </w:p>
          <w:p w:rsidR="00876762" w:rsidRPr="00C4559A" w:rsidRDefault="00876762" w:rsidP="00A37A16">
            <w:pPr>
              <w:rPr>
                <w:sz w:val="22"/>
                <w:szCs w:val="22"/>
              </w:rPr>
            </w:pPr>
          </w:p>
        </w:tc>
      </w:tr>
    </w:tbl>
    <w:p w:rsidR="00EE6B82" w:rsidRDefault="00EE6B82"/>
    <w:p w:rsidR="00EE6B82" w:rsidRDefault="00EE6B82">
      <w:r>
        <w:br w:type="page"/>
      </w:r>
      <w:bookmarkStart w:id="11" w:name="_GoBack"/>
      <w:bookmarkEnd w:id="11"/>
    </w:p>
    <w:p w:rsidR="004A622E" w:rsidRDefault="002B3019" w:rsidP="002B3019">
      <w:pPr>
        <w:pStyle w:val="berschrift2"/>
      </w:pPr>
      <w:r>
        <w:lastRenderedPageBreak/>
        <w:t>Nicht Funktional</w:t>
      </w:r>
      <w:bookmarkEnd w:id="10"/>
    </w:p>
    <w:tbl>
      <w:tblPr>
        <w:tblStyle w:val="Tabellenraster"/>
        <w:tblW w:w="0" w:type="auto"/>
        <w:tblLook w:val="04A0" w:firstRow="1" w:lastRow="0" w:firstColumn="1" w:lastColumn="0" w:noHBand="0" w:noVBand="1"/>
      </w:tblPr>
      <w:tblGrid>
        <w:gridCol w:w="1951"/>
        <w:gridCol w:w="7261"/>
      </w:tblGrid>
      <w:tr w:rsidR="00C4559A" w:rsidTr="00A37A16">
        <w:tc>
          <w:tcPr>
            <w:tcW w:w="1951" w:type="dxa"/>
            <w:shd w:val="solid" w:color="E1D6CF" w:themeColor="text2" w:themeTint="33" w:fill="auto"/>
          </w:tcPr>
          <w:p w:rsidR="00C4559A" w:rsidRPr="00C4559A" w:rsidRDefault="004A622E" w:rsidP="00A37A16">
            <w:pPr>
              <w:rPr>
                <w:sz w:val="22"/>
                <w:szCs w:val="22"/>
              </w:rPr>
            </w:pPr>
            <w:r w:rsidRPr="00C4559A">
              <w:rPr>
                <w:sz w:val="22"/>
                <w:szCs w:val="22"/>
              </w:rPr>
              <w:br w:type="page"/>
            </w:r>
            <w:r w:rsidR="00C4559A" w:rsidRPr="00C4559A">
              <w:rPr>
                <w:sz w:val="22"/>
                <w:szCs w:val="22"/>
              </w:rPr>
              <w:t>Nr.</w:t>
            </w:r>
          </w:p>
        </w:tc>
        <w:tc>
          <w:tcPr>
            <w:tcW w:w="7261" w:type="dxa"/>
            <w:shd w:val="solid" w:color="E1D6CF" w:themeColor="text2" w:themeTint="33" w:fill="auto"/>
          </w:tcPr>
          <w:p w:rsidR="00C4559A" w:rsidRPr="00C4559A" w:rsidRDefault="00C4559A" w:rsidP="00A37A16">
            <w:pPr>
              <w:rPr>
                <w:sz w:val="22"/>
                <w:szCs w:val="22"/>
              </w:rPr>
            </w:pPr>
            <w:r w:rsidRPr="00C4559A">
              <w:rPr>
                <w:sz w:val="22"/>
                <w:szCs w:val="22"/>
              </w:rPr>
              <w:t>01</w:t>
            </w:r>
          </w:p>
        </w:tc>
      </w:tr>
      <w:tr w:rsidR="00C4559A" w:rsidTr="00A37A16">
        <w:tc>
          <w:tcPr>
            <w:tcW w:w="1951" w:type="dxa"/>
          </w:tcPr>
          <w:p w:rsidR="00C4559A" w:rsidRPr="00C4559A" w:rsidRDefault="00C4559A" w:rsidP="00A37A16">
            <w:pPr>
              <w:rPr>
                <w:sz w:val="22"/>
                <w:szCs w:val="22"/>
              </w:rPr>
            </w:pPr>
            <w:r w:rsidRPr="00C4559A">
              <w:rPr>
                <w:sz w:val="22"/>
                <w:szCs w:val="22"/>
              </w:rPr>
              <w:t>Anforderung</w:t>
            </w:r>
          </w:p>
        </w:tc>
        <w:tc>
          <w:tcPr>
            <w:tcW w:w="7261" w:type="dxa"/>
          </w:tcPr>
          <w:p w:rsidR="00B561BE" w:rsidRPr="00C4559A" w:rsidRDefault="00B561BE" w:rsidP="00B561BE">
            <w:pPr>
              <w:rPr>
                <w:sz w:val="22"/>
                <w:szCs w:val="22"/>
              </w:rPr>
            </w:pPr>
            <w:r>
              <w:rPr>
                <w:sz w:val="22"/>
                <w:szCs w:val="22"/>
              </w:rPr>
              <w:t>Zuverlässigkeit</w:t>
            </w:r>
          </w:p>
          <w:p w:rsidR="00C4559A" w:rsidRPr="00C4559A" w:rsidRDefault="00C4559A" w:rsidP="00A37A16">
            <w:pPr>
              <w:rPr>
                <w:sz w:val="22"/>
                <w:szCs w:val="22"/>
              </w:rPr>
            </w:pPr>
          </w:p>
        </w:tc>
      </w:tr>
      <w:tr w:rsidR="00C4559A" w:rsidTr="00A37A16">
        <w:tc>
          <w:tcPr>
            <w:tcW w:w="1951" w:type="dxa"/>
          </w:tcPr>
          <w:p w:rsidR="00C4559A" w:rsidRPr="00C4559A" w:rsidRDefault="00C4559A" w:rsidP="00A37A16">
            <w:pPr>
              <w:rPr>
                <w:sz w:val="22"/>
                <w:szCs w:val="22"/>
              </w:rPr>
            </w:pPr>
            <w:r w:rsidRPr="00C4559A">
              <w:rPr>
                <w:sz w:val="22"/>
                <w:szCs w:val="22"/>
              </w:rPr>
              <w:t>Beschreibung</w:t>
            </w:r>
          </w:p>
        </w:tc>
        <w:tc>
          <w:tcPr>
            <w:tcW w:w="7261" w:type="dxa"/>
          </w:tcPr>
          <w:p w:rsidR="00C4559A" w:rsidRPr="00C4559A" w:rsidRDefault="00B561BE" w:rsidP="00B561BE">
            <w:pPr>
              <w:rPr>
                <w:sz w:val="22"/>
                <w:szCs w:val="22"/>
              </w:rPr>
            </w:pPr>
            <w:r w:rsidRPr="00B561BE">
              <w:rPr>
                <w:sz w:val="22"/>
                <w:szCs w:val="22"/>
              </w:rPr>
              <w:t xml:space="preserve">Das System muss fehlerfrei funktionieren. Mit einem Lastest von </w:t>
            </w:r>
            <w:r>
              <w:rPr>
                <w:sz w:val="22"/>
                <w:szCs w:val="22"/>
              </w:rPr>
              <w:t>5-10</w:t>
            </w:r>
            <w:r w:rsidRPr="00B561BE">
              <w:rPr>
                <w:sz w:val="22"/>
                <w:szCs w:val="22"/>
              </w:rPr>
              <w:t xml:space="preserve"> Usern wird das System auf Fehler geprüft. In der Testphase darf kein Fehler auftreten.</w:t>
            </w:r>
          </w:p>
        </w:tc>
      </w:tr>
    </w:tbl>
    <w:p w:rsidR="004A622E" w:rsidRDefault="004A622E">
      <w:pPr>
        <w:rPr>
          <w:rFonts w:asciiTheme="majorHAnsi" w:eastAsiaTheme="majorEastAsia" w:hAnsiTheme="majorHAnsi" w:cstheme="majorBidi"/>
          <w:b/>
          <w:bCs/>
          <w:color w:val="A6A6A6" w:themeColor="background1" w:themeShade="A6"/>
          <w:sz w:val="26"/>
          <w:szCs w:val="26"/>
        </w:rPr>
      </w:pPr>
    </w:p>
    <w:tbl>
      <w:tblPr>
        <w:tblStyle w:val="Tabellenraster"/>
        <w:tblW w:w="0" w:type="auto"/>
        <w:tblLook w:val="04A0" w:firstRow="1" w:lastRow="0" w:firstColumn="1" w:lastColumn="0" w:noHBand="0" w:noVBand="1"/>
      </w:tblPr>
      <w:tblGrid>
        <w:gridCol w:w="1951"/>
        <w:gridCol w:w="7261"/>
      </w:tblGrid>
      <w:tr w:rsidR="00B561BE" w:rsidTr="00A37A16">
        <w:tc>
          <w:tcPr>
            <w:tcW w:w="1951" w:type="dxa"/>
            <w:shd w:val="solid" w:color="E1D6CF" w:themeColor="text2" w:themeTint="33" w:fill="auto"/>
          </w:tcPr>
          <w:p w:rsidR="00B561BE" w:rsidRPr="00C4559A" w:rsidRDefault="00B561BE" w:rsidP="00A37A16">
            <w:pPr>
              <w:rPr>
                <w:sz w:val="22"/>
                <w:szCs w:val="22"/>
              </w:rPr>
            </w:pPr>
            <w:r w:rsidRPr="00C4559A">
              <w:rPr>
                <w:sz w:val="22"/>
                <w:szCs w:val="22"/>
              </w:rPr>
              <w:br w:type="page"/>
              <w:t>Nr.</w:t>
            </w:r>
          </w:p>
        </w:tc>
        <w:tc>
          <w:tcPr>
            <w:tcW w:w="7261" w:type="dxa"/>
            <w:shd w:val="solid" w:color="E1D6CF" w:themeColor="text2" w:themeTint="33" w:fill="auto"/>
          </w:tcPr>
          <w:p w:rsidR="00B561BE" w:rsidRPr="00C4559A" w:rsidRDefault="00B561BE" w:rsidP="00A37A16">
            <w:pPr>
              <w:rPr>
                <w:sz w:val="22"/>
                <w:szCs w:val="22"/>
              </w:rPr>
            </w:pPr>
            <w:r w:rsidRPr="00C4559A">
              <w:rPr>
                <w:sz w:val="22"/>
                <w:szCs w:val="22"/>
              </w:rPr>
              <w:t>0</w:t>
            </w:r>
            <w:r>
              <w:rPr>
                <w:sz w:val="22"/>
                <w:szCs w:val="22"/>
              </w:rPr>
              <w:t>2</w:t>
            </w:r>
          </w:p>
        </w:tc>
      </w:tr>
      <w:tr w:rsidR="00B561BE" w:rsidTr="00A37A16">
        <w:tc>
          <w:tcPr>
            <w:tcW w:w="1951" w:type="dxa"/>
          </w:tcPr>
          <w:p w:rsidR="00B561BE" w:rsidRPr="00C4559A" w:rsidRDefault="00B561BE" w:rsidP="00A37A16">
            <w:pPr>
              <w:rPr>
                <w:sz w:val="22"/>
                <w:szCs w:val="22"/>
              </w:rPr>
            </w:pPr>
            <w:r w:rsidRPr="00C4559A">
              <w:rPr>
                <w:sz w:val="22"/>
                <w:szCs w:val="22"/>
              </w:rPr>
              <w:t>Anforderung</w:t>
            </w:r>
          </w:p>
        </w:tc>
        <w:tc>
          <w:tcPr>
            <w:tcW w:w="7261" w:type="dxa"/>
          </w:tcPr>
          <w:p w:rsidR="00B561BE" w:rsidRPr="00C4559A" w:rsidRDefault="00942960" w:rsidP="00A37A16">
            <w:pPr>
              <w:rPr>
                <w:sz w:val="22"/>
                <w:szCs w:val="22"/>
              </w:rPr>
            </w:pPr>
            <w:r>
              <w:rPr>
                <w:sz w:val="22"/>
                <w:szCs w:val="22"/>
              </w:rPr>
              <w:t>Informationssicherheit</w:t>
            </w:r>
          </w:p>
          <w:p w:rsidR="00B561BE" w:rsidRPr="00C4559A" w:rsidRDefault="00B561BE" w:rsidP="00A37A16">
            <w:pPr>
              <w:rPr>
                <w:sz w:val="22"/>
                <w:szCs w:val="22"/>
              </w:rPr>
            </w:pPr>
          </w:p>
        </w:tc>
      </w:tr>
      <w:tr w:rsidR="00B561BE" w:rsidTr="00A37A16">
        <w:tc>
          <w:tcPr>
            <w:tcW w:w="1951" w:type="dxa"/>
          </w:tcPr>
          <w:p w:rsidR="00B561BE" w:rsidRPr="00C4559A" w:rsidRDefault="00B561BE" w:rsidP="00A37A16">
            <w:pPr>
              <w:rPr>
                <w:sz w:val="22"/>
                <w:szCs w:val="22"/>
              </w:rPr>
            </w:pPr>
            <w:r w:rsidRPr="00C4559A">
              <w:rPr>
                <w:sz w:val="22"/>
                <w:szCs w:val="22"/>
              </w:rPr>
              <w:t>Beschreibung</w:t>
            </w:r>
          </w:p>
        </w:tc>
        <w:tc>
          <w:tcPr>
            <w:tcW w:w="7261" w:type="dxa"/>
          </w:tcPr>
          <w:p w:rsidR="00B561BE" w:rsidRPr="00C4559A" w:rsidRDefault="00942960" w:rsidP="00942960">
            <w:pPr>
              <w:rPr>
                <w:sz w:val="22"/>
                <w:szCs w:val="22"/>
              </w:rPr>
            </w:pPr>
            <w:r w:rsidRPr="00942960">
              <w:rPr>
                <w:sz w:val="22"/>
                <w:szCs w:val="22"/>
              </w:rPr>
              <w:t>Es dürfen keine unbefugten Personen Zugriff auf die Teilnehmer-Datei  haben.</w:t>
            </w:r>
            <w:r>
              <w:rPr>
                <w:sz w:val="22"/>
                <w:szCs w:val="22"/>
              </w:rPr>
              <w:t xml:space="preserve"> Jeder Benutzer darf nur eigene Daten sehen.</w:t>
            </w:r>
          </w:p>
        </w:tc>
      </w:tr>
    </w:tbl>
    <w:p w:rsidR="00942960" w:rsidRDefault="00942960" w:rsidP="00942960">
      <w:pPr>
        <w:rPr>
          <w:rFonts w:asciiTheme="majorHAnsi" w:eastAsiaTheme="majorEastAsia" w:hAnsiTheme="majorHAnsi" w:cstheme="majorBidi"/>
          <w:b/>
          <w:bCs/>
          <w:color w:val="A6A6A6" w:themeColor="background1" w:themeShade="A6"/>
          <w:sz w:val="26"/>
          <w:szCs w:val="26"/>
        </w:rPr>
      </w:pPr>
    </w:p>
    <w:tbl>
      <w:tblPr>
        <w:tblStyle w:val="Tabellenraster"/>
        <w:tblW w:w="0" w:type="auto"/>
        <w:tblLook w:val="04A0" w:firstRow="1" w:lastRow="0" w:firstColumn="1" w:lastColumn="0" w:noHBand="0" w:noVBand="1"/>
      </w:tblPr>
      <w:tblGrid>
        <w:gridCol w:w="1951"/>
        <w:gridCol w:w="7261"/>
      </w:tblGrid>
      <w:tr w:rsidR="00942960" w:rsidTr="00A37A16">
        <w:tc>
          <w:tcPr>
            <w:tcW w:w="1951" w:type="dxa"/>
            <w:shd w:val="solid" w:color="E1D6CF" w:themeColor="text2" w:themeTint="33" w:fill="auto"/>
          </w:tcPr>
          <w:p w:rsidR="00942960" w:rsidRPr="00C4559A" w:rsidRDefault="00942960" w:rsidP="00A37A16">
            <w:pPr>
              <w:rPr>
                <w:sz w:val="22"/>
                <w:szCs w:val="22"/>
              </w:rPr>
            </w:pPr>
            <w:r w:rsidRPr="00C4559A">
              <w:rPr>
                <w:sz w:val="22"/>
                <w:szCs w:val="22"/>
              </w:rPr>
              <w:br w:type="page"/>
              <w:t>Nr.</w:t>
            </w:r>
          </w:p>
        </w:tc>
        <w:tc>
          <w:tcPr>
            <w:tcW w:w="7261" w:type="dxa"/>
            <w:shd w:val="solid" w:color="E1D6CF" w:themeColor="text2" w:themeTint="33" w:fill="auto"/>
          </w:tcPr>
          <w:p w:rsidR="00942960" w:rsidRPr="00C4559A" w:rsidRDefault="00942960" w:rsidP="00A37A16">
            <w:pPr>
              <w:rPr>
                <w:sz w:val="22"/>
                <w:szCs w:val="22"/>
              </w:rPr>
            </w:pPr>
            <w:r w:rsidRPr="00C4559A">
              <w:rPr>
                <w:sz w:val="22"/>
                <w:szCs w:val="22"/>
              </w:rPr>
              <w:t>0</w:t>
            </w:r>
            <w:r>
              <w:rPr>
                <w:sz w:val="22"/>
                <w:szCs w:val="22"/>
              </w:rPr>
              <w:t>3</w:t>
            </w:r>
          </w:p>
        </w:tc>
      </w:tr>
      <w:tr w:rsidR="00942960" w:rsidTr="00A37A16">
        <w:tc>
          <w:tcPr>
            <w:tcW w:w="1951" w:type="dxa"/>
          </w:tcPr>
          <w:p w:rsidR="00942960" w:rsidRPr="00C4559A" w:rsidRDefault="00942960" w:rsidP="00A37A16">
            <w:pPr>
              <w:rPr>
                <w:sz w:val="22"/>
                <w:szCs w:val="22"/>
              </w:rPr>
            </w:pPr>
            <w:r w:rsidRPr="00C4559A">
              <w:rPr>
                <w:sz w:val="22"/>
                <w:szCs w:val="22"/>
              </w:rPr>
              <w:t>Anforderung</w:t>
            </w:r>
          </w:p>
        </w:tc>
        <w:tc>
          <w:tcPr>
            <w:tcW w:w="7261" w:type="dxa"/>
          </w:tcPr>
          <w:p w:rsidR="00942960" w:rsidRPr="00C4559A" w:rsidRDefault="00942960" w:rsidP="00A37A16">
            <w:pPr>
              <w:rPr>
                <w:sz w:val="22"/>
                <w:szCs w:val="22"/>
              </w:rPr>
            </w:pPr>
            <w:r>
              <w:rPr>
                <w:sz w:val="22"/>
                <w:szCs w:val="22"/>
              </w:rPr>
              <w:t>Benutzbarkeit</w:t>
            </w:r>
          </w:p>
          <w:p w:rsidR="00942960" w:rsidRPr="00C4559A" w:rsidRDefault="00942960" w:rsidP="00A37A16">
            <w:pPr>
              <w:rPr>
                <w:sz w:val="22"/>
                <w:szCs w:val="22"/>
              </w:rPr>
            </w:pPr>
          </w:p>
        </w:tc>
      </w:tr>
      <w:tr w:rsidR="00942960" w:rsidTr="00A37A16">
        <w:tc>
          <w:tcPr>
            <w:tcW w:w="1951" w:type="dxa"/>
          </w:tcPr>
          <w:p w:rsidR="00942960" w:rsidRPr="00C4559A" w:rsidRDefault="00942960" w:rsidP="00A37A16">
            <w:pPr>
              <w:rPr>
                <w:sz w:val="22"/>
                <w:szCs w:val="22"/>
              </w:rPr>
            </w:pPr>
            <w:r w:rsidRPr="00C4559A">
              <w:rPr>
                <w:sz w:val="22"/>
                <w:szCs w:val="22"/>
              </w:rPr>
              <w:t>Beschreibung</w:t>
            </w:r>
          </w:p>
        </w:tc>
        <w:tc>
          <w:tcPr>
            <w:tcW w:w="7261" w:type="dxa"/>
          </w:tcPr>
          <w:p w:rsidR="00942960" w:rsidRPr="00C4559A" w:rsidRDefault="001D060B" w:rsidP="001D060B">
            <w:pPr>
              <w:rPr>
                <w:sz w:val="22"/>
                <w:szCs w:val="22"/>
              </w:rPr>
            </w:pPr>
            <w:r w:rsidRPr="001D060B">
              <w:rPr>
                <w:sz w:val="22"/>
                <w:szCs w:val="22"/>
              </w:rPr>
              <w:t xml:space="preserve">Das System muss verständlich, leicht zu erlernen und einfach zu bedienen sein.  In einem Fenster dürfen nicht zu viele Informationen und sein. Ein Menu darf  Maximum aus 5 Items bestehen. Die ähnliche Informationen mit </w:t>
            </w:r>
            <w:r>
              <w:rPr>
                <w:sz w:val="22"/>
                <w:szCs w:val="22"/>
              </w:rPr>
              <w:t>eine Farbe gruppieren/markieren.</w:t>
            </w:r>
          </w:p>
        </w:tc>
      </w:tr>
    </w:tbl>
    <w:p w:rsidR="001D060B" w:rsidRDefault="001D060B" w:rsidP="001D060B">
      <w:pPr>
        <w:rPr>
          <w:rFonts w:asciiTheme="majorHAnsi" w:eastAsiaTheme="majorEastAsia" w:hAnsiTheme="majorHAnsi" w:cstheme="majorBidi"/>
          <w:b/>
          <w:bCs/>
          <w:color w:val="A6A6A6" w:themeColor="background1" w:themeShade="A6"/>
          <w:sz w:val="26"/>
          <w:szCs w:val="26"/>
        </w:rPr>
      </w:pPr>
    </w:p>
    <w:tbl>
      <w:tblPr>
        <w:tblStyle w:val="Tabellenraster"/>
        <w:tblW w:w="0" w:type="auto"/>
        <w:tblLook w:val="04A0" w:firstRow="1" w:lastRow="0" w:firstColumn="1" w:lastColumn="0" w:noHBand="0" w:noVBand="1"/>
      </w:tblPr>
      <w:tblGrid>
        <w:gridCol w:w="1951"/>
        <w:gridCol w:w="7261"/>
      </w:tblGrid>
      <w:tr w:rsidR="001D060B" w:rsidTr="00A37A16">
        <w:tc>
          <w:tcPr>
            <w:tcW w:w="1951" w:type="dxa"/>
            <w:shd w:val="solid" w:color="E1D6CF" w:themeColor="text2" w:themeTint="33" w:fill="auto"/>
          </w:tcPr>
          <w:p w:rsidR="001D060B" w:rsidRPr="00C4559A" w:rsidRDefault="001D060B" w:rsidP="00A37A16">
            <w:pPr>
              <w:rPr>
                <w:sz w:val="22"/>
                <w:szCs w:val="22"/>
              </w:rPr>
            </w:pPr>
            <w:r w:rsidRPr="00C4559A">
              <w:rPr>
                <w:sz w:val="22"/>
                <w:szCs w:val="22"/>
              </w:rPr>
              <w:br w:type="page"/>
              <w:t>Nr.</w:t>
            </w:r>
          </w:p>
        </w:tc>
        <w:tc>
          <w:tcPr>
            <w:tcW w:w="7261" w:type="dxa"/>
            <w:shd w:val="solid" w:color="E1D6CF" w:themeColor="text2" w:themeTint="33" w:fill="auto"/>
          </w:tcPr>
          <w:p w:rsidR="001D060B" w:rsidRPr="00C4559A" w:rsidRDefault="001D060B" w:rsidP="001D060B">
            <w:pPr>
              <w:rPr>
                <w:sz w:val="22"/>
                <w:szCs w:val="22"/>
              </w:rPr>
            </w:pPr>
            <w:r w:rsidRPr="00C4559A">
              <w:rPr>
                <w:sz w:val="22"/>
                <w:szCs w:val="22"/>
              </w:rPr>
              <w:t>0</w:t>
            </w:r>
            <w:r>
              <w:rPr>
                <w:sz w:val="22"/>
                <w:szCs w:val="22"/>
              </w:rPr>
              <w:t>4</w:t>
            </w:r>
          </w:p>
        </w:tc>
      </w:tr>
      <w:tr w:rsidR="001D060B" w:rsidTr="00A37A16">
        <w:tc>
          <w:tcPr>
            <w:tcW w:w="1951" w:type="dxa"/>
          </w:tcPr>
          <w:p w:rsidR="001D060B" w:rsidRPr="00C4559A" w:rsidRDefault="001D060B" w:rsidP="00A37A16">
            <w:pPr>
              <w:rPr>
                <w:sz w:val="22"/>
                <w:szCs w:val="22"/>
              </w:rPr>
            </w:pPr>
            <w:r w:rsidRPr="00C4559A">
              <w:rPr>
                <w:sz w:val="22"/>
                <w:szCs w:val="22"/>
              </w:rPr>
              <w:t>Anforderung</w:t>
            </w:r>
          </w:p>
        </w:tc>
        <w:tc>
          <w:tcPr>
            <w:tcW w:w="7261" w:type="dxa"/>
          </w:tcPr>
          <w:p w:rsidR="001D060B" w:rsidRPr="00C4559A" w:rsidRDefault="001D060B" w:rsidP="00A37A16">
            <w:pPr>
              <w:rPr>
                <w:sz w:val="22"/>
                <w:szCs w:val="22"/>
              </w:rPr>
            </w:pPr>
            <w:r>
              <w:rPr>
                <w:sz w:val="22"/>
                <w:szCs w:val="22"/>
              </w:rPr>
              <w:t>Rechtliches</w:t>
            </w:r>
          </w:p>
          <w:p w:rsidR="001D060B" w:rsidRPr="00C4559A" w:rsidRDefault="001D060B" w:rsidP="00A37A16">
            <w:pPr>
              <w:rPr>
                <w:sz w:val="22"/>
                <w:szCs w:val="22"/>
              </w:rPr>
            </w:pPr>
          </w:p>
        </w:tc>
      </w:tr>
      <w:tr w:rsidR="001D060B" w:rsidTr="00A37A16">
        <w:tc>
          <w:tcPr>
            <w:tcW w:w="1951" w:type="dxa"/>
          </w:tcPr>
          <w:p w:rsidR="001D060B" w:rsidRPr="00C4559A" w:rsidRDefault="001D060B" w:rsidP="00A37A16">
            <w:pPr>
              <w:rPr>
                <w:sz w:val="22"/>
                <w:szCs w:val="22"/>
              </w:rPr>
            </w:pPr>
            <w:r w:rsidRPr="00C4559A">
              <w:rPr>
                <w:sz w:val="22"/>
                <w:szCs w:val="22"/>
              </w:rPr>
              <w:t>Beschreibung</w:t>
            </w:r>
          </w:p>
        </w:tc>
        <w:tc>
          <w:tcPr>
            <w:tcW w:w="7261" w:type="dxa"/>
          </w:tcPr>
          <w:p w:rsidR="001D060B" w:rsidRPr="00C4559A" w:rsidRDefault="001D060B" w:rsidP="00A37A16">
            <w:pPr>
              <w:rPr>
                <w:sz w:val="22"/>
                <w:szCs w:val="22"/>
              </w:rPr>
            </w:pPr>
            <w:r w:rsidRPr="001D060B">
              <w:rPr>
                <w:sz w:val="22"/>
                <w:szCs w:val="22"/>
              </w:rPr>
              <w:t>Schweizer Gesetzgebung und Richtlinien müssen eingehalten werden.</w:t>
            </w:r>
          </w:p>
        </w:tc>
      </w:tr>
    </w:tbl>
    <w:p w:rsidR="00974249" w:rsidRDefault="00974249">
      <w:pPr>
        <w:rPr>
          <w:rFonts w:asciiTheme="majorHAnsi" w:eastAsiaTheme="majorEastAsia" w:hAnsiTheme="majorHAnsi" w:cstheme="majorBidi"/>
          <w:b/>
          <w:bCs/>
          <w:color w:val="A6A6A6" w:themeColor="background1" w:themeShade="A6"/>
          <w:sz w:val="26"/>
          <w:szCs w:val="26"/>
        </w:rPr>
      </w:pPr>
    </w:p>
    <w:p w:rsidR="00974249" w:rsidRDefault="00974249">
      <w:pPr>
        <w:rPr>
          <w:rFonts w:asciiTheme="majorHAnsi" w:eastAsiaTheme="majorEastAsia" w:hAnsiTheme="majorHAnsi" w:cstheme="majorBidi"/>
          <w:b/>
          <w:bCs/>
          <w:color w:val="A6A6A6" w:themeColor="background1" w:themeShade="A6"/>
          <w:sz w:val="26"/>
          <w:szCs w:val="26"/>
        </w:rPr>
      </w:pPr>
      <w:r>
        <w:rPr>
          <w:rFonts w:asciiTheme="majorHAnsi" w:eastAsiaTheme="majorEastAsia" w:hAnsiTheme="majorHAnsi" w:cstheme="majorBidi"/>
          <w:b/>
          <w:bCs/>
          <w:color w:val="A6A6A6" w:themeColor="background1" w:themeShade="A6"/>
          <w:sz w:val="26"/>
          <w:szCs w:val="26"/>
        </w:rPr>
        <w:br w:type="page"/>
      </w:r>
    </w:p>
    <w:p w:rsidR="00B561BE" w:rsidRDefault="00B561BE">
      <w:pPr>
        <w:rPr>
          <w:rFonts w:asciiTheme="majorHAnsi" w:eastAsiaTheme="majorEastAsia" w:hAnsiTheme="majorHAnsi" w:cstheme="majorBidi"/>
          <w:b/>
          <w:bCs/>
          <w:color w:val="A6A6A6" w:themeColor="background1" w:themeShade="A6"/>
          <w:sz w:val="26"/>
          <w:szCs w:val="26"/>
        </w:rPr>
      </w:pPr>
    </w:p>
    <w:p w:rsidR="00882D63" w:rsidRDefault="004A622E" w:rsidP="004A622E">
      <w:pPr>
        <w:pStyle w:val="berschrift1"/>
      </w:pPr>
      <w:bookmarkStart w:id="12" w:name="_Toc428956770"/>
      <w:r>
        <w:t>Abgrenzung</w:t>
      </w:r>
      <w:bookmarkEnd w:id="12"/>
    </w:p>
    <w:p w:rsidR="00882D63" w:rsidRPr="00882D63" w:rsidRDefault="00882D63" w:rsidP="00882D63">
      <w:r w:rsidRPr="00882D63">
        <w:t>Die Evaluation und Implementation sind nicht Teil von diesem Dokument. Das Dokument beschreibt  was die Funktionen leisten werden,  aber nicht  wie Sie programmiert werden.</w:t>
      </w:r>
    </w:p>
    <w:p w:rsidR="004A622E" w:rsidRPr="004A622E" w:rsidRDefault="004A622E" w:rsidP="004A622E">
      <w:pPr>
        <w:pStyle w:val="berschrift1"/>
      </w:pPr>
      <w:bookmarkStart w:id="13" w:name="_Toc428956771"/>
      <w:r>
        <w:t>Abhängigkeiten und Einflüsse</w:t>
      </w:r>
      <w:bookmarkEnd w:id="13"/>
    </w:p>
    <w:p w:rsidR="00204642" w:rsidRDefault="00204642" w:rsidP="005636B6">
      <w:pPr>
        <w:pStyle w:val="berschrift1"/>
      </w:pPr>
      <w:bookmarkStart w:id="14" w:name="_Toc428956772"/>
      <w:r>
        <w:t>Rahmenbedingungen</w:t>
      </w:r>
      <w:bookmarkEnd w:id="14"/>
    </w:p>
    <w:p w:rsidR="00D4610D" w:rsidRDefault="00D4610D" w:rsidP="00D4610D">
      <w:pPr>
        <w:pStyle w:val="berschrift1"/>
      </w:pPr>
      <w:r>
        <w:t>Technische Ressourcen</w:t>
      </w:r>
    </w:p>
    <w:p w:rsidR="00EE6B82" w:rsidRDefault="00204642" w:rsidP="00A50820">
      <w:pPr>
        <w:pStyle w:val="berschrift1"/>
      </w:pPr>
      <w:bookmarkStart w:id="15" w:name="_Toc428956773"/>
      <w:r>
        <w:t>Projektkosten &amp; Nutzen</w:t>
      </w:r>
      <w:bookmarkEnd w:id="15"/>
    </w:p>
    <w:p w:rsidR="00EE6B82" w:rsidRDefault="00EE6B82">
      <w:pPr>
        <w:rPr>
          <w:rFonts w:asciiTheme="majorHAnsi" w:eastAsiaTheme="majorEastAsia" w:hAnsiTheme="majorHAnsi" w:cstheme="majorBidi"/>
          <w:b/>
          <w:bCs/>
          <w:color w:val="808080" w:themeColor="background1" w:themeShade="80"/>
          <w:sz w:val="28"/>
          <w:szCs w:val="28"/>
        </w:rPr>
      </w:pPr>
      <w:r>
        <w:br w:type="page"/>
      </w:r>
    </w:p>
    <w:p w:rsidR="00EE6B82" w:rsidRDefault="00204642" w:rsidP="00E12604">
      <w:pPr>
        <w:pStyle w:val="berschrift1"/>
      </w:pPr>
      <w:bookmarkStart w:id="16" w:name="_Toc428956774"/>
      <w:r>
        <w:lastRenderedPageBreak/>
        <w:t>Risiken</w:t>
      </w:r>
      <w:bookmarkEnd w:id="16"/>
    </w:p>
    <w:p w:rsidR="00EE6B82" w:rsidRDefault="00EE6B82"/>
    <w:p w:rsidR="00EE6B82" w:rsidRPr="00472AB4" w:rsidRDefault="00EE6B82" w:rsidP="00EE6B82">
      <w:pPr>
        <w:rPr>
          <w:b/>
          <w:sz w:val="28"/>
          <w:szCs w:val="28"/>
        </w:rPr>
      </w:pPr>
      <w:r>
        <w:rPr>
          <w:b/>
          <w:sz w:val="28"/>
          <w:szCs w:val="28"/>
        </w:rPr>
        <w:t>R</w:t>
      </w:r>
      <w:r w:rsidRPr="00472AB4">
        <w:rPr>
          <w:b/>
          <w:sz w:val="28"/>
          <w:szCs w:val="28"/>
        </w:rPr>
        <w:t>isiken hinsicht</w:t>
      </w:r>
      <w:r>
        <w:rPr>
          <w:b/>
          <w:sz w:val="28"/>
          <w:szCs w:val="28"/>
        </w:rPr>
        <w:t>lich der personellen Ressourcen</w:t>
      </w:r>
    </w:p>
    <w:p w:rsidR="00EE6B82" w:rsidRPr="0069779A" w:rsidRDefault="00EE6B82" w:rsidP="00EE6B82">
      <w:pPr>
        <w:rPr>
          <w:sz w:val="24"/>
          <w:szCs w:val="24"/>
        </w:rPr>
      </w:pPr>
      <w:r>
        <w:rPr>
          <w:sz w:val="24"/>
          <w:szCs w:val="24"/>
        </w:rPr>
        <w:t>Das Projektteam besteht aus drei kompetenten Mitgliedern, welche in der Lage sind, die bestehenden Aufgaben erfolgreich zu lösen.</w:t>
      </w:r>
      <w:r w:rsidRPr="0069779A">
        <w:rPr>
          <w:sz w:val="24"/>
          <w:szCs w:val="24"/>
        </w:rPr>
        <w:t xml:space="preserve"> Die Erwartungen sind realistisch und machbar. Alle Teammitglieder stehen für die gesamte Projektdauer zur Verfügung, es besteht Gefahr das ein oder mehrere </w:t>
      </w:r>
      <w:r w:rsidRPr="00EE6B82">
        <w:rPr>
          <w:sz w:val="24"/>
          <w:szCs w:val="24"/>
        </w:rPr>
        <w:t>Teammietglieder teilweise oder ganz aussteigen.</w:t>
      </w:r>
      <w:r>
        <w:rPr>
          <w:sz w:val="24"/>
          <w:szCs w:val="24"/>
        </w:rPr>
        <w:t xml:space="preserve"> </w:t>
      </w:r>
    </w:p>
    <w:p w:rsidR="00EE6B82" w:rsidRPr="00472AB4" w:rsidRDefault="00EE6B82" w:rsidP="00EE6B82">
      <w:pPr>
        <w:rPr>
          <w:b/>
          <w:sz w:val="28"/>
          <w:szCs w:val="28"/>
        </w:rPr>
      </w:pPr>
      <w:r w:rsidRPr="00472AB4">
        <w:rPr>
          <w:b/>
          <w:sz w:val="28"/>
          <w:szCs w:val="28"/>
        </w:rPr>
        <w:t xml:space="preserve">Risiken hinsichtlich der </w:t>
      </w:r>
      <w:r>
        <w:rPr>
          <w:b/>
          <w:sz w:val="28"/>
          <w:szCs w:val="28"/>
        </w:rPr>
        <w:t>Zeitplanung</w:t>
      </w:r>
    </w:p>
    <w:p w:rsidR="00EE6B82" w:rsidRDefault="00EE6B82" w:rsidP="00EE6B82">
      <w:pPr>
        <w:spacing w:after="0"/>
        <w:rPr>
          <w:sz w:val="24"/>
          <w:szCs w:val="24"/>
        </w:rPr>
      </w:pPr>
      <w:r>
        <w:rPr>
          <w:sz w:val="24"/>
          <w:szCs w:val="24"/>
        </w:rPr>
        <w:t xml:space="preserve">Das Team ist noch nicht eingespielt. Besitz die nötige Ausstattung (Hardware, Software). </w:t>
      </w:r>
    </w:p>
    <w:p w:rsidR="00EE6B82" w:rsidRDefault="00EE6B82" w:rsidP="00EE6B82">
      <w:pPr>
        <w:spacing w:after="0"/>
        <w:rPr>
          <w:sz w:val="24"/>
          <w:szCs w:val="24"/>
        </w:rPr>
      </w:pPr>
      <w:r>
        <w:rPr>
          <w:sz w:val="24"/>
          <w:szCs w:val="24"/>
        </w:rPr>
        <w:t xml:space="preserve">Ein genauer Zeitplan wurde festgelegt und die Anforderungen wurden klar spezifiziert. Änderungen an Anforderungen sind eher nicht zu erwarten. </w:t>
      </w:r>
    </w:p>
    <w:p w:rsidR="00EE6B82" w:rsidRDefault="00EE6B82" w:rsidP="00EE6B82">
      <w:pPr>
        <w:spacing w:after="0"/>
        <w:rPr>
          <w:sz w:val="24"/>
          <w:szCs w:val="24"/>
        </w:rPr>
      </w:pPr>
    </w:p>
    <w:p w:rsidR="00EE6B82" w:rsidRDefault="00EE6B82" w:rsidP="00EE6B82">
      <w:pPr>
        <w:rPr>
          <w:b/>
          <w:sz w:val="28"/>
          <w:szCs w:val="28"/>
        </w:rPr>
      </w:pPr>
      <w:r w:rsidRPr="00472AB4">
        <w:rPr>
          <w:b/>
          <w:sz w:val="28"/>
          <w:szCs w:val="28"/>
        </w:rPr>
        <w:t xml:space="preserve">Risiken hinsichtlich der </w:t>
      </w:r>
      <w:r>
        <w:rPr>
          <w:b/>
          <w:sz w:val="28"/>
          <w:szCs w:val="28"/>
        </w:rPr>
        <w:t>Kosten und Leistungen</w:t>
      </w:r>
    </w:p>
    <w:p w:rsidR="00EE6B82" w:rsidRDefault="00EE6B82" w:rsidP="00EE6B82">
      <w:pPr>
        <w:rPr>
          <w:sz w:val="24"/>
          <w:szCs w:val="24"/>
        </w:rPr>
      </w:pPr>
      <w:r>
        <w:rPr>
          <w:sz w:val="24"/>
          <w:szCs w:val="24"/>
        </w:rPr>
        <w:t xml:space="preserve">Es bestehen keine Risiken hinsichtlich der Kosten, weil wir keine Finanzielle ausgaben haben. Anforderungsspezifikation ist nicht zu komplex, es handelt sich um eine eigene Anwendung welche nicht in andere Systeme eingebunden werden muss. Es sind keine häufige Änderungen der Anforderungsspezifikation zu erwarten.  Die Teammitglieder haben die notwendigen Erfahrungen sind aber </w:t>
      </w:r>
      <w:r w:rsidRPr="00EE6B82">
        <w:rPr>
          <w:sz w:val="24"/>
          <w:szCs w:val="24"/>
        </w:rPr>
        <w:t>begrenzt verfügbar (ca. 8-16 Std/ Woche</w:t>
      </w:r>
      <w:r>
        <w:rPr>
          <w:b/>
          <w:sz w:val="24"/>
          <w:szCs w:val="24"/>
        </w:rPr>
        <w:t>)</w:t>
      </w:r>
    </w:p>
    <w:p w:rsidR="00EE6B82" w:rsidRDefault="00EE6B82" w:rsidP="00EE6B82">
      <w:pPr>
        <w:rPr>
          <w:b/>
          <w:sz w:val="28"/>
          <w:szCs w:val="28"/>
        </w:rPr>
      </w:pPr>
      <w:r w:rsidRPr="00472AB4">
        <w:rPr>
          <w:b/>
          <w:sz w:val="28"/>
          <w:szCs w:val="28"/>
        </w:rPr>
        <w:t xml:space="preserve">Risiken hinsichtlich der </w:t>
      </w:r>
      <w:r>
        <w:rPr>
          <w:b/>
          <w:sz w:val="28"/>
          <w:szCs w:val="28"/>
        </w:rPr>
        <w:t>Anforderungsspezifikation</w:t>
      </w:r>
    </w:p>
    <w:p w:rsidR="00EE6B82" w:rsidRDefault="00EE6B82" w:rsidP="00EE6B82">
      <w:pPr>
        <w:rPr>
          <w:sz w:val="24"/>
          <w:szCs w:val="24"/>
        </w:rPr>
      </w:pPr>
      <w:r>
        <w:rPr>
          <w:sz w:val="24"/>
          <w:szCs w:val="24"/>
        </w:rPr>
        <w:t xml:space="preserve">Die Anforderungen wurden formal spezifiziert und die Komplexität des Projekts ist allen Mitgliedern bekannt. Die geforderte Funktionalität der Software ist klar und verständlich. </w:t>
      </w:r>
    </w:p>
    <w:p w:rsidR="00EE6B82" w:rsidRDefault="00EE6B82" w:rsidP="00EE6B82">
      <w:pPr>
        <w:rPr>
          <w:b/>
          <w:sz w:val="28"/>
          <w:szCs w:val="28"/>
        </w:rPr>
      </w:pPr>
      <w:r w:rsidRPr="001F4795">
        <w:rPr>
          <w:b/>
          <w:sz w:val="28"/>
          <w:szCs w:val="28"/>
        </w:rPr>
        <w:t xml:space="preserve">Risiken extern bezogener Komponenten und extern ausgeführter Arbeiten </w:t>
      </w:r>
    </w:p>
    <w:p w:rsidR="00EE6B82" w:rsidRDefault="00EE6B82" w:rsidP="00EE6B82">
      <w:pPr>
        <w:rPr>
          <w:sz w:val="24"/>
          <w:szCs w:val="24"/>
        </w:rPr>
      </w:pPr>
      <w:r>
        <w:rPr>
          <w:sz w:val="24"/>
          <w:szCs w:val="24"/>
        </w:rPr>
        <w:t>Es sind keine externen Komponenten geplant, es werden auch keine Arbeiten von externen ausgeführt.</w:t>
      </w:r>
    </w:p>
    <w:p w:rsidR="00EE6B82" w:rsidRDefault="00EE6B82" w:rsidP="00EE6B82">
      <w:pPr>
        <w:rPr>
          <w:b/>
          <w:sz w:val="28"/>
          <w:szCs w:val="28"/>
        </w:rPr>
      </w:pPr>
      <w:r>
        <w:rPr>
          <w:b/>
          <w:sz w:val="28"/>
          <w:szCs w:val="28"/>
        </w:rPr>
        <w:t>Anwendungsbezogen Risiken</w:t>
      </w:r>
    </w:p>
    <w:p w:rsidR="00EE6B82" w:rsidRDefault="00EE6B82" w:rsidP="00EE6B82">
      <w:pPr>
        <w:rPr>
          <w:sz w:val="24"/>
          <w:szCs w:val="24"/>
        </w:rPr>
      </w:pPr>
      <w:r>
        <w:rPr>
          <w:sz w:val="24"/>
          <w:szCs w:val="24"/>
        </w:rPr>
        <w:t>Es sind keine Messverfahren der Performance während der Implementierung vorgesehen, es bestehen keine Performance Vorgaben, es wurde auch keine Tools zum Messen der Performance.</w:t>
      </w:r>
    </w:p>
    <w:p w:rsidR="00EE6B82" w:rsidRDefault="00EE6B82" w:rsidP="00EE6B82">
      <w:pPr>
        <w:rPr>
          <w:b/>
          <w:sz w:val="28"/>
          <w:szCs w:val="28"/>
        </w:rPr>
      </w:pPr>
      <w:r>
        <w:rPr>
          <w:b/>
          <w:sz w:val="28"/>
          <w:szCs w:val="28"/>
        </w:rPr>
        <w:t>Technische Risiken</w:t>
      </w:r>
    </w:p>
    <w:p w:rsidR="00EE6B82" w:rsidRDefault="00EE6B82" w:rsidP="00EE6B82">
      <w:pPr>
        <w:rPr>
          <w:sz w:val="24"/>
          <w:szCs w:val="24"/>
        </w:rPr>
      </w:pPr>
      <w:r>
        <w:rPr>
          <w:sz w:val="24"/>
          <w:szCs w:val="24"/>
        </w:rPr>
        <w:lastRenderedPageBreak/>
        <w:t>Alle notwendigen Technischen Voraussetzungen sind vorhanden (Hardware, Software) und auch die Teammitglieder sind geschult oder haben Erfahrungen mit dem Umgang mit Werkzeugen.</w:t>
      </w:r>
    </w:p>
    <w:p w:rsidR="00EE6B82" w:rsidRDefault="00EE6B82" w:rsidP="00EE6B82">
      <w:pPr>
        <w:rPr>
          <w:b/>
          <w:sz w:val="28"/>
          <w:szCs w:val="28"/>
        </w:rPr>
      </w:pPr>
      <w:r>
        <w:rPr>
          <w:b/>
          <w:sz w:val="28"/>
          <w:szCs w:val="28"/>
        </w:rPr>
        <w:t>Geschäftliche und kaufmännische Risiken</w:t>
      </w:r>
    </w:p>
    <w:p w:rsidR="00EE6B82" w:rsidRDefault="00EE6B82" w:rsidP="00EE6B82">
      <w:pPr>
        <w:rPr>
          <w:sz w:val="24"/>
          <w:szCs w:val="24"/>
        </w:rPr>
      </w:pPr>
      <w:r>
        <w:rPr>
          <w:sz w:val="24"/>
          <w:szCs w:val="24"/>
        </w:rPr>
        <w:t xml:space="preserve">Keine </w:t>
      </w:r>
    </w:p>
    <w:p w:rsidR="00EE6B82" w:rsidRDefault="00EE6B82" w:rsidP="00EE6B82">
      <w:pPr>
        <w:rPr>
          <w:b/>
          <w:sz w:val="28"/>
          <w:szCs w:val="28"/>
        </w:rPr>
      </w:pPr>
      <w:r>
        <w:rPr>
          <w:b/>
          <w:sz w:val="28"/>
          <w:szCs w:val="28"/>
        </w:rPr>
        <w:t>Risiken des Umfelds.</w:t>
      </w:r>
    </w:p>
    <w:p w:rsidR="00EE6B82" w:rsidRDefault="00EE6B82" w:rsidP="00EE6B82">
      <w:pPr>
        <w:rPr>
          <w:sz w:val="24"/>
          <w:szCs w:val="24"/>
        </w:rPr>
      </w:pPr>
      <w:r>
        <w:rPr>
          <w:sz w:val="24"/>
          <w:szCs w:val="24"/>
        </w:rPr>
        <w:t>Keine.</w:t>
      </w:r>
    </w:p>
    <w:p w:rsidR="00EE6B82" w:rsidRDefault="00EE6B82" w:rsidP="00EE6B82">
      <w:pPr>
        <w:rPr>
          <w:b/>
          <w:sz w:val="32"/>
          <w:szCs w:val="32"/>
        </w:rPr>
      </w:pPr>
      <w:r w:rsidRPr="00E5345D">
        <w:rPr>
          <w:b/>
          <w:sz w:val="32"/>
          <w:szCs w:val="32"/>
        </w:rPr>
        <w:t>Risikoanalyse</w:t>
      </w:r>
    </w:p>
    <w:p w:rsidR="00EE6B82" w:rsidRDefault="00EE6B82" w:rsidP="00EE6B82">
      <w:pPr>
        <w:rPr>
          <w:sz w:val="24"/>
          <w:szCs w:val="24"/>
        </w:rPr>
      </w:pPr>
      <w:r>
        <w:rPr>
          <w:sz w:val="24"/>
          <w:szCs w:val="24"/>
        </w:rPr>
        <w:t xml:space="preserve">Es besteht </w:t>
      </w:r>
      <w:r w:rsidRPr="00A637CB">
        <w:rPr>
          <w:sz w:val="24"/>
          <w:szCs w:val="24"/>
        </w:rPr>
        <w:t xml:space="preserve">Gefahr das ein oder mehrere Teammietglieder </w:t>
      </w:r>
      <w:r>
        <w:rPr>
          <w:sz w:val="24"/>
          <w:szCs w:val="24"/>
        </w:rPr>
        <w:t xml:space="preserve">vom Projekt aussteigen. </w:t>
      </w:r>
    </w:p>
    <w:p w:rsidR="00EE6B82" w:rsidRDefault="00EE6B82" w:rsidP="00EE6B82">
      <w:pPr>
        <w:rPr>
          <w:sz w:val="24"/>
          <w:szCs w:val="24"/>
        </w:rPr>
      </w:pPr>
      <w:r>
        <w:rPr>
          <w:sz w:val="24"/>
          <w:szCs w:val="24"/>
        </w:rPr>
        <w:t>Das Team ist nicht eingespielt.</w:t>
      </w:r>
    </w:p>
    <w:p w:rsidR="00EE6B82" w:rsidRDefault="00EE6B82" w:rsidP="00EE6B82">
      <w:pPr>
        <w:rPr>
          <w:sz w:val="24"/>
          <w:szCs w:val="24"/>
        </w:rPr>
      </w:pPr>
      <w:r>
        <w:rPr>
          <w:sz w:val="24"/>
          <w:szCs w:val="24"/>
        </w:rPr>
        <w:t>Begrenzte Verfügbarkeit den Teammitgliedern.</w:t>
      </w:r>
    </w:p>
    <w:p w:rsidR="00EE6B82" w:rsidRPr="00A637CB" w:rsidRDefault="00EE6B82" w:rsidP="00EE6B82">
      <w:pPr>
        <w:rPr>
          <w:sz w:val="24"/>
          <w:szCs w:val="24"/>
        </w:rPr>
      </w:pPr>
    </w:p>
    <w:p w:rsidR="00EE6B82" w:rsidRPr="00E5345D" w:rsidRDefault="00EE6B82" w:rsidP="00EE6B82">
      <w:pPr>
        <w:rPr>
          <w:b/>
          <w:sz w:val="32"/>
          <w:szCs w:val="32"/>
        </w:rPr>
      </w:pPr>
      <w:r>
        <w:rPr>
          <w:b/>
          <w:sz w:val="32"/>
          <w:szCs w:val="32"/>
        </w:rPr>
        <w:t>Massnahmenplanung</w:t>
      </w:r>
    </w:p>
    <w:p w:rsidR="00EE6B82" w:rsidRDefault="00EE6B82" w:rsidP="00EE6B82">
      <w:pPr>
        <w:rPr>
          <w:sz w:val="24"/>
          <w:szCs w:val="24"/>
        </w:rPr>
      </w:pPr>
      <w:r>
        <w:rPr>
          <w:sz w:val="24"/>
          <w:szCs w:val="24"/>
        </w:rPr>
        <w:t>Das Projektteam braucht Zeit um eingespielt zu werden. Das grösste Risiko im Projekt ist, das einer oder sogar zwei Mitglieder das Projekt verlassen. Die Wahrscheinlichkeit das einer die Gruppe verlässt ist ca. 50%, was als ‚</w:t>
      </w:r>
      <w:r w:rsidRPr="00AD00FD">
        <w:rPr>
          <w:b/>
          <w:sz w:val="24"/>
          <w:szCs w:val="24"/>
        </w:rPr>
        <w:t>möglicherweise</w:t>
      </w:r>
      <w:r>
        <w:rPr>
          <w:sz w:val="24"/>
          <w:szCs w:val="24"/>
        </w:rPr>
        <w:t xml:space="preserve">‘ einzustufen ist, und die Wahrscheinlichkeit das zwei die Gruppe verlassen ist eher </w:t>
      </w:r>
      <w:r w:rsidRPr="00AD00FD">
        <w:rPr>
          <w:b/>
          <w:sz w:val="24"/>
          <w:szCs w:val="24"/>
        </w:rPr>
        <w:t>unwahrscheinlich</w:t>
      </w:r>
      <w:r>
        <w:rPr>
          <w:sz w:val="24"/>
          <w:szCs w:val="24"/>
        </w:rPr>
        <w:t>.</w:t>
      </w:r>
    </w:p>
    <w:p w:rsidR="00EE6B82" w:rsidRPr="00A637CB" w:rsidRDefault="00EE6B82" w:rsidP="00EE6B82">
      <w:pPr>
        <w:rPr>
          <w:sz w:val="24"/>
          <w:szCs w:val="24"/>
        </w:rPr>
      </w:pPr>
      <w:r>
        <w:rPr>
          <w:sz w:val="24"/>
          <w:szCs w:val="24"/>
        </w:rPr>
        <w:t xml:space="preserve">Wenn einer die Gruppe verlässt, übernehmen die restlichen zwei seine Aufgaben. Wenn zwei die Gruppe verlassen, dann wird kritisch für den gebliebenen. </w:t>
      </w:r>
    </w:p>
    <w:p w:rsidR="00EE6B82" w:rsidRDefault="00EE6B82">
      <w:r>
        <w:br w:type="page"/>
      </w:r>
    </w:p>
    <w:p w:rsidR="00EE6B82" w:rsidRDefault="00EE6B82">
      <w:pPr>
        <w:rPr>
          <w:rFonts w:asciiTheme="majorHAnsi" w:eastAsiaTheme="majorEastAsia" w:hAnsiTheme="majorHAnsi" w:cstheme="majorBidi"/>
          <w:b/>
          <w:bCs/>
          <w:color w:val="808080" w:themeColor="background1" w:themeShade="80"/>
          <w:sz w:val="28"/>
          <w:szCs w:val="28"/>
        </w:rPr>
      </w:pPr>
    </w:p>
    <w:p w:rsidR="00E12604" w:rsidRPr="00E12604" w:rsidRDefault="00E12604" w:rsidP="00E12604">
      <w:pPr>
        <w:pStyle w:val="berschrift1"/>
      </w:pPr>
      <w:bookmarkStart w:id="17" w:name="_Toc428956775"/>
      <w:r>
        <w:t>Terminplan (Phasenplan)</w:t>
      </w:r>
      <w:bookmarkEnd w:id="17"/>
    </w:p>
    <w:p w:rsidR="00204642" w:rsidRDefault="00204642" w:rsidP="00204642">
      <w:pPr>
        <w:pStyle w:val="berschrift1"/>
      </w:pPr>
      <w:bookmarkStart w:id="18" w:name="_Toc428956776"/>
      <w:r>
        <w:t>Lieferobjekt Katalog</w:t>
      </w:r>
      <w:bookmarkEnd w:id="18"/>
    </w:p>
    <w:p w:rsidR="007D05C6" w:rsidRPr="007D05C6" w:rsidRDefault="007D05C6" w:rsidP="007D05C6">
      <w:pPr>
        <w:pStyle w:val="berschrift1"/>
      </w:pPr>
      <w:bookmarkStart w:id="19" w:name="_Toc428956777"/>
      <w:r>
        <w:t>Auftragsbestätigung</w:t>
      </w:r>
      <w:bookmarkEnd w:id="19"/>
    </w:p>
    <w:p w:rsidR="003D23A8" w:rsidRPr="003D23A8" w:rsidRDefault="003D23A8" w:rsidP="003D23A8">
      <w:pPr>
        <w:pStyle w:val="berschrift1"/>
      </w:pPr>
      <w:bookmarkStart w:id="20" w:name="_Toc428956778"/>
      <w:r>
        <w:t>Anhang</w:t>
      </w:r>
      <w:bookmarkEnd w:id="20"/>
    </w:p>
    <w:sectPr w:rsidR="003D23A8" w:rsidRPr="003D23A8" w:rsidSect="000F46CC">
      <w:head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7144" w:rsidRDefault="00D97144" w:rsidP="00A30516">
      <w:pPr>
        <w:spacing w:after="0" w:line="240" w:lineRule="auto"/>
      </w:pPr>
      <w:r>
        <w:separator/>
      </w:r>
    </w:p>
  </w:endnote>
  <w:endnote w:type="continuationSeparator" w:id="0">
    <w:p w:rsidR="00D97144" w:rsidRDefault="00D97144" w:rsidP="00A30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7144" w:rsidRDefault="00D97144" w:rsidP="00A30516">
      <w:pPr>
        <w:spacing w:after="0" w:line="240" w:lineRule="auto"/>
      </w:pPr>
      <w:r>
        <w:separator/>
      </w:r>
    </w:p>
  </w:footnote>
  <w:footnote w:type="continuationSeparator" w:id="0">
    <w:p w:rsidR="00D97144" w:rsidRDefault="00D97144" w:rsidP="00A305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103B" w:rsidRPr="00955781" w:rsidRDefault="00D97144" w:rsidP="00A30516">
    <w:pPr>
      <w:pStyle w:val="Kopfzeile"/>
      <w:pBdr>
        <w:bottom w:val="single" w:sz="4" w:space="1" w:color="BFBFBF" w:themeColor="background1" w:themeShade="BF"/>
      </w:pBdr>
      <w:shd w:val="clear" w:color="auto" w:fill="FFFFFF" w:themeFill="background1"/>
      <w:jc w:val="right"/>
      <w:rPr>
        <w:rFonts w:ascii="Segoe UI" w:hAnsi="Segoe UI" w:cs="Segoe UI"/>
        <w:caps/>
        <w:color w:val="F0A22E" w:themeColor="accent1"/>
      </w:rPr>
    </w:pPr>
    <w:sdt>
      <w:sdtPr>
        <w:rPr>
          <w:rFonts w:ascii="Segoe UI" w:hAnsi="Segoe UI" w:cs="Segoe UI"/>
          <w:caps/>
          <w:color w:val="F0A22E" w:themeColor="accent1"/>
        </w:rPr>
        <w:alias w:val="Titel"/>
        <w:tag w:val=""/>
        <w:id w:val="-1954942076"/>
        <w:dataBinding w:prefixMappings="xmlns:ns0='http://purl.org/dc/elements/1.1/' xmlns:ns1='http://schemas.openxmlformats.org/package/2006/metadata/core-properties' " w:xpath="/ns1:coreProperties[1]/ns0:title[1]" w:storeItemID="{6C3C8BC8-F283-45AE-878A-BAB7291924A1}"/>
        <w:text/>
      </w:sdtPr>
      <w:sdtEndPr/>
      <w:sdtContent>
        <w:r w:rsidR="0046628F">
          <w:rPr>
            <w:rFonts w:ascii="Segoe UI" w:hAnsi="Segoe UI" w:cs="Segoe UI"/>
            <w:caps/>
            <w:color w:val="F0A22E" w:themeColor="accent1"/>
          </w:rPr>
          <w:t>Lastenheft / Projektauftrag</w:t>
        </w:r>
      </w:sdtContent>
    </w:sdt>
  </w:p>
  <w:p w:rsidR="0033103B" w:rsidRDefault="0033103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DB96C0E0"/>
    <w:lvl w:ilvl="0">
      <w:start w:val="1"/>
      <w:numFmt w:val="bullet"/>
      <w:pStyle w:val="Aufzhlungszeichen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Aufzhlungszeichen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Aufzhlungszeichen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Aufzhlungszeichen2"/>
      <w:lvlText w:val=""/>
      <w:lvlJc w:val="left"/>
      <w:pPr>
        <w:ind w:left="720" w:hanging="360"/>
      </w:pPr>
      <w:rPr>
        <w:rFonts w:ascii="Wingdings 2" w:hAnsi="Wingdings 2" w:hint="default"/>
      </w:rPr>
    </w:lvl>
  </w:abstractNum>
  <w:abstractNum w:abstractNumId="4">
    <w:nsid w:val="12590A54"/>
    <w:multiLevelType w:val="multilevel"/>
    <w:tmpl w:val="FCA014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576"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B6F205A"/>
    <w:multiLevelType w:val="multilevel"/>
    <w:tmpl w:val="9CA4ABB8"/>
    <w:styleLink w:val="Jahresberich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AB17A9B"/>
    <w:multiLevelType w:val="multilevel"/>
    <w:tmpl w:val="0409001D"/>
    <w:styleLink w:val="Galathea-Listentyp"/>
    <w:lvl w:ilvl="0">
      <w:start w:val="1"/>
      <w:numFmt w:val="bullet"/>
      <w:lvlText w:val=""/>
      <w:lvlJc w:val="left"/>
      <w:pPr>
        <w:ind w:left="360" w:hanging="360"/>
      </w:pPr>
      <w:rPr>
        <w:rFonts w:ascii="Wingdings 2" w:hAnsi="Wingdings 2" w:hint="default"/>
        <w:color w:val="A5644E"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C880799"/>
    <w:multiLevelType w:val="hybridMultilevel"/>
    <w:tmpl w:val="B7F49C8A"/>
    <w:lvl w:ilvl="0" w:tplc="557000B0">
      <w:start w:val="1"/>
      <w:numFmt w:val="bullet"/>
      <w:pStyle w:val="Aufzhlungszeichen"/>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nsid w:val="367F6A45"/>
    <w:multiLevelType w:val="multilevel"/>
    <w:tmpl w:val="30FED030"/>
    <w:lvl w:ilvl="0">
      <w:start w:val="1"/>
      <w:numFmt w:val="decimal"/>
      <w:pStyle w:val="Listennummer"/>
      <w:lvlText w:val="%1."/>
      <w:lvlJc w:val="left"/>
      <w:pPr>
        <w:ind w:left="360" w:hanging="360"/>
      </w:pPr>
      <w:rPr>
        <w:rFonts w:hint="default"/>
      </w:rPr>
    </w:lvl>
    <w:lvl w:ilvl="1">
      <w:start w:val="1"/>
      <w:numFmt w:val="decimal"/>
      <w:pStyle w:val="Listennummer2"/>
      <w:lvlText w:val="%1.%2"/>
      <w:lvlJc w:val="left"/>
      <w:pPr>
        <w:tabs>
          <w:tab w:val="num" w:pos="432"/>
        </w:tabs>
        <w:ind w:left="432" w:hanging="432"/>
      </w:pPr>
      <w:rPr>
        <w:rFonts w:hint="default"/>
      </w:rPr>
    </w:lvl>
    <w:lvl w:ilvl="2">
      <w:start w:val="1"/>
      <w:numFmt w:val="lowerLetter"/>
      <w:pStyle w:val="Listennummer3"/>
      <w:lvlText w:val="%3."/>
      <w:lvlJc w:val="left"/>
      <w:pPr>
        <w:ind w:left="792" w:hanging="360"/>
      </w:pPr>
      <w:rPr>
        <w:rFonts w:hint="default"/>
      </w:rPr>
    </w:lvl>
    <w:lvl w:ilvl="3">
      <w:start w:val="1"/>
      <w:numFmt w:val="lowerRoman"/>
      <w:pStyle w:val="Listennummer4"/>
      <w:lvlText w:val="%4."/>
      <w:lvlJc w:val="left"/>
      <w:pPr>
        <w:ind w:left="1152" w:hanging="360"/>
      </w:pPr>
      <w:rPr>
        <w:rFonts w:hint="default"/>
      </w:rPr>
    </w:lvl>
    <w:lvl w:ilvl="4">
      <w:start w:val="1"/>
      <w:numFmt w:val="lowerLetter"/>
      <w:pStyle w:val="Listennummer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9">
    <w:nsid w:val="71A1094D"/>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9"/>
  </w:num>
  <w:num w:numId="2">
    <w:abstractNumId w:val="6"/>
  </w:num>
  <w:num w:numId="3">
    <w:abstractNumId w:val="7"/>
  </w:num>
  <w:num w:numId="4">
    <w:abstractNumId w:val="3"/>
  </w:num>
  <w:num w:numId="5">
    <w:abstractNumId w:val="2"/>
  </w:num>
  <w:num w:numId="6">
    <w:abstractNumId w:val="1"/>
  </w:num>
  <w:num w:numId="7">
    <w:abstractNumId w:val="0"/>
  </w:num>
  <w:num w:numId="8">
    <w:abstractNumId w:val="4"/>
  </w:num>
  <w:num w:numId="9">
    <w:abstractNumId w:val="5"/>
  </w:num>
  <w:num w:numId="1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6CC"/>
    <w:rsid w:val="0003249D"/>
    <w:rsid w:val="00035CE5"/>
    <w:rsid w:val="000429BC"/>
    <w:rsid w:val="00045651"/>
    <w:rsid w:val="00061C91"/>
    <w:rsid w:val="000860D9"/>
    <w:rsid w:val="000C1518"/>
    <w:rsid w:val="000F46CC"/>
    <w:rsid w:val="00164061"/>
    <w:rsid w:val="001D060B"/>
    <w:rsid w:val="00204642"/>
    <w:rsid w:val="002B3019"/>
    <w:rsid w:val="0033103B"/>
    <w:rsid w:val="00387A6E"/>
    <w:rsid w:val="00387CC4"/>
    <w:rsid w:val="003A43FE"/>
    <w:rsid w:val="003D23A8"/>
    <w:rsid w:val="003D26F4"/>
    <w:rsid w:val="003D2742"/>
    <w:rsid w:val="00401A6B"/>
    <w:rsid w:val="004030A9"/>
    <w:rsid w:val="004174DC"/>
    <w:rsid w:val="0043334E"/>
    <w:rsid w:val="00445089"/>
    <w:rsid w:val="0046628F"/>
    <w:rsid w:val="004A622E"/>
    <w:rsid w:val="004F518B"/>
    <w:rsid w:val="005636B6"/>
    <w:rsid w:val="00593363"/>
    <w:rsid w:val="005E1CB7"/>
    <w:rsid w:val="005F442A"/>
    <w:rsid w:val="00690549"/>
    <w:rsid w:val="006F3D10"/>
    <w:rsid w:val="00717440"/>
    <w:rsid w:val="007D05C6"/>
    <w:rsid w:val="007E5BF4"/>
    <w:rsid w:val="00876762"/>
    <w:rsid w:val="00881974"/>
    <w:rsid w:val="00882D63"/>
    <w:rsid w:val="008A35E5"/>
    <w:rsid w:val="008B3F9B"/>
    <w:rsid w:val="008B786E"/>
    <w:rsid w:val="00942960"/>
    <w:rsid w:val="00955781"/>
    <w:rsid w:val="00974249"/>
    <w:rsid w:val="009747F0"/>
    <w:rsid w:val="00980BEA"/>
    <w:rsid w:val="009B2BD5"/>
    <w:rsid w:val="00A30516"/>
    <w:rsid w:val="00A40D00"/>
    <w:rsid w:val="00A422D7"/>
    <w:rsid w:val="00A50820"/>
    <w:rsid w:val="00AB6857"/>
    <w:rsid w:val="00AF2EF5"/>
    <w:rsid w:val="00B07FC5"/>
    <w:rsid w:val="00B543CF"/>
    <w:rsid w:val="00B54769"/>
    <w:rsid w:val="00B561BE"/>
    <w:rsid w:val="00B62DD1"/>
    <w:rsid w:val="00B640FD"/>
    <w:rsid w:val="00B972FB"/>
    <w:rsid w:val="00BC3036"/>
    <w:rsid w:val="00C42718"/>
    <w:rsid w:val="00C4559A"/>
    <w:rsid w:val="00C868DF"/>
    <w:rsid w:val="00CA27F6"/>
    <w:rsid w:val="00CC5C38"/>
    <w:rsid w:val="00CF1B1E"/>
    <w:rsid w:val="00D05402"/>
    <w:rsid w:val="00D23F2F"/>
    <w:rsid w:val="00D4610D"/>
    <w:rsid w:val="00D60EE0"/>
    <w:rsid w:val="00D97144"/>
    <w:rsid w:val="00E04025"/>
    <w:rsid w:val="00E12604"/>
    <w:rsid w:val="00E579DC"/>
    <w:rsid w:val="00ED2E95"/>
    <w:rsid w:val="00EE6B82"/>
    <w:rsid w:val="00F35BC4"/>
    <w:rsid w:val="00FD561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18" w:qFormat="1"/>
    <w:lsdException w:name="heading 5" w:uiPriority="18" w:qFormat="1"/>
    <w:lsdException w:name="heading 6" w:uiPriority="18" w:qFormat="1"/>
    <w:lsdException w:name="heading 7" w:uiPriority="18" w:qFormat="1"/>
    <w:lsdException w:name="heading 8" w:uiPriority="18" w:qFormat="1"/>
    <w:lsdException w:name="heading 9" w:uiPriority="18" w:qFormat="1"/>
    <w:lsdException w:name="toc 1" w:uiPriority="39"/>
    <w:lsdException w:name="toc 2" w:uiPriority="39"/>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List Bullet" w:uiPriority="1" w:qFormat="1"/>
    <w:lsdException w:name="List Number" w:uiPriority="1" w:qFormat="1"/>
    <w:lsdException w:name="List Bullet 2" w:qFormat="1"/>
    <w:lsdException w:name="List Bullet 3" w:qFormat="1"/>
    <w:lsdException w:name="List Bullet 4" w:qFormat="1"/>
    <w:lsdException w:name="List Bullet 5" w:qFormat="1"/>
    <w:lsdException w:name="List Number 2" w:uiPriority="1" w:qFormat="1"/>
    <w:lsdException w:name="List Number 3" w:uiPriority="18" w:qFormat="1"/>
    <w:lsdException w:name="List Number 4" w:uiPriority="18"/>
    <w:lsdException w:name="List Number 5" w:uiPriority="18"/>
    <w:lsdException w:name="Title" w:semiHidden="0" w:uiPriority="19" w:unhideWhenUsed="0" w:qFormat="1"/>
    <w:lsdException w:name="Default Paragraph Font" w:uiPriority="1"/>
    <w:lsdException w:name="Subtitle" w:semiHidden="0" w:uiPriority="19"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64061"/>
    <w:rPr>
      <w:rFonts w:ascii="Segoe UI Light" w:hAnsi="Segoe UI Light"/>
    </w:rPr>
  </w:style>
  <w:style w:type="paragraph" w:styleId="berschrift1">
    <w:name w:val="heading 1"/>
    <w:basedOn w:val="Standard"/>
    <w:next w:val="Standard"/>
    <w:link w:val="berschrift1Zchn"/>
    <w:uiPriority w:val="9"/>
    <w:qFormat/>
    <w:rsid w:val="00164061"/>
    <w:pPr>
      <w:keepNext/>
      <w:keepLines/>
      <w:numPr>
        <w:numId w:val="1"/>
      </w:numPr>
      <w:spacing w:before="480" w:after="0"/>
      <w:outlineLvl w:val="0"/>
    </w:pPr>
    <w:rPr>
      <w:rFonts w:asciiTheme="majorHAnsi" w:eastAsiaTheme="majorEastAsia" w:hAnsiTheme="majorHAnsi" w:cstheme="majorBidi"/>
      <w:b/>
      <w:bCs/>
      <w:color w:val="808080" w:themeColor="background1" w:themeShade="80"/>
      <w:sz w:val="28"/>
      <w:szCs w:val="28"/>
    </w:rPr>
  </w:style>
  <w:style w:type="paragraph" w:styleId="berschrift2">
    <w:name w:val="heading 2"/>
    <w:basedOn w:val="Standard"/>
    <w:next w:val="Standard"/>
    <w:link w:val="berschrift2Zchn"/>
    <w:uiPriority w:val="1"/>
    <w:unhideWhenUsed/>
    <w:qFormat/>
    <w:rsid w:val="00164061"/>
    <w:pPr>
      <w:keepNext/>
      <w:keepLines/>
      <w:numPr>
        <w:ilvl w:val="1"/>
        <w:numId w:val="1"/>
      </w:numPr>
      <w:spacing w:before="200" w:after="0"/>
      <w:outlineLvl w:val="1"/>
    </w:pPr>
    <w:rPr>
      <w:rFonts w:asciiTheme="majorHAnsi" w:eastAsiaTheme="majorEastAsia" w:hAnsiTheme="majorHAnsi" w:cstheme="majorBidi"/>
      <w:b/>
      <w:bCs/>
      <w:color w:val="A6A6A6" w:themeColor="background1" w:themeShade="A6"/>
      <w:sz w:val="26"/>
      <w:szCs w:val="26"/>
    </w:rPr>
  </w:style>
  <w:style w:type="paragraph" w:styleId="berschrift3">
    <w:name w:val="heading 3"/>
    <w:basedOn w:val="Standard"/>
    <w:next w:val="Standard"/>
    <w:link w:val="berschrift3Zchn"/>
    <w:uiPriority w:val="1"/>
    <w:unhideWhenUsed/>
    <w:qFormat/>
    <w:rsid w:val="00CA27F6"/>
    <w:pPr>
      <w:keepNext/>
      <w:keepLines/>
      <w:numPr>
        <w:ilvl w:val="2"/>
        <w:numId w:val="1"/>
      </w:numPr>
      <w:spacing w:before="200" w:after="0"/>
      <w:outlineLvl w:val="2"/>
    </w:pPr>
    <w:rPr>
      <w:rFonts w:asciiTheme="majorHAnsi" w:eastAsiaTheme="majorEastAsia" w:hAnsiTheme="majorHAnsi" w:cstheme="majorBidi"/>
      <w:b/>
      <w:bCs/>
      <w:color w:val="BFBFBF" w:themeColor="background1" w:themeShade="BF"/>
    </w:rPr>
  </w:style>
  <w:style w:type="paragraph" w:styleId="berschrift4">
    <w:name w:val="heading 4"/>
    <w:basedOn w:val="Standard"/>
    <w:next w:val="Standard"/>
    <w:link w:val="berschrift4Zchn"/>
    <w:uiPriority w:val="18"/>
    <w:unhideWhenUsed/>
    <w:qFormat/>
    <w:rsid w:val="00CA27F6"/>
    <w:pPr>
      <w:keepNext/>
      <w:keepLines/>
      <w:numPr>
        <w:ilvl w:val="3"/>
        <w:numId w:val="1"/>
      </w:numPr>
      <w:spacing w:before="200" w:after="0"/>
      <w:outlineLvl w:val="3"/>
    </w:pPr>
    <w:rPr>
      <w:rFonts w:asciiTheme="majorHAnsi" w:eastAsiaTheme="majorEastAsia" w:hAnsiTheme="majorHAnsi" w:cstheme="majorBidi"/>
      <w:b/>
      <w:bCs/>
      <w:i/>
      <w:iCs/>
      <w:color w:val="BFBFBF" w:themeColor="background1" w:themeShade="BF"/>
    </w:rPr>
  </w:style>
  <w:style w:type="paragraph" w:styleId="berschrift5">
    <w:name w:val="heading 5"/>
    <w:basedOn w:val="Standard"/>
    <w:next w:val="Standard"/>
    <w:link w:val="berschrift5Zchn"/>
    <w:uiPriority w:val="18"/>
    <w:unhideWhenUsed/>
    <w:qFormat/>
    <w:rsid w:val="00CA27F6"/>
    <w:pPr>
      <w:keepNext/>
      <w:keepLines/>
      <w:numPr>
        <w:ilvl w:val="4"/>
        <w:numId w:val="1"/>
      </w:numPr>
      <w:spacing w:before="200" w:after="0"/>
      <w:outlineLvl w:val="4"/>
    </w:pPr>
    <w:rPr>
      <w:rFonts w:asciiTheme="majorHAnsi" w:eastAsiaTheme="majorEastAsia" w:hAnsiTheme="majorHAnsi" w:cstheme="majorBidi"/>
      <w:color w:val="A6A6A6" w:themeColor="background1" w:themeShade="A6"/>
    </w:rPr>
  </w:style>
  <w:style w:type="paragraph" w:styleId="berschrift6">
    <w:name w:val="heading 6"/>
    <w:basedOn w:val="Standard"/>
    <w:next w:val="Standard"/>
    <w:link w:val="berschrift6Zchn"/>
    <w:uiPriority w:val="18"/>
    <w:unhideWhenUsed/>
    <w:qFormat/>
    <w:rsid w:val="00CA27F6"/>
    <w:pPr>
      <w:keepNext/>
      <w:keepLines/>
      <w:numPr>
        <w:ilvl w:val="5"/>
        <w:numId w:val="1"/>
      </w:numPr>
      <w:spacing w:before="200" w:after="0"/>
      <w:outlineLvl w:val="5"/>
    </w:pPr>
    <w:rPr>
      <w:rFonts w:asciiTheme="majorHAnsi" w:eastAsiaTheme="majorEastAsia" w:hAnsiTheme="majorHAnsi" w:cstheme="majorBidi"/>
      <w:i/>
      <w:iCs/>
      <w:color w:val="A6A6A6" w:themeColor="background1" w:themeShade="A6"/>
    </w:rPr>
  </w:style>
  <w:style w:type="paragraph" w:styleId="berschrift7">
    <w:name w:val="heading 7"/>
    <w:basedOn w:val="Standard"/>
    <w:next w:val="Standard"/>
    <w:link w:val="berschrift7Zchn"/>
    <w:uiPriority w:val="18"/>
    <w:unhideWhenUsed/>
    <w:qFormat/>
    <w:rsid w:val="00A3051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18"/>
    <w:unhideWhenUsed/>
    <w:qFormat/>
    <w:rsid w:val="00A30516"/>
    <w:pPr>
      <w:keepNext/>
      <w:keepLines/>
      <w:numPr>
        <w:ilvl w:val="7"/>
        <w:numId w:val="1"/>
      </w:numPr>
      <w:spacing w:before="200" w:after="0"/>
      <w:outlineLvl w:val="7"/>
    </w:pPr>
    <w:rPr>
      <w:rFonts w:asciiTheme="majorHAnsi" w:eastAsiaTheme="majorEastAsia" w:hAnsiTheme="majorHAnsi" w:cstheme="majorBidi"/>
      <w:color w:val="F0A22E" w:themeColor="accent1"/>
      <w:sz w:val="20"/>
      <w:szCs w:val="20"/>
    </w:rPr>
  </w:style>
  <w:style w:type="paragraph" w:styleId="berschrift9">
    <w:name w:val="heading 9"/>
    <w:basedOn w:val="Standard"/>
    <w:next w:val="Standard"/>
    <w:link w:val="berschrift9Zchn"/>
    <w:uiPriority w:val="18"/>
    <w:semiHidden/>
    <w:unhideWhenUsed/>
    <w:qFormat/>
    <w:rsid w:val="00A3051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30516"/>
    <w:pPr>
      <w:spacing w:after="0" w:line="240" w:lineRule="auto"/>
    </w:pPr>
  </w:style>
  <w:style w:type="character" w:customStyle="1" w:styleId="KeinLeerraumZchn">
    <w:name w:val="Kein Leerraum Zchn"/>
    <w:basedOn w:val="Absatz-Standardschriftart"/>
    <w:link w:val="KeinLeerraum"/>
    <w:uiPriority w:val="1"/>
    <w:rsid w:val="000F46CC"/>
  </w:style>
  <w:style w:type="paragraph" w:styleId="Kopfzeile">
    <w:name w:val="header"/>
    <w:basedOn w:val="Standard"/>
    <w:link w:val="KopfzeileZchn"/>
    <w:uiPriority w:val="99"/>
    <w:unhideWhenUsed/>
    <w:rsid w:val="00A3051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30516"/>
  </w:style>
  <w:style w:type="paragraph" w:styleId="Fuzeile">
    <w:name w:val="footer"/>
    <w:basedOn w:val="Standard"/>
    <w:link w:val="FuzeileZchn"/>
    <w:uiPriority w:val="99"/>
    <w:unhideWhenUsed/>
    <w:rsid w:val="00A3051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30516"/>
  </w:style>
  <w:style w:type="paragraph" w:customStyle="1" w:styleId="Kopfzeile-Vorwort">
    <w:name w:val="Kopfzeile - Vorwort"/>
    <w:basedOn w:val="Standard"/>
    <w:unhideWhenUsed/>
    <w:rsid w:val="00A30516"/>
    <w:pPr>
      <w:pBdr>
        <w:bottom w:val="single" w:sz="4" w:space="1" w:color="F0A22E" w:themeColor="accent1"/>
      </w:pBdr>
      <w:spacing w:after="0" w:line="240" w:lineRule="auto"/>
      <w:jc w:val="right"/>
    </w:pPr>
    <w:rPr>
      <w:rFonts w:eastAsia="Times New Roman" w:cs="Times New Roman"/>
      <w:b/>
      <w:color w:val="4E3B30" w:themeColor="text2"/>
      <w:kern w:val="24"/>
      <w:sz w:val="20"/>
      <w:szCs w:val="24"/>
      <w:lang w:eastAsia="de-CH"/>
      <w14:ligatures w14:val="standardContextual"/>
    </w:rPr>
  </w:style>
  <w:style w:type="character" w:customStyle="1" w:styleId="berschrift1Zchn">
    <w:name w:val="Überschrift 1 Zchn"/>
    <w:basedOn w:val="Absatz-Standardschriftart"/>
    <w:link w:val="berschrift1"/>
    <w:uiPriority w:val="9"/>
    <w:rsid w:val="00164061"/>
    <w:rPr>
      <w:rFonts w:asciiTheme="majorHAnsi" w:eastAsiaTheme="majorEastAsia" w:hAnsiTheme="majorHAnsi" w:cstheme="majorBidi"/>
      <w:b/>
      <w:bCs/>
      <w:color w:val="808080" w:themeColor="background1" w:themeShade="80"/>
      <w:sz w:val="28"/>
      <w:szCs w:val="28"/>
    </w:rPr>
  </w:style>
  <w:style w:type="character" w:customStyle="1" w:styleId="berschrift2Zchn">
    <w:name w:val="Überschrift 2 Zchn"/>
    <w:basedOn w:val="Absatz-Standardschriftart"/>
    <w:link w:val="berschrift2"/>
    <w:uiPriority w:val="1"/>
    <w:rsid w:val="00164061"/>
    <w:rPr>
      <w:rFonts w:asciiTheme="majorHAnsi" w:eastAsiaTheme="majorEastAsia" w:hAnsiTheme="majorHAnsi" w:cstheme="majorBidi"/>
      <w:b/>
      <w:bCs/>
      <w:color w:val="A6A6A6" w:themeColor="background1" w:themeShade="A6"/>
      <w:sz w:val="26"/>
      <w:szCs w:val="26"/>
    </w:rPr>
  </w:style>
  <w:style w:type="character" w:customStyle="1" w:styleId="berschrift3Zchn">
    <w:name w:val="Überschrift 3 Zchn"/>
    <w:basedOn w:val="Absatz-Standardschriftart"/>
    <w:link w:val="berschrift3"/>
    <w:uiPriority w:val="1"/>
    <w:rsid w:val="00CA27F6"/>
    <w:rPr>
      <w:rFonts w:asciiTheme="majorHAnsi" w:eastAsiaTheme="majorEastAsia" w:hAnsiTheme="majorHAnsi" w:cstheme="majorBidi"/>
      <w:b/>
      <w:bCs/>
      <w:color w:val="BFBFBF" w:themeColor="background1" w:themeShade="BF"/>
    </w:rPr>
  </w:style>
  <w:style w:type="character" w:customStyle="1" w:styleId="berschrift4Zchn">
    <w:name w:val="Überschrift 4 Zchn"/>
    <w:basedOn w:val="Absatz-Standardschriftart"/>
    <w:link w:val="berschrift4"/>
    <w:uiPriority w:val="18"/>
    <w:rsid w:val="00CA27F6"/>
    <w:rPr>
      <w:rFonts w:asciiTheme="majorHAnsi" w:eastAsiaTheme="majorEastAsia" w:hAnsiTheme="majorHAnsi" w:cstheme="majorBidi"/>
      <w:b/>
      <w:bCs/>
      <w:i/>
      <w:iCs/>
      <w:color w:val="BFBFBF" w:themeColor="background1" w:themeShade="BF"/>
    </w:rPr>
  </w:style>
  <w:style w:type="character" w:customStyle="1" w:styleId="berschrift5Zchn">
    <w:name w:val="Überschrift 5 Zchn"/>
    <w:basedOn w:val="Absatz-Standardschriftart"/>
    <w:link w:val="berschrift5"/>
    <w:uiPriority w:val="18"/>
    <w:rsid w:val="00CA27F6"/>
    <w:rPr>
      <w:rFonts w:asciiTheme="majorHAnsi" w:eastAsiaTheme="majorEastAsia" w:hAnsiTheme="majorHAnsi" w:cstheme="majorBidi"/>
      <w:color w:val="A6A6A6" w:themeColor="background1" w:themeShade="A6"/>
    </w:rPr>
  </w:style>
  <w:style w:type="character" w:customStyle="1" w:styleId="berschrift6Zchn">
    <w:name w:val="Überschrift 6 Zchn"/>
    <w:basedOn w:val="Absatz-Standardschriftart"/>
    <w:link w:val="berschrift6"/>
    <w:uiPriority w:val="18"/>
    <w:rsid w:val="00CA27F6"/>
    <w:rPr>
      <w:rFonts w:asciiTheme="majorHAnsi" w:eastAsiaTheme="majorEastAsia" w:hAnsiTheme="majorHAnsi" w:cstheme="majorBidi"/>
      <w:i/>
      <w:iCs/>
      <w:color w:val="A6A6A6" w:themeColor="background1" w:themeShade="A6"/>
    </w:rPr>
  </w:style>
  <w:style w:type="character" w:customStyle="1" w:styleId="berschrift7Zchn">
    <w:name w:val="Überschrift 7 Zchn"/>
    <w:basedOn w:val="Absatz-Standardschriftart"/>
    <w:link w:val="berschrift7"/>
    <w:uiPriority w:val="18"/>
    <w:rsid w:val="00A3051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18"/>
    <w:rsid w:val="00A30516"/>
    <w:rPr>
      <w:rFonts w:asciiTheme="majorHAnsi" w:eastAsiaTheme="majorEastAsia" w:hAnsiTheme="majorHAnsi" w:cstheme="majorBidi"/>
      <w:color w:val="F0A22E" w:themeColor="accent1"/>
      <w:sz w:val="20"/>
      <w:szCs w:val="20"/>
    </w:rPr>
  </w:style>
  <w:style w:type="character" w:customStyle="1" w:styleId="berschrift9Zchn">
    <w:name w:val="Überschrift 9 Zchn"/>
    <w:basedOn w:val="Absatz-Standardschriftart"/>
    <w:link w:val="berschrift9"/>
    <w:uiPriority w:val="18"/>
    <w:semiHidden/>
    <w:rsid w:val="00A30516"/>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qFormat/>
    <w:rsid w:val="00A30516"/>
    <w:pPr>
      <w:spacing w:line="240" w:lineRule="auto"/>
    </w:pPr>
    <w:rPr>
      <w:b/>
      <w:bCs/>
      <w:color w:val="F0A22E" w:themeColor="accent1"/>
      <w:sz w:val="18"/>
      <w:szCs w:val="18"/>
    </w:rPr>
  </w:style>
  <w:style w:type="paragraph" w:styleId="Titel">
    <w:name w:val="Title"/>
    <w:basedOn w:val="Standard"/>
    <w:next w:val="Standard"/>
    <w:link w:val="TitelZchn"/>
    <w:uiPriority w:val="19"/>
    <w:qFormat/>
    <w:rsid w:val="00A30516"/>
    <w:pPr>
      <w:pBdr>
        <w:bottom w:val="single" w:sz="8" w:space="4" w:color="F0A22E" w:themeColor="accent1"/>
      </w:pBdr>
      <w:spacing w:after="300" w:line="240" w:lineRule="auto"/>
      <w:contextualSpacing/>
    </w:pPr>
    <w:rPr>
      <w:rFonts w:asciiTheme="majorHAnsi" w:eastAsiaTheme="majorEastAsia" w:hAnsiTheme="majorHAnsi" w:cstheme="majorBidi"/>
      <w:color w:val="3A2C24" w:themeColor="text2" w:themeShade="BF"/>
      <w:spacing w:val="5"/>
      <w:sz w:val="52"/>
      <w:szCs w:val="52"/>
    </w:rPr>
  </w:style>
  <w:style w:type="character" w:customStyle="1" w:styleId="TitelZchn">
    <w:name w:val="Titel Zchn"/>
    <w:basedOn w:val="Absatz-Standardschriftart"/>
    <w:link w:val="Titel"/>
    <w:uiPriority w:val="19"/>
    <w:rsid w:val="00A30516"/>
    <w:rPr>
      <w:rFonts w:asciiTheme="majorHAnsi" w:eastAsiaTheme="majorEastAsia" w:hAnsiTheme="majorHAnsi" w:cstheme="majorBidi"/>
      <w:color w:val="3A2C24" w:themeColor="text2" w:themeShade="BF"/>
      <w:spacing w:val="5"/>
      <w:sz w:val="52"/>
      <w:szCs w:val="52"/>
    </w:rPr>
  </w:style>
  <w:style w:type="paragraph" w:styleId="Untertitel">
    <w:name w:val="Subtitle"/>
    <w:basedOn w:val="Standard"/>
    <w:next w:val="Standard"/>
    <w:link w:val="UntertitelZchn"/>
    <w:uiPriority w:val="19"/>
    <w:qFormat/>
    <w:rsid w:val="00A30516"/>
    <w:pPr>
      <w:numPr>
        <w:ilvl w:val="1"/>
      </w:numPr>
    </w:pPr>
    <w:rPr>
      <w:rFonts w:asciiTheme="majorHAnsi" w:eastAsiaTheme="majorEastAsia" w:hAnsiTheme="majorHAnsi" w:cstheme="majorBidi"/>
      <w:i/>
      <w:iCs/>
      <w:color w:val="F0A22E" w:themeColor="accent1"/>
      <w:spacing w:val="15"/>
      <w:sz w:val="24"/>
      <w:szCs w:val="24"/>
    </w:rPr>
  </w:style>
  <w:style w:type="character" w:customStyle="1" w:styleId="UntertitelZchn">
    <w:name w:val="Untertitel Zchn"/>
    <w:basedOn w:val="Absatz-Standardschriftart"/>
    <w:link w:val="Untertitel"/>
    <w:uiPriority w:val="19"/>
    <w:rsid w:val="00A30516"/>
    <w:rPr>
      <w:rFonts w:asciiTheme="majorHAnsi" w:eastAsiaTheme="majorEastAsia" w:hAnsiTheme="majorHAnsi" w:cstheme="majorBidi"/>
      <w:i/>
      <w:iCs/>
      <w:color w:val="F0A22E" w:themeColor="accent1"/>
      <w:spacing w:val="15"/>
      <w:sz w:val="24"/>
      <w:szCs w:val="24"/>
    </w:rPr>
  </w:style>
  <w:style w:type="character" w:styleId="Fett">
    <w:name w:val="Strong"/>
    <w:basedOn w:val="Absatz-Standardschriftart"/>
    <w:uiPriority w:val="22"/>
    <w:qFormat/>
    <w:rsid w:val="00A30516"/>
    <w:rPr>
      <w:b/>
      <w:bCs/>
    </w:rPr>
  </w:style>
  <w:style w:type="character" w:styleId="Hervorhebung">
    <w:name w:val="Emphasis"/>
    <w:basedOn w:val="Absatz-Standardschriftart"/>
    <w:uiPriority w:val="20"/>
    <w:qFormat/>
    <w:rsid w:val="00A30516"/>
    <w:rPr>
      <w:i/>
      <w:iCs/>
    </w:rPr>
  </w:style>
  <w:style w:type="paragraph" w:styleId="Zitat">
    <w:name w:val="Quote"/>
    <w:basedOn w:val="Standard"/>
    <w:next w:val="Standard"/>
    <w:link w:val="ZitatZchn"/>
    <w:uiPriority w:val="29"/>
    <w:qFormat/>
    <w:rsid w:val="00A30516"/>
    <w:rPr>
      <w:i/>
      <w:iCs/>
      <w:color w:val="000000" w:themeColor="text1"/>
    </w:rPr>
  </w:style>
  <w:style w:type="character" w:customStyle="1" w:styleId="ZitatZchn">
    <w:name w:val="Zitat Zchn"/>
    <w:basedOn w:val="Absatz-Standardschriftart"/>
    <w:link w:val="Zitat"/>
    <w:uiPriority w:val="29"/>
    <w:rsid w:val="00A30516"/>
    <w:rPr>
      <w:i/>
      <w:iCs/>
      <w:color w:val="000000" w:themeColor="text1"/>
    </w:rPr>
  </w:style>
  <w:style w:type="paragraph" w:styleId="IntensivesZitat">
    <w:name w:val="Intense Quote"/>
    <w:basedOn w:val="Standard"/>
    <w:next w:val="Standard"/>
    <w:link w:val="IntensivesZitatZchn"/>
    <w:uiPriority w:val="30"/>
    <w:qFormat/>
    <w:rsid w:val="00A30516"/>
    <w:pPr>
      <w:pBdr>
        <w:bottom w:val="single" w:sz="4" w:space="4" w:color="F0A22E" w:themeColor="accent1"/>
      </w:pBdr>
      <w:spacing w:before="200" w:after="280"/>
      <w:ind w:left="936" w:right="936"/>
    </w:pPr>
    <w:rPr>
      <w:b/>
      <w:bCs/>
      <w:i/>
      <w:iCs/>
      <w:color w:val="F0A22E" w:themeColor="accent1"/>
    </w:rPr>
  </w:style>
  <w:style w:type="character" w:customStyle="1" w:styleId="IntensivesZitatZchn">
    <w:name w:val="Intensives Zitat Zchn"/>
    <w:basedOn w:val="Absatz-Standardschriftart"/>
    <w:link w:val="IntensivesZitat"/>
    <w:uiPriority w:val="30"/>
    <w:rsid w:val="00A30516"/>
    <w:rPr>
      <w:b/>
      <w:bCs/>
      <w:i/>
      <w:iCs/>
      <w:color w:val="F0A22E" w:themeColor="accent1"/>
    </w:rPr>
  </w:style>
  <w:style w:type="character" w:styleId="SchwacheHervorhebung">
    <w:name w:val="Subtle Emphasis"/>
    <w:basedOn w:val="Absatz-Standardschriftart"/>
    <w:uiPriority w:val="19"/>
    <w:qFormat/>
    <w:rsid w:val="00A30516"/>
    <w:rPr>
      <w:i/>
      <w:iCs/>
      <w:color w:val="808080" w:themeColor="text1" w:themeTint="7F"/>
    </w:rPr>
  </w:style>
  <w:style w:type="character" w:styleId="IntensiveHervorhebung">
    <w:name w:val="Intense Emphasis"/>
    <w:basedOn w:val="Absatz-Standardschriftart"/>
    <w:uiPriority w:val="21"/>
    <w:qFormat/>
    <w:rsid w:val="00A30516"/>
    <w:rPr>
      <w:b/>
      <w:bCs/>
      <w:i/>
      <w:iCs/>
      <w:color w:val="F0A22E" w:themeColor="accent1"/>
    </w:rPr>
  </w:style>
  <w:style w:type="character" w:styleId="SchwacherVerweis">
    <w:name w:val="Subtle Reference"/>
    <w:basedOn w:val="Absatz-Standardschriftart"/>
    <w:uiPriority w:val="31"/>
    <w:qFormat/>
    <w:rsid w:val="00A30516"/>
    <w:rPr>
      <w:smallCaps/>
      <w:color w:val="A5644E" w:themeColor="accent2"/>
      <w:u w:val="single"/>
    </w:rPr>
  </w:style>
  <w:style w:type="character" w:styleId="IntensiverVerweis">
    <w:name w:val="Intense Reference"/>
    <w:basedOn w:val="Absatz-Standardschriftart"/>
    <w:uiPriority w:val="32"/>
    <w:qFormat/>
    <w:rsid w:val="00A30516"/>
    <w:rPr>
      <w:b/>
      <w:bCs/>
      <w:smallCaps/>
      <w:color w:val="A5644E" w:themeColor="accent2"/>
      <w:spacing w:val="5"/>
      <w:u w:val="single"/>
    </w:rPr>
  </w:style>
  <w:style w:type="character" w:styleId="Buchtitel">
    <w:name w:val="Book Title"/>
    <w:basedOn w:val="Absatz-Standardschriftart"/>
    <w:uiPriority w:val="33"/>
    <w:qFormat/>
    <w:rsid w:val="00A30516"/>
    <w:rPr>
      <w:b/>
      <w:bCs/>
      <w:smallCaps/>
      <w:spacing w:val="5"/>
    </w:rPr>
  </w:style>
  <w:style w:type="paragraph" w:styleId="Inhaltsverzeichnisberschrift">
    <w:name w:val="TOC Heading"/>
    <w:basedOn w:val="Verzeichnis3"/>
    <w:next w:val="Standard"/>
    <w:uiPriority w:val="39"/>
    <w:unhideWhenUsed/>
    <w:qFormat/>
    <w:rsid w:val="00B543CF"/>
  </w:style>
  <w:style w:type="character" w:styleId="Platzhaltertext">
    <w:name w:val="Placeholder Text"/>
    <w:basedOn w:val="Absatz-Standardschriftart"/>
    <w:uiPriority w:val="99"/>
    <w:rsid w:val="00A30516"/>
    <w:rPr>
      <w:color w:val="808080"/>
    </w:rPr>
  </w:style>
  <w:style w:type="paragraph" w:styleId="Verzeichnis1">
    <w:name w:val="toc 1"/>
    <w:basedOn w:val="Standard"/>
    <w:next w:val="Standard"/>
    <w:autoRedefine/>
    <w:uiPriority w:val="39"/>
    <w:unhideWhenUsed/>
    <w:rsid w:val="006F3D10"/>
    <w:pPr>
      <w:tabs>
        <w:tab w:val="left" w:pos="432"/>
        <w:tab w:val="right" w:leader="dot" w:pos="8647"/>
      </w:tabs>
      <w:spacing w:after="100"/>
    </w:pPr>
  </w:style>
  <w:style w:type="character" w:styleId="Hyperlink">
    <w:name w:val="Hyperlink"/>
    <w:basedOn w:val="Absatz-Standardschriftart"/>
    <w:uiPriority w:val="99"/>
    <w:unhideWhenUsed/>
    <w:rsid w:val="009747F0"/>
    <w:rPr>
      <w:color w:val="AD1F1F" w:themeColor="hyperlink"/>
      <w:u w:val="single"/>
    </w:rPr>
  </w:style>
  <w:style w:type="paragraph" w:styleId="Sprechblasentext">
    <w:name w:val="Balloon Text"/>
    <w:basedOn w:val="Standard"/>
    <w:link w:val="SprechblasentextZchn"/>
    <w:uiPriority w:val="99"/>
    <w:semiHidden/>
    <w:unhideWhenUsed/>
    <w:rsid w:val="00401A6B"/>
    <w:pPr>
      <w:spacing w:after="180" w:line="264" w:lineRule="auto"/>
    </w:pPr>
    <w:rPr>
      <w:rFonts w:ascii="Tahoma" w:eastAsiaTheme="minorHAnsi" w:hAnsi="Tahoma" w:cs="Tahoma"/>
      <w:kern w:val="24"/>
      <w:sz w:val="16"/>
      <w:szCs w:val="16"/>
      <w:lang w:eastAsia="de-CH"/>
      <w14:ligatures w14:val="standardContextual"/>
    </w:rPr>
  </w:style>
  <w:style w:type="character" w:customStyle="1" w:styleId="SprechblasentextZchn">
    <w:name w:val="Sprechblasentext Zchn"/>
    <w:basedOn w:val="Absatz-Standardschriftart"/>
    <w:link w:val="Sprechblasentext"/>
    <w:uiPriority w:val="99"/>
    <w:semiHidden/>
    <w:rsid w:val="00401A6B"/>
    <w:rPr>
      <w:rFonts w:ascii="Tahoma" w:eastAsiaTheme="minorHAnsi" w:hAnsi="Tahoma" w:cs="Tahoma"/>
      <w:kern w:val="24"/>
      <w:sz w:val="16"/>
      <w:szCs w:val="16"/>
      <w:lang w:eastAsia="de-CH"/>
      <w14:ligatures w14:val="standardContextual"/>
    </w:rPr>
  </w:style>
  <w:style w:type="paragraph" w:styleId="Liste">
    <w:name w:val="List"/>
    <w:basedOn w:val="Standard"/>
    <w:uiPriority w:val="99"/>
    <w:semiHidden/>
    <w:unhideWhenUsed/>
    <w:rsid w:val="00401A6B"/>
    <w:pPr>
      <w:spacing w:after="180" w:line="264" w:lineRule="auto"/>
      <w:ind w:left="360" w:hanging="360"/>
    </w:pPr>
    <w:rPr>
      <w:rFonts w:asciiTheme="minorHAnsi" w:eastAsiaTheme="minorHAnsi" w:hAnsiTheme="minorHAnsi" w:cs="Times New Roman"/>
      <w:kern w:val="24"/>
      <w:sz w:val="23"/>
      <w:szCs w:val="20"/>
      <w:lang w:eastAsia="de-CH"/>
      <w14:ligatures w14:val="standardContextual"/>
    </w:rPr>
  </w:style>
  <w:style w:type="paragraph" w:styleId="Liste2">
    <w:name w:val="List 2"/>
    <w:basedOn w:val="Standard"/>
    <w:uiPriority w:val="99"/>
    <w:semiHidden/>
    <w:unhideWhenUsed/>
    <w:rsid w:val="00401A6B"/>
    <w:pPr>
      <w:spacing w:after="180" w:line="264" w:lineRule="auto"/>
      <w:ind w:left="720" w:hanging="360"/>
    </w:pPr>
    <w:rPr>
      <w:rFonts w:asciiTheme="minorHAnsi" w:eastAsiaTheme="minorHAnsi" w:hAnsiTheme="minorHAnsi" w:cs="Times New Roman"/>
      <w:kern w:val="24"/>
      <w:sz w:val="23"/>
      <w:szCs w:val="20"/>
      <w:lang w:eastAsia="de-CH"/>
      <w14:ligatures w14:val="standardContextual"/>
    </w:rPr>
  </w:style>
  <w:style w:type="paragraph" w:styleId="Aufzhlungszeichen">
    <w:name w:val="List Bullet"/>
    <w:basedOn w:val="Standard"/>
    <w:uiPriority w:val="1"/>
    <w:unhideWhenUsed/>
    <w:qFormat/>
    <w:rsid w:val="00401A6B"/>
    <w:pPr>
      <w:numPr>
        <w:numId w:val="3"/>
      </w:numPr>
      <w:spacing w:after="180" w:line="264" w:lineRule="auto"/>
    </w:pPr>
    <w:rPr>
      <w:rFonts w:asciiTheme="minorHAnsi" w:eastAsiaTheme="minorHAnsi" w:hAnsiTheme="minorHAnsi" w:cs="Times New Roman"/>
      <w:kern w:val="24"/>
      <w:sz w:val="24"/>
      <w:szCs w:val="20"/>
      <w:lang w:eastAsia="de-CH"/>
      <w14:ligatures w14:val="standardContextual"/>
    </w:rPr>
  </w:style>
  <w:style w:type="paragraph" w:styleId="Aufzhlungszeichen2">
    <w:name w:val="List Bullet 2"/>
    <w:basedOn w:val="Standard"/>
    <w:uiPriority w:val="99"/>
    <w:unhideWhenUsed/>
    <w:qFormat/>
    <w:rsid w:val="00401A6B"/>
    <w:pPr>
      <w:numPr>
        <w:numId w:val="4"/>
      </w:numPr>
      <w:spacing w:after="180" w:line="264" w:lineRule="auto"/>
    </w:pPr>
    <w:rPr>
      <w:rFonts w:asciiTheme="minorHAnsi" w:eastAsiaTheme="minorHAnsi" w:hAnsiTheme="minorHAnsi" w:cs="Times New Roman"/>
      <w:color w:val="F0A22E" w:themeColor="accent1"/>
      <w:kern w:val="24"/>
      <w:sz w:val="23"/>
      <w:szCs w:val="20"/>
      <w:lang w:eastAsia="de-CH"/>
      <w14:ligatures w14:val="standardContextual"/>
    </w:rPr>
  </w:style>
  <w:style w:type="paragraph" w:styleId="Aufzhlungszeichen3">
    <w:name w:val="List Bullet 3"/>
    <w:basedOn w:val="Standard"/>
    <w:uiPriority w:val="99"/>
    <w:unhideWhenUsed/>
    <w:qFormat/>
    <w:rsid w:val="00401A6B"/>
    <w:pPr>
      <w:numPr>
        <w:numId w:val="5"/>
      </w:numPr>
      <w:spacing w:after="180" w:line="264" w:lineRule="auto"/>
    </w:pPr>
    <w:rPr>
      <w:rFonts w:asciiTheme="minorHAnsi" w:eastAsiaTheme="minorHAnsi" w:hAnsiTheme="minorHAnsi" w:cs="Times New Roman"/>
      <w:color w:val="A5644E" w:themeColor="accent2"/>
      <w:kern w:val="24"/>
      <w:sz w:val="23"/>
      <w:szCs w:val="20"/>
      <w:lang w:eastAsia="de-CH"/>
      <w14:ligatures w14:val="standardContextual"/>
    </w:rPr>
  </w:style>
  <w:style w:type="paragraph" w:styleId="Aufzhlungszeichen4">
    <w:name w:val="List Bullet 4"/>
    <w:basedOn w:val="Standard"/>
    <w:uiPriority w:val="99"/>
    <w:unhideWhenUsed/>
    <w:qFormat/>
    <w:rsid w:val="00401A6B"/>
    <w:pPr>
      <w:numPr>
        <w:numId w:val="6"/>
      </w:numPr>
      <w:spacing w:after="180" w:line="264" w:lineRule="auto"/>
    </w:pPr>
    <w:rPr>
      <w:rFonts w:asciiTheme="minorHAnsi" w:eastAsiaTheme="minorHAnsi" w:hAnsiTheme="minorHAnsi" w:cs="Times New Roman"/>
      <w:caps/>
      <w:spacing w:val="4"/>
      <w:kern w:val="24"/>
      <w:sz w:val="23"/>
      <w:szCs w:val="20"/>
      <w:lang w:eastAsia="de-CH"/>
      <w14:ligatures w14:val="standardContextual"/>
    </w:rPr>
  </w:style>
  <w:style w:type="paragraph" w:styleId="Aufzhlungszeichen5">
    <w:name w:val="List Bullet 5"/>
    <w:basedOn w:val="Standard"/>
    <w:uiPriority w:val="99"/>
    <w:unhideWhenUsed/>
    <w:qFormat/>
    <w:rsid w:val="00401A6B"/>
    <w:pPr>
      <w:numPr>
        <w:numId w:val="7"/>
      </w:numPr>
      <w:spacing w:after="180" w:line="264" w:lineRule="auto"/>
    </w:pPr>
    <w:rPr>
      <w:rFonts w:asciiTheme="minorHAnsi" w:eastAsiaTheme="minorHAnsi" w:hAnsiTheme="minorHAnsi" w:cs="Times New Roman"/>
      <w:kern w:val="24"/>
      <w:sz w:val="23"/>
      <w:szCs w:val="20"/>
      <w:lang w:eastAsia="de-CH"/>
      <w14:ligatures w14:val="standardContextual"/>
    </w:rPr>
  </w:style>
  <w:style w:type="paragraph" w:styleId="Listenabsatz">
    <w:name w:val="List Paragraph"/>
    <w:basedOn w:val="Standard"/>
    <w:uiPriority w:val="34"/>
    <w:unhideWhenUsed/>
    <w:qFormat/>
    <w:rsid w:val="00401A6B"/>
    <w:pPr>
      <w:spacing w:after="180" w:line="264" w:lineRule="auto"/>
      <w:ind w:left="720"/>
      <w:contextualSpacing/>
    </w:pPr>
    <w:rPr>
      <w:rFonts w:asciiTheme="minorHAnsi" w:eastAsiaTheme="minorHAnsi" w:hAnsiTheme="minorHAnsi" w:cs="Times New Roman"/>
      <w:kern w:val="24"/>
      <w:sz w:val="23"/>
      <w:szCs w:val="20"/>
      <w:lang w:eastAsia="de-CH"/>
      <w14:ligatures w14:val="standardContextual"/>
    </w:rPr>
  </w:style>
  <w:style w:type="numbering" w:customStyle="1" w:styleId="Galathea-Listentyp">
    <w:name w:val="Galathea-Listentyp"/>
    <w:uiPriority w:val="99"/>
    <w:rsid w:val="00401A6B"/>
    <w:pPr>
      <w:numPr>
        <w:numId w:val="2"/>
      </w:numPr>
    </w:pPr>
  </w:style>
  <w:style w:type="table" w:styleId="Tabellenraster">
    <w:name w:val="Table Grid"/>
    <w:basedOn w:val="NormaleTabelle"/>
    <w:uiPriority w:val="59"/>
    <w:rsid w:val="00401A6B"/>
    <w:pPr>
      <w:spacing w:after="0" w:line="240" w:lineRule="auto"/>
    </w:pPr>
    <w:rPr>
      <w:rFonts w:eastAsiaTheme="minorHAnsi" w:cstheme="minorHAnsi"/>
      <w:kern w:val="24"/>
      <w:sz w:val="24"/>
      <w:szCs w:val="24"/>
      <w:lang w:eastAsia="de-CH"/>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chtsgrundlagenverzeichnis">
    <w:name w:val="table of authorities"/>
    <w:basedOn w:val="Standard"/>
    <w:next w:val="Standard"/>
    <w:uiPriority w:val="99"/>
    <w:unhideWhenUsed/>
    <w:rsid w:val="00401A6B"/>
    <w:pPr>
      <w:spacing w:after="180" w:line="264" w:lineRule="auto"/>
      <w:ind w:left="220" w:hanging="220"/>
    </w:pPr>
    <w:rPr>
      <w:rFonts w:asciiTheme="minorHAnsi" w:eastAsiaTheme="minorHAnsi" w:hAnsiTheme="minorHAnsi" w:cs="Times New Roman"/>
      <w:kern w:val="24"/>
      <w:sz w:val="23"/>
      <w:szCs w:val="20"/>
      <w:lang w:eastAsia="de-CH"/>
      <w14:ligatures w14:val="standardContextual"/>
    </w:rPr>
  </w:style>
  <w:style w:type="paragraph" w:styleId="Verzeichnis2">
    <w:name w:val="toc 2"/>
    <w:basedOn w:val="Standard"/>
    <w:next w:val="Standard"/>
    <w:autoRedefine/>
    <w:uiPriority w:val="39"/>
    <w:unhideWhenUsed/>
    <w:rsid w:val="00B543CF"/>
    <w:pPr>
      <w:tabs>
        <w:tab w:val="left" w:pos="720"/>
        <w:tab w:val="right" w:leader="dot" w:pos="8630"/>
      </w:tabs>
      <w:spacing w:after="40" w:line="240" w:lineRule="auto"/>
      <w:ind w:left="144"/>
    </w:pPr>
    <w:rPr>
      <w:rFonts w:eastAsiaTheme="minorHAnsi" w:cs="Times New Roman"/>
      <w:noProof/>
      <w:kern w:val="24"/>
      <w:sz w:val="23"/>
      <w:szCs w:val="20"/>
      <w:lang w:eastAsia="de-CH"/>
      <w14:ligatures w14:val="standardContextual"/>
    </w:rPr>
  </w:style>
  <w:style w:type="paragraph" w:styleId="Verzeichnis3">
    <w:name w:val="toc 3"/>
    <w:basedOn w:val="Verzeichnis5"/>
    <w:next w:val="Standard"/>
    <w:autoRedefine/>
    <w:uiPriority w:val="39"/>
    <w:unhideWhenUsed/>
    <w:qFormat/>
    <w:rsid w:val="00B543CF"/>
  </w:style>
  <w:style w:type="paragraph" w:styleId="Verzeichnis4">
    <w:name w:val="toc 4"/>
    <w:basedOn w:val="Verzeichnis1"/>
    <w:next w:val="Standard"/>
    <w:autoRedefine/>
    <w:uiPriority w:val="39"/>
    <w:unhideWhenUsed/>
    <w:qFormat/>
    <w:rsid w:val="00B543CF"/>
  </w:style>
  <w:style w:type="paragraph" w:styleId="Verzeichnis5">
    <w:name w:val="toc 5"/>
    <w:basedOn w:val="Verzeichnis4"/>
    <w:next w:val="Standard"/>
    <w:autoRedefine/>
    <w:uiPriority w:val="39"/>
    <w:unhideWhenUsed/>
    <w:qFormat/>
    <w:rsid w:val="00B543CF"/>
  </w:style>
  <w:style w:type="paragraph" w:styleId="Verzeichnis6">
    <w:name w:val="toc 6"/>
    <w:basedOn w:val="Standard"/>
    <w:next w:val="Standard"/>
    <w:autoRedefine/>
    <w:uiPriority w:val="39"/>
    <w:unhideWhenUsed/>
    <w:qFormat/>
    <w:rsid w:val="00387A6E"/>
    <w:pPr>
      <w:tabs>
        <w:tab w:val="right" w:leader="dot" w:pos="8630"/>
      </w:tabs>
      <w:spacing w:after="40" w:line="240" w:lineRule="auto"/>
      <w:ind w:left="720"/>
    </w:pPr>
    <w:rPr>
      <w:rFonts w:eastAsiaTheme="minorHAnsi" w:cs="Times New Roman"/>
      <w:noProof/>
      <w:kern w:val="24"/>
      <w:sz w:val="23"/>
      <w:szCs w:val="20"/>
      <w:lang w:eastAsia="de-CH"/>
      <w14:ligatures w14:val="standardContextual"/>
    </w:rPr>
  </w:style>
  <w:style w:type="paragraph" w:styleId="Verzeichnis7">
    <w:name w:val="toc 7"/>
    <w:basedOn w:val="Standard"/>
    <w:next w:val="Standard"/>
    <w:autoRedefine/>
    <w:uiPriority w:val="39"/>
    <w:unhideWhenUsed/>
    <w:qFormat/>
    <w:rsid w:val="00387A6E"/>
    <w:pPr>
      <w:tabs>
        <w:tab w:val="right" w:leader="dot" w:pos="8630"/>
      </w:tabs>
      <w:spacing w:after="40" w:line="240" w:lineRule="auto"/>
      <w:ind w:left="864"/>
    </w:pPr>
    <w:rPr>
      <w:rFonts w:eastAsiaTheme="minorHAnsi" w:cs="Times New Roman"/>
      <w:noProof/>
      <w:kern w:val="24"/>
      <w:sz w:val="23"/>
      <w:szCs w:val="20"/>
      <w:lang w:eastAsia="de-CH"/>
      <w14:ligatures w14:val="standardContextual"/>
    </w:rPr>
  </w:style>
  <w:style w:type="paragraph" w:styleId="Verzeichnis8">
    <w:name w:val="toc 8"/>
    <w:basedOn w:val="Standard"/>
    <w:next w:val="Standard"/>
    <w:autoRedefine/>
    <w:uiPriority w:val="39"/>
    <w:unhideWhenUsed/>
    <w:qFormat/>
    <w:rsid w:val="00387A6E"/>
    <w:pPr>
      <w:tabs>
        <w:tab w:val="right" w:leader="dot" w:pos="8630"/>
      </w:tabs>
      <w:spacing w:after="40" w:line="240" w:lineRule="auto"/>
      <w:ind w:left="1008"/>
    </w:pPr>
    <w:rPr>
      <w:rFonts w:eastAsiaTheme="minorHAnsi" w:cs="Times New Roman"/>
      <w:noProof/>
      <w:kern w:val="24"/>
      <w:sz w:val="23"/>
      <w:szCs w:val="20"/>
      <w:lang w:eastAsia="de-CH"/>
      <w14:ligatures w14:val="standardContextual"/>
    </w:rPr>
  </w:style>
  <w:style w:type="paragraph" w:styleId="Verzeichnis9">
    <w:name w:val="toc 9"/>
    <w:basedOn w:val="Standard"/>
    <w:next w:val="Standard"/>
    <w:autoRedefine/>
    <w:uiPriority w:val="39"/>
    <w:unhideWhenUsed/>
    <w:qFormat/>
    <w:rsid w:val="00387A6E"/>
    <w:pPr>
      <w:tabs>
        <w:tab w:val="right" w:leader="dot" w:pos="8630"/>
      </w:tabs>
      <w:spacing w:after="40" w:line="240" w:lineRule="auto"/>
      <w:ind w:left="1152"/>
    </w:pPr>
    <w:rPr>
      <w:rFonts w:eastAsiaTheme="minorHAnsi" w:cs="Times New Roman"/>
      <w:noProof/>
      <w:kern w:val="24"/>
      <w:sz w:val="23"/>
      <w:szCs w:val="20"/>
      <w:lang w:eastAsia="de-CH"/>
      <w14:ligatures w14:val="standardContextual"/>
    </w:rPr>
  </w:style>
  <w:style w:type="paragraph" w:customStyle="1" w:styleId="Kategorie">
    <w:name w:val="Kategorie"/>
    <w:basedOn w:val="Standard"/>
    <w:uiPriority w:val="49"/>
    <w:rsid w:val="00401A6B"/>
    <w:pPr>
      <w:spacing w:after="0" w:line="264" w:lineRule="auto"/>
    </w:pPr>
    <w:rPr>
      <w:rFonts w:asciiTheme="minorHAnsi" w:eastAsiaTheme="minorHAnsi" w:hAnsiTheme="minorHAnsi" w:cs="Times New Roman"/>
      <w:b/>
      <w:kern w:val="24"/>
      <w:sz w:val="24"/>
      <w:szCs w:val="24"/>
      <w:lang w:eastAsia="de-CH"/>
      <w14:ligatures w14:val="standardContextual"/>
    </w:rPr>
  </w:style>
  <w:style w:type="paragraph" w:customStyle="1" w:styleId="Firmenname">
    <w:name w:val="Firmenname"/>
    <w:basedOn w:val="Standard"/>
    <w:uiPriority w:val="49"/>
    <w:rsid w:val="00401A6B"/>
    <w:pPr>
      <w:spacing w:after="0" w:line="264" w:lineRule="auto"/>
    </w:pPr>
    <w:rPr>
      <w:rFonts w:asciiTheme="minorHAnsi" w:eastAsiaTheme="minorHAnsi" w:hAnsiTheme="minorHAnsi" w:cstheme="minorHAnsi"/>
      <w:kern w:val="24"/>
      <w:sz w:val="36"/>
      <w:szCs w:val="36"/>
      <w:lang w:eastAsia="de-CH"/>
      <w14:ligatures w14:val="standardContextual"/>
    </w:rPr>
  </w:style>
  <w:style w:type="paragraph" w:customStyle="1" w:styleId="Fuzeile-Gerade">
    <w:name w:val="Fußzeile - Gerade"/>
    <w:basedOn w:val="Standard"/>
    <w:unhideWhenUsed/>
    <w:qFormat/>
    <w:rsid w:val="00401A6B"/>
    <w:pPr>
      <w:pBdr>
        <w:top w:val="single" w:sz="4" w:space="1" w:color="F0A22E" w:themeColor="accent1"/>
      </w:pBdr>
      <w:spacing w:after="180" w:line="264" w:lineRule="auto"/>
    </w:pPr>
    <w:rPr>
      <w:rFonts w:asciiTheme="minorHAnsi" w:eastAsiaTheme="minorHAnsi" w:hAnsiTheme="minorHAnsi" w:cs="Times New Roman"/>
      <w:color w:val="4E3B30" w:themeColor="text2"/>
      <w:kern w:val="24"/>
      <w:sz w:val="20"/>
      <w:szCs w:val="20"/>
      <w:lang w:eastAsia="de-CH"/>
      <w14:ligatures w14:val="standardContextual"/>
    </w:rPr>
  </w:style>
  <w:style w:type="paragraph" w:customStyle="1" w:styleId="Fuzeile-Ungerade">
    <w:name w:val="Fußzeile - Ungerade"/>
    <w:basedOn w:val="Standard"/>
    <w:unhideWhenUsed/>
    <w:qFormat/>
    <w:rsid w:val="00401A6B"/>
    <w:pPr>
      <w:pBdr>
        <w:top w:val="single" w:sz="4" w:space="1" w:color="F0A22E" w:themeColor="accent1"/>
      </w:pBdr>
      <w:spacing w:after="180" w:line="264" w:lineRule="auto"/>
      <w:jc w:val="right"/>
    </w:pPr>
    <w:rPr>
      <w:rFonts w:asciiTheme="minorHAnsi" w:eastAsiaTheme="minorHAnsi" w:hAnsiTheme="minorHAnsi" w:cs="Times New Roman"/>
      <w:color w:val="4E3B30" w:themeColor="text2"/>
      <w:kern w:val="24"/>
      <w:sz w:val="20"/>
      <w:szCs w:val="20"/>
      <w:lang w:eastAsia="de-CH"/>
      <w14:ligatures w14:val="standardContextual"/>
    </w:rPr>
  </w:style>
  <w:style w:type="paragraph" w:customStyle="1" w:styleId="Kopfzeile-Gerade">
    <w:name w:val="Kopfzeile - Gerade"/>
    <w:basedOn w:val="Standard"/>
    <w:unhideWhenUsed/>
    <w:qFormat/>
    <w:rsid w:val="00401A6B"/>
    <w:pPr>
      <w:pBdr>
        <w:bottom w:val="single" w:sz="4" w:space="1" w:color="F0A22E" w:themeColor="accent1"/>
      </w:pBdr>
      <w:spacing w:after="0" w:line="240" w:lineRule="auto"/>
    </w:pPr>
    <w:rPr>
      <w:rFonts w:asciiTheme="minorHAnsi" w:eastAsia="Times New Roman" w:hAnsiTheme="minorHAnsi" w:cs="Times New Roman"/>
      <w:b/>
      <w:color w:val="4E3B30" w:themeColor="text2"/>
      <w:kern w:val="24"/>
      <w:sz w:val="20"/>
      <w:szCs w:val="24"/>
      <w:lang w:eastAsia="de-CH"/>
      <w14:ligatures w14:val="standardContextual"/>
    </w:rPr>
  </w:style>
  <w:style w:type="paragraph" w:customStyle="1" w:styleId="Kopfzeile-Ungerade">
    <w:name w:val="Kopfzeile - Ungerade"/>
    <w:basedOn w:val="Standard"/>
    <w:unhideWhenUsed/>
    <w:qFormat/>
    <w:rsid w:val="00401A6B"/>
    <w:pPr>
      <w:pBdr>
        <w:bottom w:val="single" w:sz="4" w:space="1" w:color="A6A6A6" w:themeColor="background1" w:themeShade="A6"/>
      </w:pBdr>
      <w:spacing w:after="0" w:line="240" w:lineRule="auto"/>
      <w:jc w:val="right"/>
    </w:pPr>
    <w:rPr>
      <w:rFonts w:asciiTheme="minorHAnsi" w:eastAsia="Times New Roman" w:hAnsiTheme="minorHAnsi" w:cs="Times New Roman"/>
      <w:b/>
      <w:color w:val="4E3B30" w:themeColor="text2"/>
      <w:kern w:val="24"/>
      <w:sz w:val="20"/>
      <w:szCs w:val="24"/>
      <w:lang w:eastAsia="de-CH"/>
      <w14:ligatures w14:val="standardContextual"/>
    </w:rPr>
  </w:style>
  <w:style w:type="paragraph" w:customStyle="1" w:styleId="KeinAbstand">
    <w:name w:val="KeinAbstand"/>
    <w:basedOn w:val="Standard"/>
    <w:qFormat/>
    <w:rsid w:val="00401A6B"/>
    <w:pPr>
      <w:framePr w:wrap="auto" w:hAnchor="page" w:xAlign="center" w:yAlign="top"/>
      <w:spacing w:after="0" w:line="240" w:lineRule="auto"/>
      <w:suppressOverlap/>
    </w:pPr>
    <w:rPr>
      <w:rFonts w:asciiTheme="minorHAnsi" w:eastAsiaTheme="minorHAnsi" w:hAnsiTheme="minorHAnsi" w:cs="Times New Roman"/>
      <w:kern w:val="24"/>
      <w:sz w:val="23"/>
      <w:szCs w:val="120"/>
      <w:lang w:eastAsia="de-CH"/>
      <w14:ligatures w14:val="standardContextual"/>
    </w:rPr>
  </w:style>
  <w:style w:type="character" w:styleId="Funotenzeichen">
    <w:name w:val="footnote reference"/>
    <w:basedOn w:val="Absatz-Standardschriftart"/>
    <w:uiPriority w:val="99"/>
    <w:unhideWhenUsed/>
    <w:rsid w:val="00401A6B"/>
    <w:rPr>
      <w:vertAlign w:val="superscript"/>
    </w:rPr>
  </w:style>
  <w:style w:type="paragraph" w:styleId="Funotentext">
    <w:name w:val="footnote text"/>
    <w:basedOn w:val="Standard"/>
    <w:link w:val="FunotentextZchn"/>
    <w:uiPriority w:val="99"/>
    <w:unhideWhenUsed/>
    <w:rsid w:val="00401A6B"/>
    <w:pPr>
      <w:spacing w:before="40" w:after="0" w:line="240" w:lineRule="auto"/>
      <w:jc w:val="both"/>
    </w:pPr>
    <w:rPr>
      <w:rFonts w:asciiTheme="minorHAnsi" w:eastAsiaTheme="minorHAnsi" w:hAnsiTheme="minorHAnsi"/>
      <w:color w:val="595959" w:themeColor="text1" w:themeTint="A6"/>
      <w:kern w:val="20"/>
      <w:sz w:val="20"/>
      <w:szCs w:val="20"/>
      <w:lang w:eastAsia="de-CH"/>
    </w:rPr>
  </w:style>
  <w:style w:type="character" w:customStyle="1" w:styleId="FunotentextZchn">
    <w:name w:val="Fußnotentext Zchn"/>
    <w:basedOn w:val="Absatz-Standardschriftart"/>
    <w:link w:val="Funotentext"/>
    <w:uiPriority w:val="99"/>
    <w:rsid w:val="00401A6B"/>
    <w:rPr>
      <w:rFonts w:eastAsiaTheme="minorHAnsi"/>
      <w:color w:val="595959" w:themeColor="text1" w:themeTint="A6"/>
      <w:kern w:val="20"/>
      <w:sz w:val="20"/>
      <w:szCs w:val="20"/>
      <w:lang w:eastAsia="de-CH"/>
    </w:rPr>
  </w:style>
  <w:style w:type="paragraph" w:styleId="Abbildungsverzeichnis">
    <w:name w:val="table of figures"/>
    <w:basedOn w:val="Standard"/>
    <w:next w:val="Standard"/>
    <w:uiPriority w:val="99"/>
    <w:unhideWhenUsed/>
    <w:rsid w:val="00401A6B"/>
    <w:pPr>
      <w:spacing w:after="0" w:line="264" w:lineRule="auto"/>
    </w:pPr>
    <w:rPr>
      <w:rFonts w:asciiTheme="minorHAnsi" w:eastAsiaTheme="minorHAnsi" w:hAnsiTheme="minorHAnsi" w:cs="Times New Roman"/>
      <w:kern w:val="24"/>
      <w:sz w:val="23"/>
      <w:szCs w:val="20"/>
      <w:lang w:eastAsia="de-CH"/>
      <w14:ligatures w14:val="standardContextual"/>
    </w:rPr>
  </w:style>
  <w:style w:type="paragraph" w:styleId="Index1">
    <w:name w:val="index 1"/>
    <w:basedOn w:val="Standard"/>
    <w:next w:val="Standard"/>
    <w:autoRedefine/>
    <w:uiPriority w:val="99"/>
    <w:semiHidden/>
    <w:unhideWhenUsed/>
    <w:rsid w:val="00401A6B"/>
    <w:pPr>
      <w:spacing w:after="0" w:line="240" w:lineRule="auto"/>
      <w:ind w:left="230" w:hanging="230"/>
    </w:pPr>
    <w:rPr>
      <w:rFonts w:asciiTheme="minorHAnsi" w:eastAsiaTheme="minorHAnsi" w:hAnsiTheme="minorHAnsi" w:cs="Times New Roman"/>
      <w:kern w:val="24"/>
      <w:sz w:val="23"/>
      <w:szCs w:val="20"/>
      <w:lang w:eastAsia="de-CH"/>
      <w14:ligatures w14:val="standardContextual"/>
    </w:rPr>
  </w:style>
  <w:style w:type="paragraph" w:customStyle="1" w:styleId="Angebot">
    <w:name w:val="Angebot"/>
    <w:basedOn w:val="Standard"/>
    <w:next w:val="Standard"/>
    <w:link w:val="ZitatZeichen"/>
    <w:uiPriority w:val="9"/>
    <w:unhideWhenUsed/>
    <w:qFormat/>
    <w:rsid w:val="00401A6B"/>
    <w:pPr>
      <w:spacing w:before="240" w:after="240" w:line="288" w:lineRule="auto"/>
      <w:ind w:left="720" w:right="720"/>
      <w:jc w:val="both"/>
    </w:pPr>
    <w:rPr>
      <w:rFonts w:asciiTheme="minorHAnsi" w:eastAsiaTheme="minorHAnsi" w:hAnsiTheme="minorHAnsi"/>
      <w:i/>
      <w:iCs/>
      <w:color w:val="F0A22E" w:themeColor="accent1"/>
      <w:kern w:val="20"/>
      <w:sz w:val="28"/>
      <w:szCs w:val="20"/>
      <w:lang w:eastAsia="de-CH"/>
    </w:rPr>
  </w:style>
  <w:style w:type="character" w:customStyle="1" w:styleId="ZitatZeichen">
    <w:name w:val="Zitat Zeichen"/>
    <w:basedOn w:val="Absatz-Standardschriftart"/>
    <w:link w:val="Angebot"/>
    <w:uiPriority w:val="9"/>
    <w:rsid w:val="00401A6B"/>
    <w:rPr>
      <w:rFonts w:eastAsiaTheme="minorHAnsi"/>
      <w:i/>
      <w:iCs/>
      <w:color w:val="F0A22E" w:themeColor="accent1"/>
      <w:kern w:val="20"/>
      <w:sz w:val="28"/>
      <w:szCs w:val="20"/>
      <w:lang w:eastAsia="de-CH"/>
    </w:rPr>
  </w:style>
  <w:style w:type="paragraph" w:customStyle="1" w:styleId="Literaturverweise">
    <w:name w:val="Literaturverweise"/>
    <w:basedOn w:val="Standard"/>
    <w:next w:val="Standard"/>
    <w:uiPriority w:val="37"/>
    <w:semiHidden/>
    <w:unhideWhenUsed/>
    <w:rsid w:val="00401A6B"/>
    <w:pPr>
      <w:spacing w:before="40" w:after="160" w:line="288" w:lineRule="auto"/>
      <w:jc w:val="both"/>
    </w:pPr>
    <w:rPr>
      <w:rFonts w:asciiTheme="minorHAnsi" w:eastAsiaTheme="minorHAnsi" w:hAnsiTheme="minorHAnsi"/>
      <w:color w:val="595959" w:themeColor="text1" w:themeTint="A6"/>
      <w:kern w:val="20"/>
      <w:sz w:val="20"/>
      <w:szCs w:val="20"/>
      <w:lang w:eastAsia="de-CH"/>
    </w:rPr>
  </w:style>
  <w:style w:type="paragraph" w:styleId="Blocktext">
    <w:name w:val="Block Text"/>
    <w:basedOn w:val="Standard"/>
    <w:uiPriority w:val="99"/>
    <w:semiHidden/>
    <w:unhideWhenUsed/>
    <w:rsid w:val="00401A6B"/>
    <w:pPr>
      <w:pBdr>
        <w:top w:val="single" w:sz="2" w:space="10" w:color="F0A22E" w:themeColor="accent1" w:frame="1"/>
        <w:left w:val="single" w:sz="2" w:space="10" w:color="F0A22E" w:themeColor="accent1" w:frame="1"/>
        <w:bottom w:val="single" w:sz="2" w:space="10" w:color="F0A22E" w:themeColor="accent1" w:frame="1"/>
        <w:right w:val="single" w:sz="2" w:space="10" w:color="F0A22E" w:themeColor="accent1" w:frame="1"/>
      </w:pBdr>
      <w:spacing w:before="40" w:after="160" w:line="288" w:lineRule="auto"/>
      <w:ind w:left="1152" w:right="1152"/>
      <w:jc w:val="both"/>
    </w:pPr>
    <w:rPr>
      <w:rFonts w:asciiTheme="minorHAnsi" w:eastAsiaTheme="minorHAnsi" w:hAnsiTheme="minorHAnsi"/>
      <w:i/>
      <w:iCs/>
      <w:color w:val="F0A22E" w:themeColor="accent1"/>
      <w:kern w:val="20"/>
      <w:sz w:val="20"/>
      <w:szCs w:val="20"/>
      <w:lang w:eastAsia="de-CH"/>
    </w:rPr>
  </w:style>
  <w:style w:type="paragraph" w:styleId="Textkrper">
    <w:name w:val="Body Text"/>
    <w:basedOn w:val="Standard"/>
    <w:link w:val="TextkrperZchn"/>
    <w:uiPriority w:val="99"/>
    <w:semiHidden/>
    <w:unhideWhenUsed/>
    <w:rsid w:val="00401A6B"/>
    <w:pPr>
      <w:spacing w:before="40" w:after="120" w:line="288" w:lineRule="auto"/>
      <w:jc w:val="both"/>
    </w:pPr>
    <w:rPr>
      <w:rFonts w:asciiTheme="minorHAnsi" w:eastAsiaTheme="minorHAnsi" w:hAnsiTheme="minorHAnsi"/>
      <w:color w:val="595959" w:themeColor="text1" w:themeTint="A6"/>
      <w:kern w:val="20"/>
      <w:sz w:val="20"/>
      <w:szCs w:val="20"/>
      <w:lang w:eastAsia="de-CH"/>
    </w:rPr>
  </w:style>
  <w:style w:type="character" w:customStyle="1" w:styleId="TextkrperZchn">
    <w:name w:val="Textkörper Zchn"/>
    <w:basedOn w:val="Absatz-Standardschriftart"/>
    <w:link w:val="Textkrper"/>
    <w:uiPriority w:val="99"/>
    <w:semiHidden/>
    <w:rsid w:val="00401A6B"/>
    <w:rPr>
      <w:rFonts w:eastAsiaTheme="minorHAnsi"/>
      <w:color w:val="595959" w:themeColor="text1" w:themeTint="A6"/>
      <w:kern w:val="20"/>
      <w:sz w:val="20"/>
      <w:szCs w:val="20"/>
      <w:lang w:eastAsia="de-CH"/>
    </w:rPr>
  </w:style>
  <w:style w:type="paragraph" w:styleId="Textkrper2">
    <w:name w:val="Body Text 2"/>
    <w:basedOn w:val="Standard"/>
    <w:link w:val="Textkrper2Zchn"/>
    <w:uiPriority w:val="99"/>
    <w:semiHidden/>
    <w:unhideWhenUsed/>
    <w:rsid w:val="00401A6B"/>
    <w:pPr>
      <w:spacing w:before="40" w:after="120" w:line="480" w:lineRule="auto"/>
      <w:jc w:val="both"/>
    </w:pPr>
    <w:rPr>
      <w:rFonts w:asciiTheme="minorHAnsi" w:eastAsiaTheme="minorHAnsi" w:hAnsiTheme="minorHAnsi"/>
      <w:color w:val="595959" w:themeColor="text1" w:themeTint="A6"/>
      <w:kern w:val="20"/>
      <w:sz w:val="20"/>
      <w:szCs w:val="20"/>
      <w:lang w:eastAsia="de-CH"/>
    </w:rPr>
  </w:style>
  <w:style w:type="character" w:customStyle="1" w:styleId="Textkrper2Zchn">
    <w:name w:val="Textkörper 2 Zchn"/>
    <w:basedOn w:val="Absatz-Standardschriftart"/>
    <w:link w:val="Textkrper2"/>
    <w:uiPriority w:val="99"/>
    <w:semiHidden/>
    <w:rsid w:val="00401A6B"/>
    <w:rPr>
      <w:rFonts w:eastAsiaTheme="minorHAnsi"/>
      <w:color w:val="595959" w:themeColor="text1" w:themeTint="A6"/>
      <w:kern w:val="20"/>
      <w:sz w:val="20"/>
      <w:szCs w:val="20"/>
      <w:lang w:eastAsia="de-CH"/>
    </w:rPr>
  </w:style>
  <w:style w:type="paragraph" w:styleId="Textkrper3">
    <w:name w:val="Body Text 3"/>
    <w:basedOn w:val="Standard"/>
    <w:link w:val="Textkrper3Zchn"/>
    <w:uiPriority w:val="99"/>
    <w:semiHidden/>
    <w:unhideWhenUsed/>
    <w:rsid w:val="00401A6B"/>
    <w:pPr>
      <w:spacing w:before="40" w:after="120" w:line="288" w:lineRule="auto"/>
      <w:jc w:val="both"/>
    </w:pPr>
    <w:rPr>
      <w:rFonts w:asciiTheme="minorHAnsi" w:eastAsiaTheme="minorHAnsi" w:hAnsiTheme="minorHAnsi"/>
      <w:color w:val="595959" w:themeColor="text1" w:themeTint="A6"/>
      <w:kern w:val="20"/>
      <w:sz w:val="16"/>
      <w:szCs w:val="20"/>
      <w:lang w:eastAsia="de-CH"/>
    </w:rPr>
  </w:style>
  <w:style w:type="character" w:customStyle="1" w:styleId="Textkrper3Zchn">
    <w:name w:val="Textkörper 3 Zchn"/>
    <w:basedOn w:val="Absatz-Standardschriftart"/>
    <w:link w:val="Textkrper3"/>
    <w:uiPriority w:val="99"/>
    <w:semiHidden/>
    <w:rsid w:val="00401A6B"/>
    <w:rPr>
      <w:rFonts w:eastAsiaTheme="minorHAnsi"/>
      <w:color w:val="595959" w:themeColor="text1" w:themeTint="A6"/>
      <w:kern w:val="20"/>
      <w:sz w:val="16"/>
      <w:szCs w:val="20"/>
      <w:lang w:eastAsia="de-CH"/>
    </w:rPr>
  </w:style>
  <w:style w:type="paragraph" w:styleId="Textkrper-Erstzeileneinzug">
    <w:name w:val="Body Text First Indent"/>
    <w:basedOn w:val="Textkrper"/>
    <w:link w:val="Textkrper-ErstzeileneinzugZchn"/>
    <w:uiPriority w:val="99"/>
    <w:semiHidden/>
    <w:unhideWhenUsed/>
    <w:rsid w:val="00401A6B"/>
    <w:pPr>
      <w:spacing w:after="200"/>
      <w:ind w:firstLine="360"/>
    </w:pPr>
  </w:style>
  <w:style w:type="character" w:customStyle="1" w:styleId="Textkrper-ErstzeileneinzugZchn">
    <w:name w:val="Textkörper-Erstzeileneinzug Zchn"/>
    <w:basedOn w:val="TextkrperZchn"/>
    <w:link w:val="Textkrper-Erstzeileneinzug"/>
    <w:uiPriority w:val="99"/>
    <w:semiHidden/>
    <w:rsid w:val="00401A6B"/>
    <w:rPr>
      <w:rFonts w:eastAsiaTheme="minorHAnsi"/>
      <w:color w:val="595959" w:themeColor="text1" w:themeTint="A6"/>
      <w:kern w:val="20"/>
      <w:sz w:val="20"/>
      <w:szCs w:val="20"/>
      <w:lang w:eastAsia="de-CH"/>
    </w:rPr>
  </w:style>
  <w:style w:type="paragraph" w:styleId="Textkrper-Zeileneinzug">
    <w:name w:val="Body Text Indent"/>
    <w:basedOn w:val="Standard"/>
    <w:link w:val="Textkrper-ZeileneinzugZchn"/>
    <w:uiPriority w:val="99"/>
    <w:semiHidden/>
    <w:unhideWhenUsed/>
    <w:rsid w:val="00401A6B"/>
    <w:pPr>
      <w:spacing w:before="40" w:after="120" w:line="288" w:lineRule="auto"/>
      <w:ind w:left="360"/>
      <w:jc w:val="both"/>
    </w:pPr>
    <w:rPr>
      <w:rFonts w:asciiTheme="minorHAnsi" w:eastAsiaTheme="minorHAnsi" w:hAnsiTheme="minorHAnsi"/>
      <w:color w:val="595959" w:themeColor="text1" w:themeTint="A6"/>
      <w:kern w:val="20"/>
      <w:sz w:val="20"/>
      <w:szCs w:val="20"/>
      <w:lang w:eastAsia="de-CH"/>
    </w:rPr>
  </w:style>
  <w:style w:type="character" w:customStyle="1" w:styleId="Textkrper-ZeileneinzugZchn">
    <w:name w:val="Textkörper-Zeileneinzug Zchn"/>
    <w:basedOn w:val="Absatz-Standardschriftart"/>
    <w:link w:val="Textkrper-Zeileneinzug"/>
    <w:uiPriority w:val="99"/>
    <w:semiHidden/>
    <w:rsid w:val="00401A6B"/>
    <w:rPr>
      <w:rFonts w:eastAsiaTheme="minorHAnsi"/>
      <w:color w:val="595959" w:themeColor="text1" w:themeTint="A6"/>
      <w:kern w:val="20"/>
      <w:sz w:val="20"/>
      <w:szCs w:val="20"/>
      <w:lang w:eastAsia="de-CH"/>
    </w:rPr>
  </w:style>
  <w:style w:type="paragraph" w:styleId="Textkrper-Erstzeileneinzug2">
    <w:name w:val="Body Text First Indent 2"/>
    <w:basedOn w:val="Textkrper-Zeileneinzug"/>
    <w:link w:val="Textkrper-Erstzeileneinzug2Zchn"/>
    <w:uiPriority w:val="99"/>
    <w:semiHidden/>
    <w:unhideWhenUsed/>
    <w:rsid w:val="00401A6B"/>
    <w:pPr>
      <w:spacing w:after="200"/>
      <w:ind w:firstLine="360"/>
    </w:pPr>
  </w:style>
  <w:style w:type="character" w:customStyle="1" w:styleId="Textkrper-Erstzeileneinzug2Zchn">
    <w:name w:val="Textkörper-Erstzeileneinzug 2 Zchn"/>
    <w:basedOn w:val="Textkrper-ZeileneinzugZchn"/>
    <w:link w:val="Textkrper-Erstzeileneinzug2"/>
    <w:uiPriority w:val="99"/>
    <w:semiHidden/>
    <w:rsid w:val="00401A6B"/>
    <w:rPr>
      <w:rFonts w:eastAsiaTheme="minorHAnsi"/>
      <w:color w:val="595959" w:themeColor="text1" w:themeTint="A6"/>
      <w:kern w:val="20"/>
      <w:sz w:val="20"/>
      <w:szCs w:val="20"/>
      <w:lang w:eastAsia="de-CH"/>
    </w:rPr>
  </w:style>
  <w:style w:type="paragraph" w:styleId="Textkrper-Einzug2">
    <w:name w:val="Body Text Indent 2"/>
    <w:basedOn w:val="Standard"/>
    <w:link w:val="Textkrper-Einzug2Zchn"/>
    <w:uiPriority w:val="99"/>
    <w:semiHidden/>
    <w:unhideWhenUsed/>
    <w:rsid w:val="00401A6B"/>
    <w:pPr>
      <w:spacing w:before="40" w:after="120" w:line="480" w:lineRule="auto"/>
      <w:ind w:left="360"/>
      <w:jc w:val="both"/>
    </w:pPr>
    <w:rPr>
      <w:rFonts w:asciiTheme="minorHAnsi" w:eastAsiaTheme="minorHAnsi" w:hAnsiTheme="minorHAnsi"/>
      <w:color w:val="595959" w:themeColor="text1" w:themeTint="A6"/>
      <w:kern w:val="20"/>
      <w:sz w:val="20"/>
      <w:szCs w:val="20"/>
      <w:lang w:eastAsia="de-CH"/>
    </w:rPr>
  </w:style>
  <w:style w:type="character" w:customStyle="1" w:styleId="Textkrper-Einzug2Zchn">
    <w:name w:val="Textkörper-Einzug 2 Zchn"/>
    <w:basedOn w:val="Absatz-Standardschriftart"/>
    <w:link w:val="Textkrper-Einzug2"/>
    <w:uiPriority w:val="99"/>
    <w:semiHidden/>
    <w:rsid w:val="00401A6B"/>
    <w:rPr>
      <w:rFonts w:eastAsiaTheme="minorHAnsi"/>
      <w:color w:val="595959" w:themeColor="text1" w:themeTint="A6"/>
      <w:kern w:val="20"/>
      <w:sz w:val="20"/>
      <w:szCs w:val="20"/>
      <w:lang w:eastAsia="de-CH"/>
    </w:rPr>
  </w:style>
  <w:style w:type="paragraph" w:styleId="Textkrper-Einzug3">
    <w:name w:val="Body Text Indent 3"/>
    <w:basedOn w:val="Standard"/>
    <w:link w:val="Textkrper-Einzug3Zchn"/>
    <w:uiPriority w:val="99"/>
    <w:semiHidden/>
    <w:unhideWhenUsed/>
    <w:rsid w:val="00401A6B"/>
    <w:pPr>
      <w:spacing w:before="40" w:after="120" w:line="288" w:lineRule="auto"/>
      <w:ind w:left="360"/>
      <w:jc w:val="both"/>
    </w:pPr>
    <w:rPr>
      <w:rFonts w:asciiTheme="minorHAnsi" w:eastAsiaTheme="minorHAnsi" w:hAnsiTheme="minorHAnsi"/>
      <w:color w:val="595959" w:themeColor="text1" w:themeTint="A6"/>
      <w:kern w:val="20"/>
      <w:sz w:val="16"/>
      <w:szCs w:val="20"/>
      <w:lang w:eastAsia="de-CH"/>
    </w:rPr>
  </w:style>
  <w:style w:type="character" w:customStyle="1" w:styleId="Textkrper-Einzug3Zchn">
    <w:name w:val="Textkörper-Einzug 3 Zchn"/>
    <w:basedOn w:val="Absatz-Standardschriftart"/>
    <w:link w:val="Textkrper-Einzug3"/>
    <w:uiPriority w:val="99"/>
    <w:semiHidden/>
    <w:rsid w:val="00401A6B"/>
    <w:rPr>
      <w:rFonts w:eastAsiaTheme="minorHAnsi"/>
      <w:color w:val="595959" w:themeColor="text1" w:themeTint="A6"/>
      <w:kern w:val="20"/>
      <w:sz w:val="16"/>
      <w:szCs w:val="20"/>
      <w:lang w:eastAsia="de-CH"/>
    </w:rPr>
  </w:style>
  <w:style w:type="paragraph" w:styleId="Gruformel">
    <w:name w:val="Closing"/>
    <w:basedOn w:val="Standard"/>
    <w:link w:val="GruformelZchn"/>
    <w:uiPriority w:val="99"/>
    <w:semiHidden/>
    <w:unhideWhenUsed/>
    <w:rsid w:val="00401A6B"/>
    <w:pPr>
      <w:spacing w:before="40" w:after="0" w:line="240" w:lineRule="auto"/>
      <w:ind w:left="4320"/>
      <w:jc w:val="both"/>
    </w:pPr>
    <w:rPr>
      <w:rFonts w:asciiTheme="minorHAnsi" w:eastAsiaTheme="minorHAnsi" w:hAnsiTheme="minorHAnsi"/>
      <w:color w:val="595959" w:themeColor="text1" w:themeTint="A6"/>
      <w:kern w:val="20"/>
      <w:sz w:val="20"/>
      <w:szCs w:val="20"/>
      <w:lang w:eastAsia="de-CH"/>
    </w:rPr>
  </w:style>
  <w:style w:type="character" w:customStyle="1" w:styleId="GruformelZchn">
    <w:name w:val="Grußformel Zchn"/>
    <w:basedOn w:val="Absatz-Standardschriftart"/>
    <w:link w:val="Gruformel"/>
    <w:uiPriority w:val="99"/>
    <w:semiHidden/>
    <w:rsid w:val="00401A6B"/>
    <w:rPr>
      <w:rFonts w:eastAsiaTheme="minorHAnsi"/>
      <w:color w:val="595959" w:themeColor="text1" w:themeTint="A6"/>
      <w:kern w:val="20"/>
      <w:sz w:val="20"/>
      <w:szCs w:val="20"/>
      <w:lang w:eastAsia="de-CH"/>
    </w:rPr>
  </w:style>
  <w:style w:type="table" w:styleId="FarbigesRaster">
    <w:name w:val="Colorful Grid"/>
    <w:basedOn w:val="NormaleTabelle"/>
    <w:uiPriority w:val="73"/>
    <w:rsid w:val="00401A6B"/>
    <w:pPr>
      <w:spacing w:before="40" w:after="0" w:line="240" w:lineRule="auto"/>
    </w:pPr>
    <w:rPr>
      <w:rFonts w:eastAsiaTheme="minorHAnsi"/>
      <w:color w:val="000000" w:themeColor="text1"/>
      <w:sz w:val="20"/>
      <w:szCs w:val="20"/>
      <w:lang w:val="de-DE" w:eastAsia="de-CH"/>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bigesRasterAkzent1">
    <w:name w:val="Farbiges Raster;Akzent 1"/>
    <w:basedOn w:val="NormaleTabelle"/>
    <w:uiPriority w:val="73"/>
    <w:rsid w:val="00401A6B"/>
    <w:pPr>
      <w:spacing w:before="40" w:after="0" w:line="240" w:lineRule="auto"/>
    </w:pPr>
    <w:rPr>
      <w:rFonts w:eastAsiaTheme="minorHAnsi"/>
      <w:color w:val="000000" w:themeColor="text1"/>
      <w:sz w:val="20"/>
      <w:szCs w:val="20"/>
      <w:lang w:val="de-DE" w:eastAsia="de-CH"/>
    </w:rPr>
    <w:tblPr>
      <w:tblStyleRowBandSize w:val="1"/>
      <w:tblStyleColBandSize w:val="1"/>
      <w:tblBorders>
        <w:insideH w:val="single" w:sz="4" w:space="0" w:color="FFFFFF" w:themeColor="background1"/>
      </w:tblBorders>
    </w:tblPr>
    <w:tcPr>
      <w:shd w:val="clear" w:color="auto" w:fill="FCECD5" w:themeFill="accent1" w:themeFillTint="33"/>
    </w:tcPr>
    <w:tblStylePr w:type="firstRow">
      <w:rPr>
        <w:b/>
        <w:bCs/>
      </w:rPr>
      <w:tblPr/>
      <w:tcPr>
        <w:shd w:val="clear" w:color="auto" w:fill="F9D9AB" w:themeFill="accent1" w:themeFillTint="66"/>
      </w:tcPr>
    </w:tblStylePr>
    <w:tblStylePr w:type="lastRow">
      <w:rPr>
        <w:b/>
        <w:bCs/>
        <w:color w:val="000000" w:themeColor="text1"/>
      </w:rPr>
      <w:tblPr/>
      <w:tcPr>
        <w:shd w:val="clear" w:color="auto" w:fill="F9D9AB" w:themeFill="accent1" w:themeFillTint="66"/>
      </w:tcPr>
    </w:tblStylePr>
    <w:tblStylePr w:type="firstCol">
      <w:rPr>
        <w:color w:val="FFFFFF" w:themeColor="background1"/>
      </w:rPr>
      <w:tblPr/>
      <w:tcPr>
        <w:shd w:val="clear" w:color="auto" w:fill="C77C0E" w:themeFill="accent1" w:themeFillShade="BF"/>
      </w:tcPr>
    </w:tblStylePr>
    <w:tblStylePr w:type="lastCol">
      <w:rPr>
        <w:color w:val="FFFFFF" w:themeColor="background1"/>
      </w:rPr>
      <w:tblPr/>
      <w:tcPr>
        <w:shd w:val="clear" w:color="auto" w:fill="C77C0E" w:themeFill="accent1" w:themeFillShade="BF"/>
      </w:tcPr>
    </w:tblStylePr>
    <w:tblStylePr w:type="band1Vert">
      <w:tblPr/>
      <w:tcPr>
        <w:shd w:val="clear" w:color="auto" w:fill="F7D096" w:themeFill="accent1" w:themeFillTint="7F"/>
      </w:tcPr>
    </w:tblStylePr>
    <w:tblStylePr w:type="band1Horz">
      <w:tblPr/>
      <w:tcPr>
        <w:shd w:val="clear" w:color="auto" w:fill="F7D096" w:themeFill="accent1" w:themeFillTint="7F"/>
      </w:tcPr>
    </w:tblStylePr>
  </w:style>
  <w:style w:type="table" w:customStyle="1" w:styleId="FarbigesRasterAkzent2">
    <w:name w:val="Farbiges Raster;Akzent 2"/>
    <w:basedOn w:val="NormaleTabelle"/>
    <w:uiPriority w:val="73"/>
    <w:rsid w:val="00401A6B"/>
    <w:pPr>
      <w:spacing w:before="40" w:after="0" w:line="240" w:lineRule="auto"/>
    </w:pPr>
    <w:rPr>
      <w:rFonts w:eastAsiaTheme="minorHAnsi"/>
      <w:color w:val="000000" w:themeColor="text1"/>
      <w:sz w:val="20"/>
      <w:szCs w:val="20"/>
      <w:lang w:val="de-DE" w:eastAsia="de-CH"/>
    </w:rPr>
    <w:tblPr>
      <w:tblStyleRowBandSize w:val="1"/>
      <w:tblStyleColBandSize w:val="1"/>
      <w:tblBorders>
        <w:insideH w:val="single" w:sz="4" w:space="0" w:color="FFFFFF" w:themeColor="background1"/>
      </w:tblBorders>
    </w:tblPr>
    <w:tcPr>
      <w:shd w:val="clear" w:color="auto" w:fill="EDDFDA" w:themeFill="accent2" w:themeFillTint="33"/>
    </w:tcPr>
    <w:tblStylePr w:type="firstRow">
      <w:rPr>
        <w:b/>
        <w:bCs/>
      </w:rPr>
      <w:tblPr/>
      <w:tcPr>
        <w:shd w:val="clear" w:color="auto" w:fill="DCBFB6" w:themeFill="accent2" w:themeFillTint="66"/>
      </w:tcPr>
    </w:tblStylePr>
    <w:tblStylePr w:type="lastRow">
      <w:rPr>
        <w:b/>
        <w:bCs/>
        <w:color w:val="000000" w:themeColor="text1"/>
      </w:rPr>
      <w:tblPr/>
      <w:tcPr>
        <w:shd w:val="clear" w:color="auto" w:fill="DCBFB6" w:themeFill="accent2" w:themeFillTint="66"/>
      </w:tcPr>
    </w:tblStylePr>
    <w:tblStylePr w:type="firstCol">
      <w:rPr>
        <w:color w:val="FFFFFF" w:themeColor="background1"/>
      </w:rPr>
      <w:tblPr/>
      <w:tcPr>
        <w:shd w:val="clear" w:color="auto" w:fill="7B4A3A" w:themeFill="accent2" w:themeFillShade="BF"/>
      </w:tcPr>
    </w:tblStylePr>
    <w:tblStylePr w:type="lastCol">
      <w:rPr>
        <w:color w:val="FFFFFF" w:themeColor="background1"/>
      </w:rPr>
      <w:tblPr/>
      <w:tcPr>
        <w:shd w:val="clear" w:color="auto" w:fill="7B4A3A" w:themeFill="accent2" w:themeFillShade="BF"/>
      </w:tcPr>
    </w:tblStylePr>
    <w:tblStylePr w:type="band1Vert">
      <w:tblPr/>
      <w:tcPr>
        <w:shd w:val="clear" w:color="auto" w:fill="D4B0A4" w:themeFill="accent2" w:themeFillTint="7F"/>
      </w:tcPr>
    </w:tblStylePr>
    <w:tblStylePr w:type="band1Horz">
      <w:tblPr/>
      <w:tcPr>
        <w:shd w:val="clear" w:color="auto" w:fill="D4B0A4" w:themeFill="accent2" w:themeFillTint="7F"/>
      </w:tcPr>
    </w:tblStylePr>
  </w:style>
  <w:style w:type="table" w:customStyle="1" w:styleId="FarbigesRasterAkzent3">
    <w:name w:val="Farbiges Raster;Akzent 3"/>
    <w:basedOn w:val="NormaleTabelle"/>
    <w:uiPriority w:val="73"/>
    <w:rsid w:val="00401A6B"/>
    <w:pPr>
      <w:spacing w:before="40" w:after="0" w:line="240" w:lineRule="auto"/>
    </w:pPr>
    <w:rPr>
      <w:rFonts w:eastAsiaTheme="minorHAnsi"/>
      <w:color w:val="000000" w:themeColor="text1"/>
      <w:sz w:val="20"/>
      <w:szCs w:val="20"/>
      <w:lang w:val="de-DE" w:eastAsia="de-CH"/>
    </w:rPr>
    <w:tblPr>
      <w:tblStyleRowBandSize w:val="1"/>
      <w:tblStyleColBandSize w:val="1"/>
      <w:tblBorders>
        <w:insideH w:val="single" w:sz="4" w:space="0" w:color="FFFFFF" w:themeColor="background1"/>
      </w:tblBorders>
    </w:tblPr>
    <w:tcPr>
      <w:shd w:val="clear" w:color="auto" w:fill="F0E7E5" w:themeFill="accent3" w:themeFillTint="33"/>
    </w:tcPr>
    <w:tblStylePr w:type="firstRow">
      <w:rPr>
        <w:b/>
        <w:bCs/>
      </w:rPr>
      <w:tblPr/>
      <w:tcPr>
        <w:shd w:val="clear" w:color="auto" w:fill="E1D0CC" w:themeFill="accent3" w:themeFillTint="66"/>
      </w:tcPr>
    </w:tblStylePr>
    <w:tblStylePr w:type="lastRow">
      <w:rPr>
        <w:b/>
        <w:bCs/>
        <w:color w:val="000000" w:themeColor="text1"/>
      </w:rPr>
      <w:tblPr/>
      <w:tcPr>
        <w:shd w:val="clear" w:color="auto" w:fill="E1D0CC" w:themeFill="accent3" w:themeFillTint="66"/>
      </w:tcPr>
    </w:tblStylePr>
    <w:tblStylePr w:type="firstCol">
      <w:rPr>
        <w:color w:val="FFFFFF" w:themeColor="background1"/>
      </w:rPr>
      <w:tblPr/>
      <w:tcPr>
        <w:shd w:val="clear" w:color="auto" w:fill="926155" w:themeFill="accent3" w:themeFillShade="BF"/>
      </w:tcPr>
    </w:tblStylePr>
    <w:tblStylePr w:type="lastCol">
      <w:rPr>
        <w:color w:val="FFFFFF" w:themeColor="background1"/>
      </w:rPr>
      <w:tblPr/>
      <w:tcPr>
        <w:shd w:val="clear" w:color="auto" w:fill="926155" w:themeFill="accent3" w:themeFillShade="BF"/>
      </w:tcPr>
    </w:tblStylePr>
    <w:tblStylePr w:type="band1Vert">
      <w:tblPr/>
      <w:tcPr>
        <w:shd w:val="clear" w:color="auto" w:fill="DAC4BF" w:themeFill="accent3" w:themeFillTint="7F"/>
      </w:tcPr>
    </w:tblStylePr>
    <w:tblStylePr w:type="band1Horz">
      <w:tblPr/>
      <w:tcPr>
        <w:shd w:val="clear" w:color="auto" w:fill="DAC4BF" w:themeFill="accent3" w:themeFillTint="7F"/>
      </w:tcPr>
    </w:tblStylePr>
  </w:style>
  <w:style w:type="table" w:customStyle="1" w:styleId="FarbigesRasterAkzent4">
    <w:name w:val="Farbiges Raster;Akzent 4"/>
    <w:basedOn w:val="NormaleTabelle"/>
    <w:uiPriority w:val="73"/>
    <w:rsid w:val="00401A6B"/>
    <w:pPr>
      <w:spacing w:before="40" w:after="0" w:line="240" w:lineRule="auto"/>
    </w:pPr>
    <w:rPr>
      <w:rFonts w:eastAsiaTheme="minorHAnsi"/>
      <w:color w:val="000000" w:themeColor="text1"/>
      <w:sz w:val="20"/>
      <w:szCs w:val="20"/>
      <w:lang w:val="de-DE" w:eastAsia="de-CH"/>
    </w:rPr>
    <w:tblPr>
      <w:tblStyleRowBandSize w:val="1"/>
      <w:tblStyleColBandSize w:val="1"/>
      <w:tblBorders>
        <w:insideH w:val="single" w:sz="4" w:space="0" w:color="FFFFFF" w:themeColor="background1"/>
      </w:tblBorders>
    </w:tblPr>
    <w:tcPr>
      <w:shd w:val="clear" w:color="auto" w:fill="F3EAE1" w:themeFill="accent4" w:themeFillTint="33"/>
    </w:tcPr>
    <w:tblStylePr w:type="firstRow">
      <w:rPr>
        <w:b/>
        <w:bCs/>
      </w:rPr>
      <w:tblPr/>
      <w:tcPr>
        <w:shd w:val="clear" w:color="auto" w:fill="E7D5C4" w:themeFill="accent4" w:themeFillTint="66"/>
      </w:tcPr>
    </w:tblStylePr>
    <w:tblStylePr w:type="lastRow">
      <w:rPr>
        <w:b/>
        <w:bCs/>
        <w:color w:val="000000" w:themeColor="text1"/>
      </w:rPr>
      <w:tblPr/>
      <w:tcPr>
        <w:shd w:val="clear" w:color="auto" w:fill="E7D5C4" w:themeFill="accent4" w:themeFillTint="66"/>
      </w:tcPr>
    </w:tblStylePr>
    <w:tblStylePr w:type="firstCol">
      <w:rPr>
        <w:color w:val="FFFFFF" w:themeColor="background1"/>
      </w:rPr>
      <w:tblPr/>
      <w:tcPr>
        <w:shd w:val="clear" w:color="auto" w:fill="A17142" w:themeFill="accent4" w:themeFillShade="BF"/>
      </w:tcPr>
    </w:tblStylePr>
    <w:tblStylePr w:type="lastCol">
      <w:rPr>
        <w:color w:val="FFFFFF" w:themeColor="background1"/>
      </w:rPr>
      <w:tblPr/>
      <w:tcPr>
        <w:shd w:val="clear" w:color="auto" w:fill="A17142" w:themeFill="accent4" w:themeFillShade="BF"/>
      </w:tcPr>
    </w:tblStylePr>
    <w:tblStylePr w:type="band1Vert">
      <w:tblPr/>
      <w:tcPr>
        <w:shd w:val="clear" w:color="auto" w:fill="E1CBB6" w:themeFill="accent4" w:themeFillTint="7F"/>
      </w:tcPr>
    </w:tblStylePr>
    <w:tblStylePr w:type="band1Horz">
      <w:tblPr/>
      <w:tcPr>
        <w:shd w:val="clear" w:color="auto" w:fill="E1CBB6" w:themeFill="accent4" w:themeFillTint="7F"/>
      </w:tcPr>
    </w:tblStylePr>
  </w:style>
  <w:style w:type="table" w:customStyle="1" w:styleId="FarbigesRasterAkzent5">
    <w:name w:val="Farbiges Raster;Akzent 5"/>
    <w:basedOn w:val="NormaleTabelle"/>
    <w:uiPriority w:val="73"/>
    <w:rsid w:val="00401A6B"/>
    <w:pPr>
      <w:spacing w:before="40" w:after="0" w:line="240" w:lineRule="auto"/>
    </w:pPr>
    <w:rPr>
      <w:rFonts w:eastAsiaTheme="minorHAnsi"/>
      <w:color w:val="000000" w:themeColor="text1"/>
      <w:sz w:val="20"/>
      <w:szCs w:val="20"/>
      <w:lang w:val="de-DE" w:eastAsia="de-CH"/>
    </w:rPr>
    <w:tblPr>
      <w:tblStyleRowBandSize w:val="1"/>
      <w:tblStyleColBandSize w:val="1"/>
      <w:tblBorders>
        <w:insideH w:val="single" w:sz="4" w:space="0" w:color="FFFFFF" w:themeColor="background1"/>
      </w:tblBorders>
    </w:tblPr>
    <w:tcPr>
      <w:shd w:val="clear" w:color="auto" w:fill="ECE9E3" w:themeFill="accent5" w:themeFillTint="33"/>
    </w:tcPr>
    <w:tblStylePr w:type="firstRow">
      <w:rPr>
        <w:b/>
        <w:bCs/>
      </w:rPr>
      <w:tblPr/>
      <w:tcPr>
        <w:shd w:val="clear" w:color="auto" w:fill="D9D4C7" w:themeFill="accent5" w:themeFillTint="66"/>
      </w:tcPr>
    </w:tblStylePr>
    <w:tblStylePr w:type="lastRow">
      <w:rPr>
        <w:b/>
        <w:bCs/>
        <w:color w:val="000000" w:themeColor="text1"/>
      </w:rPr>
      <w:tblPr/>
      <w:tcPr>
        <w:shd w:val="clear" w:color="auto" w:fill="D9D4C7" w:themeFill="accent5" w:themeFillTint="66"/>
      </w:tcPr>
    </w:tblStylePr>
    <w:tblStylePr w:type="firstCol">
      <w:rPr>
        <w:color w:val="FFFFFF" w:themeColor="background1"/>
      </w:rPr>
      <w:tblPr/>
      <w:tcPr>
        <w:shd w:val="clear" w:color="auto" w:fill="7B7053" w:themeFill="accent5" w:themeFillShade="BF"/>
      </w:tcPr>
    </w:tblStylePr>
    <w:tblStylePr w:type="lastCol">
      <w:rPr>
        <w:color w:val="FFFFFF" w:themeColor="background1"/>
      </w:rPr>
      <w:tblPr/>
      <w:tcPr>
        <w:shd w:val="clear" w:color="auto" w:fill="7B7053" w:themeFill="accent5" w:themeFillShade="BF"/>
      </w:tcPr>
    </w:tblStylePr>
    <w:tblStylePr w:type="band1Vert">
      <w:tblPr/>
      <w:tcPr>
        <w:shd w:val="clear" w:color="auto" w:fill="D0CAB9" w:themeFill="accent5" w:themeFillTint="7F"/>
      </w:tcPr>
    </w:tblStylePr>
    <w:tblStylePr w:type="band1Horz">
      <w:tblPr/>
      <w:tcPr>
        <w:shd w:val="clear" w:color="auto" w:fill="D0CAB9" w:themeFill="accent5" w:themeFillTint="7F"/>
      </w:tcPr>
    </w:tblStylePr>
  </w:style>
  <w:style w:type="table" w:customStyle="1" w:styleId="FarbigesRasterAkzent6">
    <w:name w:val="Farbiges Raster;Akzent 6"/>
    <w:basedOn w:val="NormaleTabelle"/>
    <w:uiPriority w:val="73"/>
    <w:rsid w:val="00401A6B"/>
    <w:pPr>
      <w:spacing w:before="40" w:after="0" w:line="240" w:lineRule="auto"/>
    </w:pPr>
    <w:rPr>
      <w:rFonts w:eastAsiaTheme="minorHAnsi"/>
      <w:color w:val="000000" w:themeColor="text1"/>
      <w:sz w:val="20"/>
      <w:szCs w:val="20"/>
      <w:lang w:val="de-DE" w:eastAsia="de-CH"/>
    </w:rPr>
    <w:tblPr>
      <w:tblStyleRowBandSize w:val="1"/>
      <w:tblStyleColBandSize w:val="1"/>
      <w:tblBorders>
        <w:insideH w:val="single" w:sz="4" w:space="0" w:color="FFFFFF" w:themeColor="background1"/>
      </w:tblBorders>
    </w:tblPr>
    <w:tcPr>
      <w:shd w:val="clear" w:color="auto" w:fill="F5E3D1" w:themeFill="accent6" w:themeFillTint="33"/>
    </w:tcPr>
    <w:tblStylePr w:type="firstRow">
      <w:rPr>
        <w:b/>
        <w:bCs/>
      </w:rPr>
      <w:tblPr/>
      <w:tcPr>
        <w:shd w:val="clear" w:color="auto" w:fill="EBC7A3" w:themeFill="accent6" w:themeFillTint="66"/>
      </w:tcPr>
    </w:tblStylePr>
    <w:tblStylePr w:type="lastRow">
      <w:rPr>
        <w:b/>
        <w:bCs/>
        <w:color w:val="000000" w:themeColor="text1"/>
      </w:rPr>
      <w:tblPr/>
      <w:tcPr>
        <w:shd w:val="clear" w:color="auto" w:fill="EBC7A3" w:themeFill="accent6" w:themeFillTint="66"/>
      </w:tcPr>
    </w:tblStylePr>
    <w:tblStylePr w:type="firstCol">
      <w:rPr>
        <w:color w:val="FFFFFF" w:themeColor="background1"/>
      </w:rPr>
      <w:tblPr/>
      <w:tcPr>
        <w:shd w:val="clear" w:color="auto" w:fill="90571E" w:themeFill="accent6" w:themeFillShade="BF"/>
      </w:tcPr>
    </w:tblStylePr>
    <w:tblStylePr w:type="lastCol">
      <w:rPr>
        <w:color w:val="FFFFFF" w:themeColor="background1"/>
      </w:rPr>
      <w:tblPr/>
      <w:tcPr>
        <w:shd w:val="clear" w:color="auto" w:fill="90571E" w:themeFill="accent6" w:themeFillShade="BF"/>
      </w:tcPr>
    </w:tblStylePr>
    <w:tblStylePr w:type="band1Vert">
      <w:tblPr/>
      <w:tcPr>
        <w:shd w:val="clear" w:color="auto" w:fill="E7B98D" w:themeFill="accent6" w:themeFillTint="7F"/>
      </w:tcPr>
    </w:tblStylePr>
    <w:tblStylePr w:type="band1Horz">
      <w:tblPr/>
      <w:tcPr>
        <w:shd w:val="clear" w:color="auto" w:fill="E7B98D" w:themeFill="accent6" w:themeFillTint="7F"/>
      </w:tcPr>
    </w:tblStylePr>
  </w:style>
  <w:style w:type="table" w:styleId="FarbigeListe">
    <w:name w:val="Colorful List"/>
    <w:basedOn w:val="NormaleTabelle"/>
    <w:uiPriority w:val="72"/>
    <w:rsid w:val="00401A6B"/>
    <w:pPr>
      <w:spacing w:before="40" w:after="0" w:line="240" w:lineRule="auto"/>
    </w:pPr>
    <w:rPr>
      <w:rFonts w:eastAsiaTheme="minorHAnsi"/>
      <w:color w:val="000000" w:themeColor="text1"/>
      <w:sz w:val="20"/>
      <w:szCs w:val="20"/>
      <w:lang w:val="de-DE" w:eastAsia="de-CH"/>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34F3E" w:themeFill="accent2" w:themeFillShade="CC"/>
      </w:tcPr>
    </w:tblStylePr>
    <w:tblStylePr w:type="lastRow">
      <w:rPr>
        <w:b/>
        <w:bCs/>
        <w:color w:val="834F3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ListeAkzent1">
    <w:name w:val="Farbige Liste;Akzent 1"/>
    <w:basedOn w:val="NormaleTabelle"/>
    <w:uiPriority w:val="72"/>
    <w:rsid w:val="00401A6B"/>
    <w:pPr>
      <w:spacing w:before="40" w:after="0" w:line="240" w:lineRule="auto"/>
    </w:pPr>
    <w:rPr>
      <w:rFonts w:eastAsiaTheme="minorHAnsi"/>
      <w:color w:val="000000" w:themeColor="text1"/>
      <w:sz w:val="20"/>
      <w:szCs w:val="20"/>
      <w:lang w:val="de-DE" w:eastAsia="de-CH"/>
    </w:rPr>
    <w:tblPr>
      <w:tblStyleRowBandSize w:val="1"/>
      <w:tblStyleColBandSize w:val="1"/>
    </w:tblPr>
    <w:tcPr>
      <w:shd w:val="clear" w:color="auto" w:fill="FDF5EA" w:themeFill="accent1" w:themeFillTint="19"/>
    </w:tcPr>
    <w:tblStylePr w:type="firstRow">
      <w:rPr>
        <w:b/>
        <w:bCs/>
        <w:color w:val="FFFFFF" w:themeColor="background1"/>
      </w:rPr>
      <w:tblPr/>
      <w:tcPr>
        <w:tcBorders>
          <w:bottom w:val="single" w:sz="12" w:space="0" w:color="FFFFFF" w:themeColor="background1"/>
        </w:tcBorders>
        <w:shd w:val="clear" w:color="auto" w:fill="834F3E" w:themeFill="accent2" w:themeFillShade="CC"/>
      </w:tcPr>
    </w:tblStylePr>
    <w:tblStylePr w:type="lastRow">
      <w:rPr>
        <w:b/>
        <w:bCs/>
        <w:color w:val="834F3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7CB" w:themeFill="accent1" w:themeFillTint="3F"/>
      </w:tcPr>
    </w:tblStylePr>
    <w:tblStylePr w:type="band1Horz">
      <w:tblPr/>
      <w:tcPr>
        <w:shd w:val="clear" w:color="auto" w:fill="FCECD5" w:themeFill="accent1" w:themeFillTint="33"/>
      </w:tcPr>
    </w:tblStylePr>
  </w:style>
  <w:style w:type="table" w:customStyle="1" w:styleId="FarbigeListeAkzent2">
    <w:name w:val="Farbige Liste;Akzent 2"/>
    <w:basedOn w:val="NormaleTabelle"/>
    <w:uiPriority w:val="72"/>
    <w:rsid w:val="00401A6B"/>
    <w:pPr>
      <w:spacing w:before="40" w:after="0" w:line="240" w:lineRule="auto"/>
    </w:pPr>
    <w:rPr>
      <w:rFonts w:eastAsiaTheme="minorHAnsi"/>
      <w:color w:val="000000" w:themeColor="text1"/>
      <w:sz w:val="20"/>
      <w:szCs w:val="20"/>
      <w:lang w:val="de-DE" w:eastAsia="de-CH"/>
    </w:rPr>
    <w:tblPr>
      <w:tblStyleRowBandSize w:val="1"/>
      <w:tblStyleColBandSize w:val="1"/>
    </w:tblPr>
    <w:tcPr>
      <w:shd w:val="clear" w:color="auto" w:fill="F6EFED" w:themeFill="accent2" w:themeFillTint="19"/>
    </w:tcPr>
    <w:tblStylePr w:type="firstRow">
      <w:rPr>
        <w:b/>
        <w:bCs/>
        <w:color w:val="FFFFFF" w:themeColor="background1"/>
      </w:rPr>
      <w:tblPr/>
      <w:tcPr>
        <w:tcBorders>
          <w:bottom w:val="single" w:sz="12" w:space="0" w:color="FFFFFF" w:themeColor="background1"/>
        </w:tcBorders>
        <w:shd w:val="clear" w:color="auto" w:fill="834F3E" w:themeFill="accent2" w:themeFillShade="CC"/>
      </w:tcPr>
    </w:tblStylePr>
    <w:tblStylePr w:type="lastRow">
      <w:rPr>
        <w:b/>
        <w:bCs/>
        <w:color w:val="834F3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D8D2" w:themeFill="accent2" w:themeFillTint="3F"/>
      </w:tcPr>
    </w:tblStylePr>
    <w:tblStylePr w:type="band1Horz">
      <w:tblPr/>
      <w:tcPr>
        <w:shd w:val="clear" w:color="auto" w:fill="EDDFDA" w:themeFill="accent2" w:themeFillTint="33"/>
      </w:tcPr>
    </w:tblStylePr>
  </w:style>
  <w:style w:type="table" w:customStyle="1" w:styleId="FarbigeListeAkzent3">
    <w:name w:val="Farbige Liste;Akzent 3"/>
    <w:basedOn w:val="NormaleTabelle"/>
    <w:uiPriority w:val="72"/>
    <w:rsid w:val="00401A6B"/>
    <w:pPr>
      <w:spacing w:before="40" w:after="0" w:line="240" w:lineRule="auto"/>
    </w:pPr>
    <w:rPr>
      <w:rFonts w:eastAsiaTheme="minorHAnsi"/>
      <w:color w:val="000000" w:themeColor="text1"/>
      <w:sz w:val="20"/>
      <w:szCs w:val="20"/>
      <w:lang w:val="de-DE" w:eastAsia="de-CH"/>
    </w:rPr>
    <w:tblPr>
      <w:tblStyleRowBandSize w:val="1"/>
      <w:tblStyleColBandSize w:val="1"/>
    </w:tblPr>
    <w:tcPr>
      <w:shd w:val="clear" w:color="auto" w:fill="F7F3F2" w:themeFill="accent3" w:themeFillTint="19"/>
    </w:tcPr>
    <w:tblStylePr w:type="firstRow">
      <w:rPr>
        <w:b/>
        <w:bCs/>
        <w:color w:val="FFFFFF" w:themeColor="background1"/>
      </w:rPr>
      <w:tblPr/>
      <w:tcPr>
        <w:tcBorders>
          <w:bottom w:val="single" w:sz="12" w:space="0" w:color="FFFFFF" w:themeColor="background1"/>
        </w:tcBorders>
        <w:shd w:val="clear" w:color="auto" w:fill="AC7947" w:themeFill="accent4" w:themeFillShade="CC"/>
      </w:tcPr>
    </w:tblStylePr>
    <w:tblStylePr w:type="lastRow">
      <w:rPr>
        <w:b/>
        <w:bCs/>
        <w:color w:val="AC794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2DF" w:themeFill="accent3" w:themeFillTint="3F"/>
      </w:tcPr>
    </w:tblStylePr>
    <w:tblStylePr w:type="band1Horz">
      <w:tblPr/>
      <w:tcPr>
        <w:shd w:val="clear" w:color="auto" w:fill="F0E7E5" w:themeFill="accent3" w:themeFillTint="33"/>
      </w:tcPr>
    </w:tblStylePr>
  </w:style>
  <w:style w:type="table" w:customStyle="1" w:styleId="FarbigeListeAkzent4">
    <w:name w:val="Farbige Liste;Akzent 4"/>
    <w:basedOn w:val="NormaleTabelle"/>
    <w:uiPriority w:val="72"/>
    <w:rsid w:val="00401A6B"/>
    <w:pPr>
      <w:spacing w:before="40" w:after="0" w:line="240" w:lineRule="auto"/>
    </w:pPr>
    <w:rPr>
      <w:rFonts w:eastAsiaTheme="minorHAnsi"/>
      <w:color w:val="000000" w:themeColor="text1"/>
      <w:sz w:val="20"/>
      <w:szCs w:val="20"/>
      <w:lang w:val="de-DE" w:eastAsia="de-CH"/>
    </w:rPr>
    <w:tblPr>
      <w:tblStyleRowBandSize w:val="1"/>
      <w:tblStyleColBandSize w:val="1"/>
    </w:tblPr>
    <w:tcPr>
      <w:shd w:val="clear" w:color="auto" w:fill="F9F4F0" w:themeFill="accent4" w:themeFillTint="19"/>
    </w:tcPr>
    <w:tblStylePr w:type="firstRow">
      <w:rPr>
        <w:b/>
        <w:bCs/>
        <w:color w:val="FFFFFF" w:themeColor="background1"/>
      </w:rPr>
      <w:tblPr/>
      <w:tcPr>
        <w:tcBorders>
          <w:bottom w:val="single" w:sz="12" w:space="0" w:color="FFFFFF" w:themeColor="background1"/>
        </w:tcBorders>
        <w:shd w:val="clear" w:color="auto" w:fill="9C685B" w:themeFill="accent3" w:themeFillShade="CC"/>
      </w:tcPr>
    </w:tblStylePr>
    <w:tblStylePr w:type="lastRow">
      <w:rPr>
        <w:b/>
        <w:bCs/>
        <w:color w:val="9C685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E5DA" w:themeFill="accent4" w:themeFillTint="3F"/>
      </w:tcPr>
    </w:tblStylePr>
    <w:tblStylePr w:type="band1Horz">
      <w:tblPr/>
      <w:tcPr>
        <w:shd w:val="clear" w:color="auto" w:fill="F3EAE1" w:themeFill="accent4" w:themeFillTint="33"/>
      </w:tcPr>
    </w:tblStylePr>
  </w:style>
  <w:style w:type="table" w:customStyle="1" w:styleId="FarbigeListeAkzent5">
    <w:name w:val="Farbige Liste;Akzent 5"/>
    <w:basedOn w:val="NormaleTabelle"/>
    <w:uiPriority w:val="72"/>
    <w:rsid w:val="00401A6B"/>
    <w:pPr>
      <w:spacing w:before="40" w:after="0" w:line="240" w:lineRule="auto"/>
    </w:pPr>
    <w:rPr>
      <w:rFonts w:eastAsiaTheme="minorHAnsi"/>
      <w:color w:val="000000" w:themeColor="text1"/>
      <w:sz w:val="20"/>
      <w:szCs w:val="20"/>
      <w:lang w:val="de-DE" w:eastAsia="de-CH"/>
    </w:rPr>
    <w:tblPr>
      <w:tblStyleRowBandSize w:val="1"/>
      <w:tblStyleColBandSize w:val="1"/>
    </w:tblPr>
    <w:tcPr>
      <w:shd w:val="clear" w:color="auto" w:fill="F5F4F1" w:themeFill="accent5" w:themeFillTint="19"/>
    </w:tcPr>
    <w:tblStylePr w:type="firstRow">
      <w:rPr>
        <w:b/>
        <w:bCs/>
        <w:color w:val="FFFFFF" w:themeColor="background1"/>
      </w:rPr>
      <w:tblPr/>
      <w:tcPr>
        <w:tcBorders>
          <w:bottom w:val="single" w:sz="12" w:space="0" w:color="FFFFFF" w:themeColor="background1"/>
        </w:tcBorders>
        <w:shd w:val="clear" w:color="auto" w:fill="9A5D20" w:themeFill="accent6" w:themeFillShade="CC"/>
      </w:tcPr>
    </w:tblStylePr>
    <w:tblStylePr w:type="lastRow">
      <w:rPr>
        <w:b/>
        <w:bCs/>
        <w:color w:val="9A5D2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4DC" w:themeFill="accent5" w:themeFillTint="3F"/>
      </w:tcPr>
    </w:tblStylePr>
    <w:tblStylePr w:type="band1Horz">
      <w:tblPr/>
      <w:tcPr>
        <w:shd w:val="clear" w:color="auto" w:fill="ECE9E3" w:themeFill="accent5" w:themeFillTint="33"/>
      </w:tcPr>
    </w:tblStylePr>
  </w:style>
  <w:style w:type="table" w:customStyle="1" w:styleId="FarbigeListeAkzent6">
    <w:name w:val="Farbige Liste;Akzent 6"/>
    <w:basedOn w:val="NormaleTabelle"/>
    <w:uiPriority w:val="72"/>
    <w:rsid w:val="00401A6B"/>
    <w:pPr>
      <w:spacing w:before="40" w:after="0" w:line="240" w:lineRule="auto"/>
    </w:pPr>
    <w:rPr>
      <w:rFonts w:eastAsiaTheme="minorHAnsi"/>
      <w:color w:val="000000" w:themeColor="text1"/>
      <w:sz w:val="20"/>
      <w:szCs w:val="20"/>
      <w:lang w:val="de-DE" w:eastAsia="de-CH"/>
    </w:rPr>
    <w:tblPr>
      <w:tblStyleRowBandSize w:val="1"/>
      <w:tblStyleColBandSize w:val="1"/>
    </w:tblPr>
    <w:tcPr>
      <w:shd w:val="clear" w:color="auto" w:fill="FAF1E8" w:themeFill="accent6" w:themeFillTint="19"/>
    </w:tcPr>
    <w:tblStylePr w:type="firstRow">
      <w:rPr>
        <w:b/>
        <w:bCs/>
        <w:color w:val="FFFFFF" w:themeColor="background1"/>
      </w:rPr>
      <w:tblPr/>
      <w:tcPr>
        <w:tcBorders>
          <w:bottom w:val="single" w:sz="12" w:space="0" w:color="FFFFFF" w:themeColor="background1"/>
        </w:tcBorders>
        <w:shd w:val="clear" w:color="auto" w:fill="847859" w:themeFill="accent5" w:themeFillShade="CC"/>
      </w:tcPr>
    </w:tblStylePr>
    <w:tblStylePr w:type="lastRow">
      <w:rPr>
        <w:b/>
        <w:bCs/>
        <w:color w:val="847859"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DCC6" w:themeFill="accent6" w:themeFillTint="3F"/>
      </w:tcPr>
    </w:tblStylePr>
    <w:tblStylePr w:type="band1Horz">
      <w:tblPr/>
      <w:tcPr>
        <w:shd w:val="clear" w:color="auto" w:fill="F5E3D1" w:themeFill="accent6" w:themeFillTint="33"/>
      </w:tcPr>
    </w:tblStylePr>
  </w:style>
  <w:style w:type="table" w:styleId="FarbigeSchattierung">
    <w:name w:val="Colorful Shading"/>
    <w:basedOn w:val="NormaleTabelle"/>
    <w:uiPriority w:val="71"/>
    <w:rsid w:val="00401A6B"/>
    <w:pPr>
      <w:spacing w:before="40" w:after="0" w:line="240" w:lineRule="auto"/>
    </w:pPr>
    <w:rPr>
      <w:rFonts w:eastAsiaTheme="minorHAnsi"/>
      <w:color w:val="000000" w:themeColor="text1"/>
      <w:sz w:val="20"/>
      <w:szCs w:val="20"/>
      <w:lang w:val="de-DE" w:eastAsia="de-CH"/>
    </w:rPr>
    <w:tblPr>
      <w:tblStyleRowBandSize w:val="1"/>
      <w:tblStyleColBandSize w:val="1"/>
      <w:tblBorders>
        <w:top w:val="single" w:sz="24" w:space="0" w:color="A5644E"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A5644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FarbigeSchattierungAkzent1">
    <w:name w:val="Farbige Schattierung;Akzent 1"/>
    <w:basedOn w:val="NormaleTabelle"/>
    <w:uiPriority w:val="71"/>
    <w:rsid w:val="00401A6B"/>
    <w:pPr>
      <w:spacing w:before="40" w:after="0" w:line="240" w:lineRule="auto"/>
    </w:pPr>
    <w:rPr>
      <w:rFonts w:eastAsiaTheme="minorHAnsi"/>
      <w:color w:val="000000" w:themeColor="text1"/>
      <w:sz w:val="20"/>
      <w:szCs w:val="20"/>
      <w:lang w:val="de-DE" w:eastAsia="de-CH"/>
    </w:rPr>
    <w:tblPr>
      <w:tblStyleRowBandSize w:val="1"/>
      <w:tblStyleColBandSize w:val="1"/>
      <w:tblBorders>
        <w:top w:val="single" w:sz="24" w:space="0" w:color="A5644E" w:themeColor="accent2"/>
        <w:left w:val="single" w:sz="4" w:space="0" w:color="F0A22E" w:themeColor="accent1"/>
        <w:bottom w:val="single" w:sz="4" w:space="0" w:color="F0A22E" w:themeColor="accent1"/>
        <w:right w:val="single" w:sz="4" w:space="0" w:color="F0A22E" w:themeColor="accent1"/>
        <w:insideH w:val="single" w:sz="4" w:space="0" w:color="FFFFFF" w:themeColor="background1"/>
        <w:insideV w:val="single" w:sz="4" w:space="0" w:color="FFFFFF" w:themeColor="background1"/>
      </w:tblBorders>
    </w:tblPr>
    <w:tcPr>
      <w:shd w:val="clear" w:color="auto" w:fill="FDF5EA" w:themeFill="accent1" w:themeFillTint="19"/>
    </w:tcPr>
    <w:tblStylePr w:type="firstRow">
      <w:rPr>
        <w:b/>
        <w:bCs/>
      </w:rPr>
      <w:tblPr/>
      <w:tcPr>
        <w:tcBorders>
          <w:top w:val="nil"/>
          <w:left w:val="nil"/>
          <w:bottom w:val="single" w:sz="24" w:space="0" w:color="A5644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F630B" w:themeFill="accent1" w:themeFillShade="99"/>
      </w:tcPr>
    </w:tblStylePr>
    <w:tblStylePr w:type="firstCol">
      <w:rPr>
        <w:color w:val="FFFFFF" w:themeColor="background1"/>
      </w:rPr>
      <w:tblPr/>
      <w:tcPr>
        <w:tcBorders>
          <w:top w:val="nil"/>
          <w:left w:val="nil"/>
          <w:bottom w:val="nil"/>
          <w:right w:val="nil"/>
          <w:insideH w:val="single" w:sz="4" w:space="0" w:color="9F630B" w:themeColor="accent1" w:themeShade="99"/>
          <w:insideV w:val="nil"/>
        </w:tcBorders>
        <w:shd w:val="clear" w:color="auto" w:fill="9F630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F630B" w:themeFill="accent1" w:themeFillShade="99"/>
      </w:tcPr>
    </w:tblStylePr>
    <w:tblStylePr w:type="band1Vert">
      <w:tblPr/>
      <w:tcPr>
        <w:shd w:val="clear" w:color="auto" w:fill="F9D9AB" w:themeFill="accent1" w:themeFillTint="66"/>
      </w:tcPr>
    </w:tblStylePr>
    <w:tblStylePr w:type="band1Horz">
      <w:tblPr/>
      <w:tcPr>
        <w:shd w:val="clear" w:color="auto" w:fill="F7D096" w:themeFill="accent1" w:themeFillTint="7F"/>
      </w:tcPr>
    </w:tblStylePr>
    <w:tblStylePr w:type="neCell">
      <w:rPr>
        <w:color w:val="000000" w:themeColor="text1"/>
      </w:rPr>
    </w:tblStylePr>
    <w:tblStylePr w:type="nwCell">
      <w:rPr>
        <w:color w:val="000000" w:themeColor="text1"/>
      </w:rPr>
    </w:tblStylePr>
  </w:style>
  <w:style w:type="table" w:customStyle="1" w:styleId="FarbigeSchattierungAkzent2">
    <w:name w:val="Farbige Schattierung;Akzent 2"/>
    <w:basedOn w:val="NormaleTabelle"/>
    <w:uiPriority w:val="71"/>
    <w:rsid w:val="00401A6B"/>
    <w:pPr>
      <w:spacing w:before="40" w:after="0" w:line="240" w:lineRule="auto"/>
    </w:pPr>
    <w:rPr>
      <w:rFonts w:eastAsiaTheme="minorHAnsi"/>
      <w:color w:val="000000" w:themeColor="text1"/>
      <w:sz w:val="20"/>
      <w:szCs w:val="20"/>
      <w:lang w:val="de-DE" w:eastAsia="de-CH"/>
    </w:rPr>
    <w:tblPr>
      <w:tblStyleRowBandSize w:val="1"/>
      <w:tblStyleColBandSize w:val="1"/>
      <w:tblBorders>
        <w:top w:val="single" w:sz="24" w:space="0" w:color="A5644E" w:themeColor="accent2"/>
        <w:left w:val="single" w:sz="4" w:space="0" w:color="A5644E" w:themeColor="accent2"/>
        <w:bottom w:val="single" w:sz="4" w:space="0" w:color="A5644E" w:themeColor="accent2"/>
        <w:right w:val="single" w:sz="4" w:space="0" w:color="A5644E" w:themeColor="accent2"/>
        <w:insideH w:val="single" w:sz="4" w:space="0" w:color="FFFFFF" w:themeColor="background1"/>
        <w:insideV w:val="single" w:sz="4" w:space="0" w:color="FFFFFF" w:themeColor="background1"/>
      </w:tblBorders>
    </w:tblPr>
    <w:tcPr>
      <w:shd w:val="clear" w:color="auto" w:fill="F6EFED" w:themeFill="accent2" w:themeFillTint="19"/>
    </w:tcPr>
    <w:tblStylePr w:type="firstRow">
      <w:rPr>
        <w:b/>
        <w:bCs/>
      </w:rPr>
      <w:tblPr/>
      <w:tcPr>
        <w:tcBorders>
          <w:top w:val="nil"/>
          <w:left w:val="nil"/>
          <w:bottom w:val="single" w:sz="24" w:space="0" w:color="A5644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3B2E" w:themeFill="accent2" w:themeFillShade="99"/>
      </w:tcPr>
    </w:tblStylePr>
    <w:tblStylePr w:type="firstCol">
      <w:rPr>
        <w:color w:val="FFFFFF" w:themeColor="background1"/>
      </w:rPr>
      <w:tblPr/>
      <w:tcPr>
        <w:tcBorders>
          <w:top w:val="nil"/>
          <w:left w:val="nil"/>
          <w:bottom w:val="nil"/>
          <w:right w:val="nil"/>
          <w:insideH w:val="single" w:sz="4" w:space="0" w:color="623B2E" w:themeColor="accent2" w:themeShade="99"/>
          <w:insideV w:val="nil"/>
        </w:tcBorders>
        <w:shd w:val="clear" w:color="auto" w:fill="623B2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23B2E" w:themeFill="accent2" w:themeFillShade="99"/>
      </w:tcPr>
    </w:tblStylePr>
    <w:tblStylePr w:type="band1Vert">
      <w:tblPr/>
      <w:tcPr>
        <w:shd w:val="clear" w:color="auto" w:fill="DCBFB6" w:themeFill="accent2" w:themeFillTint="66"/>
      </w:tcPr>
    </w:tblStylePr>
    <w:tblStylePr w:type="band1Horz">
      <w:tblPr/>
      <w:tcPr>
        <w:shd w:val="clear" w:color="auto" w:fill="D4B0A4" w:themeFill="accent2" w:themeFillTint="7F"/>
      </w:tcPr>
    </w:tblStylePr>
    <w:tblStylePr w:type="neCell">
      <w:rPr>
        <w:color w:val="000000" w:themeColor="text1"/>
      </w:rPr>
    </w:tblStylePr>
    <w:tblStylePr w:type="nwCell">
      <w:rPr>
        <w:color w:val="000000" w:themeColor="text1"/>
      </w:rPr>
    </w:tblStylePr>
  </w:style>
  <w:style w:type="table" w:customStyle="1" w:styleId="FarbigeSchattierungAkzent3">
    <w:name w:val="Farbige Schattierung;Akzent 3"/>
    <w:basedOn w:val="NormaleTabelle"/>
    <w:uiPriority w:val="71"/>
    <w:rsid w:val="00401A6B"/>
    <w:pPr>
      <w:spacing w:before="40" w:after="0" w:line="240" w:lineRule="auto"/>
    </w:pPr>
    <w:rPr>
      <w:rFonts w:eastAsiaTheme="minorHAnsi"/>
      <w:color w:val="000000" w:themeColor="text1"/>
      <w:sz w:val="20"/>
      <w:szCs w:val="20"/>
      <w:lang w:val="de-DE" w:eastAsia="de-CH"/>
    </w:rPr>
    <w:tblPr>
      <w:tblStyleRowBandSize w:val="1"/>
      <w:tblStyleColBandSize w:val="1"/>
      <w:tblBorders>
        <w:top w:val="single" w:sz="24" w:space="0" w:color="C3986D" w:themeColor="accent4"/>
        <w:left w:val="single" w:sz="4" w:space="0" w:color="B58B80" w:themeColor="accent3"/>
        <w:bottom w:val="single" w:sz="4" w:space="0" w:color="B58B80" w:themeColor="accent3"/>
        <w:right w:val="single" w:sz="4" w:space="0" w:color="B58B80" w:themeColor="accent3"/>
        <w:insideH w:val="single" w:sz="4" w:space="0" w:color="FFFFFF" w:themeColor="background1"/>
        <w:insideV w:val="single" w:sz="4" w:space="0" w:color="FFFFFF" w:themeColor="background1"/>
      </w:tblBorders>
    </w:tblPr>
    <w:tcPr>
      <w:shd w:val="clear" w:color="auto" w:fill="F7F3F2" w:themeFill="accent3" w:themeFillTint="19"/>
    </w:tcPr>
    <w:tblStylePr w:type="firstRow">
      <w:rPr>
        <w:b/>
        <w:bCs/>
      </w:rPr>
      <w:tblPr/>
      <w:tcPr>
        <w:tcBorders>
          <w:top w:val="nil"/>
          <w:left w:val="nil"/>
          <w:bottom w:val="single" w:sz="24" w:space="0" w:color="C398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4E44" w:themeFill="accent3" w:themeFillShade="99"/>
      </w:tcPr>
    </w:tblStylePr>
    <w:tblStylePr w:type="firstCol">
      <w:rPr>
        <w:color w:val="FFFFFF" w:themeColor="background1"/>
      </w:rPr>
      <w:tblPr/>
      <w:tcPr>
        <w:tcBorders>
          <w:top w:val="nil"/>
          <w:left w:val="nil"/>
          <w:bottom w:val="nil"/>
          <w:right w:val="nil"/>
          <w:insideH w:val="single" w:sz="4" w:space="0" w:color="754E44" w:themeColor="accent3" w:themeShade="99"/>
          <w:insideV w:val="nil"/>
        </w:tcBorders>
        <w:shd w:val="clear" w:color="auto" w:fill="754E4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4E44" w:themeFill="accent3" w:themeFillShade="99"/>
      </w:tcPr>
    </w:tblStylePr>
    <w:tblStylePr w:type="band1Vert">
      <w:tblPr/>
      <w:tcPr>
        <w:shd w:val="clear" w:color="auto" w:fill="E1D0CC" w:themeFill="accent3" w:themeFillTint="66"/>
      </w:tcPr>
    </w:tblStylePr>
    <w:tblStylePr w:type="band1Horz">
      <w:tblPr/>
      <w:tcPr>
        <w:shd w:val="clear" w:color="auto" w:fill="DAC4BF" w:themeFill="accent3" w:themeFillTint="7F"/>
      </w:tcPr>
    </w:tblStylePr>
  </w:style>
  <w:style w:type="table" w:customStyle="1" w:styleId="FarbigeSchattierungAkzent4">
    <w:name w:val="Farbige Schattierung;Akzent 4"/>
    <w:basedOn w:val="NormaleTabelle"/>
    <w:uiPriority w:val="71"/>
    <w:rsid w:val="00401A6B"/>
    <w:pPr>
      <w:spacing w:before="40" w:after="0" w:line="240" w:lineRule="auto"/>
    </w:pPr>
    <w:rPr>
      <w:rFonts w:eastAsiaTheme="minorHAnsi"/>
      <w:color w:val="000000" w:themeColor="text1"/>
      <w:sz w:val="20"/>
      <w:szCs w:val="20"/>
      <w:lang w:val="de-DE" w:eastAsia="de-CH"/>
    </w:rPr>
    <w:tblPr>
      <w:tblStyleRowBandSize w:val="1"/>
      <w:tblStyleColBandSize w:val="1"/>
      <w:tblBorders>
        <w:top w:val="single" w:sz="24" w:space="0" w:color="B58B80" w:themeColor="accent3"/>
        <w:left w:val="single" w:sz="4" w:space="0" w:color="C3986D" w:themeColor="accent4"/>
        <w:bottom w:val="single" w:sz="4" w:space="0" w:color="C3986D" w:themeColor="accent4"/>
        <w:right w:val="single" w:sz="4" w:space="0" w:color="C3986D" w:themeColor="accent4"/>
        <w:insideH w:val="single" w:sz="4" w:space="0" w:color="FFFFFF" w:themeColor="background1"/>
        <w:insideV w:val="single" w:sz="4" w:space="0" w:color="FFFFFF" w:themeColor="background1"/>
      </w:tblBorders>
    </w:tblPr>
    <w:tcPr>
      <w:shd w:val="clear" w:color="auto" w:fill="F9F4F0" w:themeFill="accent4" w:themeFillTint="19"/>
    </w:tcPr>
    <w:tblStylePr w:type="firstRow">
      <w:rPr>
        <w:b/>
        <w:bCs/>
      </w:rPr>
      <w:tblPr/>
      <w:tcPr>
        <w:tcBorders>
          <w:top w:val="nil"/>
          <w:left w:val="nil"/>
          <w:bottom w:val="single" w:sz="24" w:space="0" w:color="B58B8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15B35" w:themeFill="accent4" w:themeFillShade="99"/>
      </w:tcPr>
    </w:tblStylePr>
    <w:tblStylePr w:type="firstCol">
      <w:rPr>
        <w:color w:val="FFFFFF" w:themeColor="background1"/>
      </w:rPr>
      <w:tblPr/>
      <w:tcPr>
        <w:tcBorders>
          <w:top w:val="nil"/>
          <w:left w:val="nil"/>
          <w:bottom w:val="nil"/>
          <w:right w:val="nil"/>
          <w:insideH w:val="single" w:sz="4" w:space="0" w:color="815B35" w:themeColor="accent4" w:themeShade="99"/>
          <w:insideV w:val="nil"/>
        </w:tcBorders>
        <w:shd w:val="clear" w:color="auto" w:fill="815B3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815B35" w:themeFill="accent4" w:themeFillShade="99"/>
      </w:tcPr>
    </w:tblStylePr>
    <w:tblStylePr w:type="band1Vert">
      <w:tblPr/>
      <w:tcPr>
        <w:shd w:val="clear" w:color="auto" w:fill="E7D5C4" w:themeFill="accent4" w:themeFillTint="66"/>
      </w:tcPr>
    </w:tblStylePr>
    <w:tblStylePr w:type="band1Horz">
      <w:tblPr/>
      <w:tcPr>
        <w:shd w:val="clear" w:color="auto" w:fill="E1CBB6" w:themeFill="accent4" w:themeFillTint="7F"/>
      </w:tcPr>
    </w:tblStylePr>
    <w:tblStylePr w:type="neCell">
      <w:rPr>
        <w:color w:val="000000" w:themeColor="text1"/>
      </w:rPr>
    </w:tblStylePr>
    <w:tblStylePr w:type="nwCell">
      <w:rPr>
        <w:color w:val="000000" w:themeColor="text1"/>
      </w:rPr>
    </w:tblStylePr>
  </w:style>
  <w:style w:type="table" w:customStyle="1" w:styleId="FarbigeSchattierungAkzent5">
    <w:name w:val="Farbige Schattierung;Akzent 5"/>
    <w:basedOn w:val="NormaleTabelle"/>
    <w:uiPriority w:val="71"/>
    <w:rsid w:val="00401A6B"/>
    <w:pPr>
      <w:spacing w:before="40" w:after="0" w:line="240" w:lineRule="auto"/>
    </w:pPr>
    <w:rPr>
      <w:rFonts w:eastAsiaTheme="minorHAnsi"/>
      <w:color w:val="000000" w:themeColor="text1"/>
      <w:sz w:val="20"/>
      <w:szCs w:val="20"/>
      <w:lang w:val="de-DE" w:eastAsia="de-CH"/>
    </w:rPr>
    <w:tblPr>
      <w:tblStyleRowBandSize w:val="1"/>
      <w:tblStyleColBandSize w:val="1"/>
      <w:tblBorders>
        <w:top w:val="single" w:sz="24" w:space="0" w:color="C17529" w:themeColor="accent6"/>
        <w:left w:val="single" w:sz="4" w:space="0" w:color="A19574" w:themeColor="accent5"/>
        <w:bottom w:val="single" w:sz="4" w:space="0" w:color="A19574" w:themeColor="accent5"/>
        <w:right w:val="single" w:sz="4" w:space="0" w:color="A19574" w:themeColor="accent5"/>
        <w:insideH w:val="single" w:sz="4" w:space="0" w:color="FFFFFF" w:themeColor="background1"/>
        <w:insideV w:val="single" w:sz="4" w:space="0" w:color="FFFFFF" w:themeColor="background1"/>
      </w:tblBorders>
    </w:tblPr>
    <w:tcPr>
      <w:shd w:val="clear" w:color="auto" w:fill="F5F4F1" w:themeFill="accent5" w:themeFillTint="19"/>
    </w:tcPr>
    <w:tblStylePr w:type="firstRow">
      <w:rPr>
        <w:b/>
        <w:bCs/>
      </w:rPr>
      <w:tblPr/>
      <w:tcPr>
        <w:tcBorders>
          <w:top w:val="nil"/>
          <w:left w:val="nil"/>
          <w:bottom w:val="single" w:sz="24" w:space="0" w:color="C1752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5A43" w:themeFill="accent5" w:themeFillShade="99"/>
      </w:tcPr>
    </w:tblStylePr>
    <w:tblStylePr w:type="firstCol">
      <w:rPr>
        <w:color w:val="FFFFFF" w:themeColor="background1"/>
      </w:rPr>
      <w:tblPr/>
      <w:tcPr>
        <w:tcBorders>
          <w:top w:val="nil"/>
          <w:left w:val="nil"/>
          <w:bottom w:val="nil"/>
          <w:right w:val="nil"/>
          <w:insideH w:val="single" w:sz="4" w:space="0" w:color="635A43" w:themeColor="accent5" w:themeShade="99"/>
          <w:insideV w:val="nil"/>
        </w:tcBorders>
        <w:shd w:val="clear" w:color="auto" w:fill="635A43"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635A43" w:themeFill="accent5" w:themeFillShade="99"/>
      </w:tcPr>
    </w:tblStylePr>
    <w:tblStylePr w:type="band1Vert">
      <w:tblPr/>
      <w:tcPr>
        <w:shd w:val="clear" w:color="auto" w:fill="D9D4C7" w:themeFill="accent5" w:themeFillTint="66"/>
      </w:tcPr>
    </w:tblStylePr>
    <w:tblStylePr w:type="band1Horz">
      <w:tblPr/>
      <w:tcPr>
        <w:shd w:val="clear" w:color="auto" w:fill="D0CAB9" w:themeFill="accent5" w:themeFillTint="7F"/>
      </w:tcPr>
    </w:tblStylePr>
    <w:tblStylePr w:type="neCell">
      <w:rPr>
        <w:color w:val="000000" w:themeColor="text1"/>
      </w:rPr>
    </w:tblStylePr>
    <w:tblStylePr w:type="nwCell">
      <w:rPr>
        <w:color w:val="000000" w:themeColor="text1"/>
      </w:rPr>
    </w:tblStylePr>
  </w:style>
  <w:style w:type="table" w:customStyle="1" w:styleId="FarbigeSchattierungAkzent6">
    <w:name w:val="Farbige Schattierung;Akzent 6"/>
    <w:basedOn w:val="NormaleTabelle"/>
    <w:uiPriority w:val="71"/>
    <w:rsid w:val="00401A6B"/>
    <w:pPr>
      <w:spacing w:before="40" w:after="0" w:line="240" w:lineRule="auto"/>
    </w:pPr>
    <w:rPr>
      <w:rFonts w:eastAsiaTheme="minorHAnsi"/>
      <w:color w:val="000000" w:themeColor="text1"/>
      <w:sz w:val="20"/>
      <w:szCs w:val="20"/>
      <w:lang w:val="de-DE" w:eastAsia="de-CH"/>
    </w:rPr>
    <w:tblPr>
      <w:tblStyleRowBandSize w:val="1"/>
      <w:tblStyleColBandSize w:val="1"/>
      <w:tblBorders>
        <w:top w:val="single" w:sz="24" w:space="0" w:color="A19574" w:themeColor="accent5"/>
        <w:left w:val="single" w:sz="4" w:space="0" w:color="C17529" w:themeColor="accent6"/>
        <w:bottom w:val="single" w:sz="4" w:space="0" w:color="C17529" w:themeColor="accent6"/>
        <w:right w:val="single" w:sz="4" w:space="0" w:color="C17529" w:themeColor="accent6"/>
        <w:insideH w:val="single" w:sz="4" w:space="0" w:color="FFFFFF" w:themeColor="background1"/>
        <w:insideV w:val="single" w:sz="4" w:space="0" w:color="FFFFFF" w:themeColor="background1"/>
      </w:tblBorders>
    </w:tblPr>
    <w:tcPr>
      <w:shd w:val="clear" w:color="auto" w:fill="FAF1E8" w:themeFill="accent6" w:themeFillTint="19"/>
    </w:tcPr>
    <w:tblStylePr w:type="firstRow">
      <w:rPr>
        <w:b/>
        <w:bCs/>
      </w:rPr>
      <w:tblPr/>
      <w:tcPr>
        <w:tcBorders>
          <w:top w:val="nil"/>
          <w:left w:val="nil"/>
          <w:bottom w:val="single" w:sz="24" w:space="0" w:color="A1957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34518" w:themeFill="accent6" w:themeFillShade="99"/>
      </w:tcPr>
    </w:tblStylePr>
    <w:tblStylePr w:type="firstCol">
      <w:rPr>
        <w:color w:val="FFFFFF" w:themeColor="background1"/>
      </w:rPr>
      <w:tblPr/>
      <w:tcPr>
        <w:tcBorders>
          <w:top w:val="nil"/>
          <w:left w:val="nil"/>
          <w:bottom w:val="nil"/>
          <w:right w:val="nil"/>
          <w:insideH w:val="single" w:sz="4" w:space="0" w:color="734518" w:themeColor="accent6" w:themeShade="99"/>
          <w:insideV w:val="nil"/>
        </w:tcBorders>
        <w:shd w:val="clear" w:color="auto" w:fill="73451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34518" w:themeFill="accent6" w:themeFillShade="99"/>
      </w:tcPr>
    </w:tblStylePr>
    <w:tblStylePr w:type="band1Vert">
      <w:tblPr/>
      <w:tcPr>
        <w:shd w:val="clear" w:color="auto" w:fill="EBC7A3" w:themeFill="accent6" w:themeFillTint="66"/>
      </w:tcPr>
    </w:tblStylePr>
    <w:tblStylePr w:type="band1Horz">
      <w:tblPr/>
      <w:tcPr>
        <w:shd w:val="clear" w:color="auto" w:fill="E7B98D" w:themeFill="accent6" w:themeFillTint="7F"/>
      </w:tcPr>
    </w:tblStylePr>
    <w:tblStylePr w:type="neCell">
      <w:rPr>
        <w:color w:val="000000" w:themeColor="text1"/>
      </w:rPr>
    </w:tblStylePr>
    <w:tblStylePr w:type="nwCell">
      <w:rPr>
        <w:color w:val="000000" w:themeColor="text1"/>
      </w:rPr>
    </w:tblStylePr>
  </w:style>
  <w:style w:type="character" w:customStyle="1" w:styleId="Anmerkungsreferenz">
    <w:name w:val="Anmerkungsreferenz"/>
    <w:basedOn w:val="Absatz-Standardschriftart"/>
    <w:uiPriority w:val="99"/>
    <w:semiHidden/>
    <w:unhideWhenUsed/>
    <w:rsid w:val="00401A6B"/>
    <w:rPr>
      <w:sz w:val="16"/>
    </w:rPr>
  </w:style>
  <w:style w:type="paragraph" w:customStyle="1" w:styleId="Anmerkungstext">
    <w:name w:val="Anmerkungstext"/>
    <w:basedOn w:val="Standard"/>
    <w:link w:val="Kommentartextzeichen"/>
    <w:uiPriority w:val="99"/>
    <w:semiHidden/>
    <w:unhideWhenUsed/>
    <w:rsid w:val="00401A6B"/>
    <w:pPr>
      <w:spacing w:before="40" w:after="160" w:line="240" w:lineRule="auto"/>
      <w:jc w:val="both"/>
    </w:pPr>
    <w:rPr>
      <w:rFonts w:asciiTheme="minorHAnsi" w:eastAsiaTheme="minorHAnsi" w:hAnsiTheme="minorHAnsi"/>
      <w:color w:val="595959" w:themeColor="text1" w:themeTint="A6"/>
      <w:kern w:val="20"/>
      <w:sz w:val="20"/>
      <w:szCs w:val="20"/>
      <w:lang w:eastAsia="de-CH"/>
    </w:rPr>
  </w:style>
  <w:style w:type="character" w:customStyle="1" w:styleId="Kommentartextzeichen">
    <w:name w:val="Kommentartextzeichen"/>
    <w:basedOn w:val="Absatz-Standardschriftart"/>
    <w:link w:val="Anmerkungstext"/>
    <w:uiPriority w:val="99"/>
    <w:semiHidden/>
    <w:rsid w:val="00401A6B"/>
    <w:rPr>
      <w:rFonts w:eastAsiaTheme="minorHAnsi"/>
      <w:color w:val="595959" w:themeColor="text1" w:themeTint="A6"/>
      <w:kern w:val="20"/>
      <w:sz w:val="20"/>
      <w:szCs w:val="20"/>
      <w:lang w:eastAsia="de-CH"/>
    </w:rPr>
  </w:style>
  <w:style w:type="paragraph" w:customStyle="1" w:styleId="Anmerkungsthema">
    <w:name w:val="Anmerkungsthema"/>
    <w:basedOn w:val="Anmerkungstext"/>
    <w:next w:val="Anmerkungstext"/>
    <w:link w:val="KommentarthemaZeichen"/>
    <w:uiPriority w:val="99"/>
    <w:semiHidden/>
    <w:unhideWhenUsed/>
    <w:rsid w:val="00401A6B"/>
    <w:rPr>
      <w:b/>
      <w:bCs/>
    </w:rPr>
  </w:style>
  <w:style w:type="character" w:customStyle="1" w:styleId="KommentarthemaZeichen">
    <w:name w:val="Kommentarthema;Zeichen"/>
    <w:basedOn w:val="Kommentartextzeichen"/>
    <w:link w:val="Anmerkungsthema"/>
    <w:uiPriority w:val="99"/>
    <w:semiHidden/>
    <w:rsid w:val="00401A6B"/>
    <w:rPr>
      <w:rFonts w:eastAsiaTheme="minorHAnsi"/>
      <w:b/>
      <w:bCs/>
      <w:color w:val="595959" w:themeColor="text1" w:themeTint="A6"/>
      <w:kern w:val="20"/>
      <w:sz w:val="20"/>
      <w:szCs w:val="20"/>
      <w:lang w:eastAsia="de-CH"/>
    </w:rPr>
  </w:style>
  <w:style w:type="table" w:styleId="DunkleListe">
    <w:name w:val="Dark List"/>
    <w:basedOn w:val="NormaleTabelle"/>
    <w:uiPriority w:val="70"/>
    <w:rsid w:val="00401A6B"/>
    <w:pPr>
      <w:spacing w:before="40" w:after="0" w:line="240" w:lineRule="auto"/>
    </w:pPr>
    <w:rPr>
      <w:rFonts w:eastAsiaTheme="minorHAnsi"/>
      <w:color w:val="FFFFFF" w:themeColor="background1"/>
      <w:sz w:val="20"/>
      <w:szCs w:val="20"/>
      <w:lang w:val="de-DE" w:eastAsia="de-CH"/>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unkleListeAkzent1">
    <w:name w:val="Dunkle Liste;Akzent 1"/>
    <w:basedOn w:val="NormaleTabelle"/>
    <w:uiPriority w:val="70"/>
    <w:rsid w:val="00401A6B"/>
    <w:pPr>
      <w:spacing w:before="40" w:after="0" w:line="240" w:lineRule="auto"/>
    </w:pPr>
    <w:rPr>
      <w:rFonts w:eastAsiaTheme="minorHAnsi"/>
      <w:color w:val="FFFFFF" w:themeColor="background1"/>
      <w:sz w:val="20"/>
      <w:szCs w:val="20"/>
      <w:lang w:val="de-DE" w:eastAsia="de-CH"/>
    </w:rPr>
    <w:tblPr>
      <w:tblStyleRowBandSize w:val="1"/>
      <w:tblStyleColBandSize w:val="1"/>
    </w:tblPr>
    <w:tcPr>
      <w:shd w:val="clear" w:color="auto" w:fill="F0A22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452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C77C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C77C0E" w:themeFill="accent1" w:themeFillShade="BF"/>
      </w:tcPr>
    </w:tblStylePr>
    <w:tblStylePr w:type="band1Vert">
      <w:tblPr/>
      <w:tcPr>
        <w:tcBorders>
          <w:top w:val="nil"/>
          <w:left w:val="nil"/>
          <w:bottom w:val="nil"/>
          <w:right w:val="nil"/>
          <w:insideH w:val="nil"/>
          <w:insideV w:val="nil"/>
        </w:tcBorders>
        <w:shd w:val="clear" w:color="auto" w:fill="C77C0E" w:themeFill="accent1" w:themeFillShade="BF"/>
      </w:tcPr>
    </w:tblStylePr>
    <w:tblStylePr w:type="band1Horz">
      <w:tblPr/>
      <w:tcPr>
        <w:tcBorders>
          <w:top w:val="nil"/>
          <w:left w:val="nil"/>
          <w:bottom w:val="nil"/>
          <w:right w:val="nil"/>
          <w:insideH w:val="nil"/>
          <w:insideV w:val="nil"/>
        </w:tcBorders>
        <w:shd w:val="clear" w:color="auto" w:fill="C77C0E" w:themeFill="accent1" w:themeFillShade="BF"/>
      </w:tcPr>
    </w:tblStylePr>
  </w:style>
  <w:style w:type="table" w:customStyle="1" w:styleId="DunkleListeAkzent2">
    <w:name w:val="Dunkle Liste;Akzent 2"/>
    <w:basedOn w:val="NormaleTabelle"/>
    <w:uiPriority w:val="70"/>
    <w:rsid w:val="00401A6B"/>
    <w:pPr>
      <w:spacing w:before="40" w:after="0" w:line="240" w:lineRule="auto"/>
    </w:pPr>
    <w:rPr>
      <w:rFonts w:eastAsiaTheme="minorHAnsi"/>
      <w:color w:val="FFFFFF" w:themeColor="background1"/>
      <w:sz w:val="20"/>
      <w:szCs w:val="20"/>
      <w:lang w:val="de-DE" w:eastAsia="de-CH"/>
    </w:rPr>
    <w:tblPr>
      <w:tblStyleRowBandSize w:val="1"/>
      <w:tblStyleColBandSize w:val="1"/>
    </w:tblPr>
    <w:tcPr>
      <w:shd w:val="clear" w:color="auto" w:fill="A5644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3127"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B4A3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B4A3A" w:themeFill="accent2" w:themeFillShade="BF"/>
      </w:tcPr>
    </w:tblStylePr>
    <w:tblStylePr w:type="band1Vert">
      <w:tblPr/>
      <w:tcPr>
        <w:tcBorders>
          <w:top w:val="nil"/>
          <w:left w:val="nil"/>
          <w:bottom w:val="nil"/>
          <w:right w:val="nil"/>
          <w:insideH w:val="nil"/>
          <w:insideV w:val="nil"/>
        </w:tcBorders>
        <w:shd w:val="clear" w:color="auto" w:fill="7B4A3A" w:themeFill="accent2" w:themeFillShade="BF"/>
      </w:tcPr>
    </w:tblStylePr>
    <w:tblStylePr w:type="band1Horz">
      <w:tblPr/>
      <w:tcPr>
        <w:tcBorders>
          <w:top w:val="nil"/>
          <w:left w:val="nil"/>
          <w:bottom w:val="nil"/>
          <w:right w:val="nil"/>
          <w:insideH w:val="nil"/>
          <w:insideV w:val="nil"/>
        </w:tcBorders>
        <w:shd w:val="clear" w:color="auto" w:fill="7B4A3A" w:themeFill="accent2" w:themeFillShade="BF"/>
      </w:tcPr>
    </w:tblStylePr>
  </w:style>
  <w:style w:type="table" w:customStyle="1" w:styleId="DunkleListeAkzent3">
    <w:name w:val="Dunkle Liste;Akzent 3"/>
    <w:basedOn w:val="NormaleTabelle"/>
    <w:uiPriority w:val="70"/>
    <w:rsid w:val="00401A6B"/>
    <w:pPr>
      <w:spacing w:before="40" w:after="0" w:line="240" w:lineRule="auto"/>
    </w:pPr>
    <w:rPr>
      <w:rFonts w:eastAsiaTheme="minorHAnsi"/>
      <w:color w:val="FFFFFF" w:themeColor="background1"/>
      <w:sz w:val="20"/>
      <w:szCs w:val="20"/>
      <w:lang w:val="de-DE" w:eastAsia="de-CH"/>
    </w:rPr>
    <w:tblPr>
      <w:tblStyleRowBandSize w:val="1"/>
      <w:tblStyleColBandSize w:val="1"/>
    </w:tblPr>
    <w:tcPr>
      <w:shd w:val="clear" w:color="auto" w:fill="B58B8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403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26155"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26155" w:themeFill="accent3" w:themeFillShade="BF"/>
      </w:tcPr>
    </w:tblStylePr>
    <w:tblStylePr w:type="band1Vert">
      <w:tblPr/>
      <w:tcPr>
        <w:tcBorders>
          <w:top w:val="nil"/>
          <w:left w:val="nil"/>
          <w:bottom w:val="nil"/>
          <w:right w:val="nil"/>
          <w:insideH w:val="nil"/>
          <w:insideV w:val="nil"/>
        </w:tcBorders>
        <w:shd w:val="clear" w:color="auto" w:fill="926155" w:themeFill="accent3" w:themeFillShade="BF"/>
      </w:tcPr>
    </w:tblStylePr>
    <w:tblStylePr w:type="band1Horz">
      <w:tblPr/>
      <w:tcPr>
        <w:tcBorders>
          <w:top w:val="nil"/>
          <w:left w:val="nil"/>
          <w:bottom w:val="nil"/>
          <w:right w:val="nil"/>
          <w:insideH w:val="nil"/>
          <w:insideV w:val="nil"/>
        </w:tcBorders>
        <w:shd w:val="clear" w:color="auto" w:fill="926155" w:themeFill="accent3" w:themeFillShade="BF"/>
      </w:tcPr>
    </w:tblStylePr>
  </w:style>
  <w:style w:type="table" w:customStyle="1" w:styleId="DunkleListeAkzent4">
    <w:name w:val="Dunkle Liste;Akzent 4"/>
    <w:basedOn w:val="NormaleTabelle"/>
    <w:uiPriority w:val="70"/>
    <w:rsid w:val="00401A6B"/>
    <w:pPr>
      <w:spacing w:before="40" w:after="0" w:line="240" w:lineRule="auto"/>
    </w:pPr>
    <w:rPr>
      <w:rFonts w:eastAsiaTheme="minorHAnsi"/>
      <w:color w:val="FFFFFF" w:themeColor="background1"/>
      <w:sz w:val="20"/>
      <w:szCs w:val="20"/>
      <w:lang w:val="de-DE" w:eastAsia="de-CH"/>
    </w:rPr>
    <w:tblPr>
      <w:tblStyleRowBandSize w:val="1"/>
      <w:tblStyleColBandSize w:val="1"/>
    </w:tblPr>
    <w:tcPr>
      <w:shd w:val="clear" w:color="auto" w:fill="C398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B4B2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A1714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A17142" w:themeFill="accent4" w:themeFillShade="BF"/>
      </w:tcPr>
    </w:tblStylePr>
    <w:tblStylePr w:type="band1Vert">
      <w:tblPr/>
      <w:tcPr>
        <w:tcBorders>
          <w:top w:val="nil"/>
          <w:left w:val="nil"/>
          <w:bottom w:val="nil"/>
          <w:right w:val="nil"/>
          <w:insideH w:val="nil"/>
          <w:insideV w:val="nil"/>
        </w:tcBorders>
        <w:shd w:val="clear" w:color="auto" w:fill="A17142" w:themeFill="accent4" w:themeFillShade="BF"/>
      </w:tcPr>
    </w:tblStylePr>
    <w:tblStylePr w:type="band1Horz">
      <w:tblPr/>
      <w:tcPr>
        <w:tcBorders>
          <w:top w:val="nil"/>
          <w:left w:val="nil"/>
          <w:bottom w:val="nil"/>
          <w:right w:val="nil"/>
          <w:insideH w:val="nil"/>
          <w:insideV w:val="nil"/>
        </w:tcBorders>
        <w:shd w:val="clear" w:color="auto" w:fill="A17142" w:themeFill="accent4" w:themeFillShade="BF"/>
      </w:tcPr>
    </w:tblStylePr>
  </w:style>
  <w:style w:type="table" w:customStyle="1" w:styleId="DunkleListeAkzent5">
    <w:name w:val="Dunkle Liste;Akzent 5"/>
    <w:basedOn w:val="NormaleTabelle"/>
    <w:uiPriority w:val="70"/>
    <w:rsid w:val="00401A6B"/>
    <w:pPr>
      <w:spacing w:before="40" w:after="0" w:line="240" w:lineRule="auto"/>
    </w:pPr>
    <w:rPr>
      <w:rFonts w:eastAsiaTheme="minorHAnsi"/>
      <w:color w:val="FFFFFF" w:themeColor="background1"/>
      <w:sz w:val="20"/>
      <w:szCs w:val="20"/>
      <w:lang w:val="de-DE" w:eastAsia="de-CH"/>
    </w:rPr>
    <w:tblPr>
      <w:tblStyleRowBandSize w:val="1"/>
      <w:tblStyleColBandSize w:val="1"/>
    </w:tblPr>
    <w:tcPr>
      <w:shd w:val="clear" w:color="auto" w:fill="A1957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4A3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B705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B7053" w:themeFill="accent5" w:themeFillShade="BF"/>
      </w:tcPr>
    </w:tblStylePr>
    <w:tblStylePr w:type="band1Vert">
      <w:tblPr/>
      <w:tcPr>
        <w:tcBorders>
          <w:top w:val="nil"/>
          <w:left w:val="nil"/>
          <w:bottom w:val="nil"/>
          <w:right w:val="nil"/>
          <w:insideH w:val="nil"/>
          <w:insideV w:val="nil"/>
        </w:tcBorders>
        <w:shd w:val="clear" w:color="auto" w:fill="7B7053" w:themeFill="accent5" w:themeFillShade="BF"/>
      </w:tcPr>
    </w:tblStylePr>
    <w:tblStylePr w:type="band1Horz">
      <w:tblPr/>
      <w:tcPr>
        <w:tcBorders>
          <w:top w:val="nil"/>
          <w:left w:val="nil"/>
          <w:bottom w:val="nil"/>
          <w:right w:val="nil"/>
          <w:insideH w:val="nil"/>
          <w:insideV w:val="nil"/>
        </w:tcBorders>
        <w:shd w:val="clear" w:color="auto" w:fill="7B7053" w:themeFill="accent5" w:themeFillShade="BF"/>
      </w:tcPr>
    </w:tblStylePr>
  </w:style>
  <w:style w:type="table" w:customStyle="1" w:styleId="DunkleListeAkzent6">
    <w:name w:val="Dunkle Liste;Akzent 6"/>
    <w:basedOn w:val="NormaleTabelle"/>
    <w:uiPriority w:val="70"/>
    <w:rsid w:val="00401A6B"/>
    <w:pPr>
      <w:spacing w:before="40" w:after="0" w:line="240" w:lineRule="auto"/>
    </w:pPr>
    <w:rPr>
      <w:rFonts w:eastAsiaTheme="minorHAnsi"/>
      <w:color w:val="FFFFFF" w:themeColor="background1"/>
      <w:sz w:val="20"/>
      <w:szCs w:val="20"/>
      <w:lang w:val="de-DE" w:eastAsia="de-CH"/>
    </w:rPr>
    <w:tblPr>
      <w:tblStyleRowBandSize w:val="1"/>
      <w:tblStyleColBandSize w:val="1"/>
    </w:tblPr>
    <w:tcPr>
      <w:shd w:val="clear" w:color="auto" w:fill="C1752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F3A1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0571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0571E" w:themeFill="accent6" w:themeFillShade="BF"/>
      </w:tcPr>
    </w:tblStylePr>
    <w:tblStylePr w:type="band1Vert">
      <w:tblPr/>
      <w:tcPr>
        <w:tcBorders>
          <w:top w:val="nil"/>
          <w:left w:val="nil"/>
          <w:bottom w:val="nil"/>
          <w:right w:val="nil"/>
          <w:insideH w:val="nil"/>
          <w:insideV w:val="nil"/>
        </w:tcBorders>
        <w:shd w:val="clear" w:color="auto" w:fill="90571E" w:themeFill="accent6" w:themeFillShade="BF"/>
      </w:tcPr>
    </w:tblStylePr>
    <w:tblStylePr w:type="band1Horz">
      <w:tblPr/>
      <w:tcPr>
        <w:tcBorders>
          <w:top w:val="nil"/>
          <w:left w:val="nil"/>
          <w:bottom w:val="nil"/>
          <w:right w:val="nil"/>
          <w:insideH w:val="nil"/>
          <w:insideV w:val="nil"/>
        </w:tcBorders>
        <w:shd w:val="clear" w:color="auto" w:fill="90571E" w:themeFill="accent6" w:themeFillShade="BF"/>
      </w:tcPr>
    </w:tblStylePr>
  </w:style>
  <w:style w:type="paragraph" w:styleId="Datum">
    <w:name w:val="Date"/>
    <w:basedOn w:val="Standard"/>
    <w:next w:val="Standard"/>
    <w:link w:val="DatumZchn"/>
    <w:uiPriority w:val="99"/>
    <w:semiHidden/>
    <w:unhideWhenUsed/>
    <w:rsid w:val="00401A6B"/>
    <w:pPr>
      <w:spacing w:before="40" w:after="160" w:line="288" w:lineRule="auto"/>
      <w:jc w:val="both"/>
    </w:pPr>
    <w:rPr>
      <w:rFonts w:asciiTheme="minorHAnsi" w:eastAsiaTheme="minorHAnsi" w:hAnsiTheme="minorHAnsi"/>
      <w:color w:val="595959" w:themeColor="text1" w:themeTint="A6"/>
      <w:kern w:val="20"/>
      <w:sz w:val="20"/>
      <w:szCs w:val="20"/>
      <w:lang w:eastAsia="de-CH"/>
    </w:rPr>
  </w:style>
  <w:style w:type="character" w:customStyle="1" w:styleId="DatumZchn">
    <w:name w:val="Datum Zchn"/>
    <w:basedOn w:val="Absatz-Standardschriftart"/>
    <w:link w:val="Datum"/>
    <w:uiPriority w:val="99"/>
    <w:semiHidden/>
    <w:rsid w:val="00401A6B"/>
    <w:rPr>
      <w:rFonts w:eastAsiaTheme="minorHAnsi"/>
      <w:color w:val="595959" w:themeColor="text1" w:themeTint="A6"/>
      <w:kern w:val="20"/>
      <w:sz w:val="20"/>
      <w:szCs w:val="20"/>
      <w:lang w:eastAsia="de-CH"/>
    </w:rPr>
  </w:style>
  <w:style w:type="paragraph" w:styleId="Dokumentstruktur">
    <w:name w:val="Document Map"/>
    <w:basedOn w:val="Standard"/>
    <w:link w:val="DokumentstrukturZchn"/>
    <w:uiPriority w:val="99"/>
    <w:semiHidden/>
    <w:unhideWhenUsed/>
    <w:rsid w:val="00401A6B"/>
    <w:pPr>
      <w:spacing w:before="40" w:after="0" w:line="240" w:lineRule="auto"/>
      <w:jc w:val="both"/>
    </w:pPr>
    <w:rPr>
      <w:rFonts w:ascii="Tahoma" w:eastAsiaTheme="minorHAnsi" w:hAnsi="Tahoma" w:cs="Tahoma"/>
      <w:color w:val="595959" w:themeColor="text1" w:themeTint="A6"/>
      <w:kern w:val="20"/>
      <w:sz w:val="16"/>
      <w:szCs w:val="20"/>
      <w:lang w:eastAsia="de-CH"/>
    </w:rPr>
  </w:style>
  <w:style w:type="character" w:customStyle="1" w:styleId="DokumentstrukturZchn">
    <w:name w:val="Dokumentstruktur Zchn"/>
    <w:basedOn w:val="Absatz-Standardschriftart"/>
    <w:link w:val="Dokumentstruktur"/>
    <w:uiPriority w:val="99"/>
    <w:semiHidden/>
    <w:rsid w:val="00401A6B"/>
    <w:rPr>
      <w:rFonts w:ascii="Tahoma" w:eastAsiaTheme="minorHAnsi" w:hAnsi="Tahoma" w:cs="Tahoma"/>
      <w:color w:val="595959" w:themeColor="text1" w:themeTint="A6"/>
      <w:kern w:val="20"/>
      <w:sz w:val="16"/>
      <w:szCs w:val="20"/>
      <w:lang w:eastAsia="de-CH"/>
    </w:rPr>
  </w:style>
  <w:style w:type="paragraph" w:styleId="E-Mail-Signatur">
    <w:name w:val="E-mail Signature"/>
    <w:basedOn w:val="Standard"/>
    <w:link w:val="E-Mail-SignaturZchn"/>
    <w:uiPriority w:val="99"/>
    <w:semiHidden/>
    <w:unhideWhenUsed/>
    <w:rsid w:val="00401A6B"/>
    <w:pPr>
      <w:spacing w:before="40" w:after="0" w:line="240" w:lineRule="auto"/>
      <w:jc w:val="both"/>
    </w:pPr>
    <w:rPr>
      <w:rFonts w:asciiTheme="minorHAnsi" w:eastAsiaTheme="minorHAnsi" w:hAnsiTheme="minorHAnsi"/>
      <w:color w:val="595959" w:themeColor="text1" w:themeTint="A6"/>
      <w:kern w:val="20"/>
      <w:sz w:val="20"/>
      <w:szCs w:val="20"/>
      <w:lang w:eastAsia="de-CH"/>
    </w:rPr>
  </w:style>
  <w:style w:type="character" w:customStyle="1" w:styleId="E-Mail-SignaturZchn">
    <w:name w:val="E-Mail-Signatur Zchn"/>
    <w:basedOn w:val="Absatz-Standardschriftart"/>
    <w:link w:val="E-Mail-Signatur"/>
    <w:uiPriority w:val="99"/>
    <w:semiHidden/>
    <w:rsid w:val="00401A6B"/>
    <w:rPr>
      <w:rFonts w:eastAsiaTheme="minorHAnsi"/>
      <w:color w:val="595959" w:themeColor="text1" w:themeTint="A6"/>
      <w:kern w:val="20"/>
      <w:sz w:val="20"/>
      <w:szCs w:val="20"/>
      <w:lang w:eastAsia="de-CH"/>
    </w:rPr>
  </w:style>
  <w:style w:type="character" w:styleId="Endnotenzeichen">
    <w:name w:val="endnote reference"/>
    <w:basedOn w:val="Absatz-Standardschriftart"/>
    <w:uiPriority w:val="99"/>
    <w:semiHidden/>
    <w:unhideWhenUsed/>
    <w:rsid w:val="00401A6B"/>
    <w:rPr>
      <w:vertAlign w:val="superscript"/>
    </w:rPr>
  </w:style>
  <w:style w:type="paragraph" w:styleId="Endnotentext">
    <w:name w:val="endnote text"/>
    <w:basedOn w:val="Standard"/>
    <w:link w:val="EndnotentextZchn"/>
    <w:uiPriority w:val="99"/>
    <w:semiHidden/>
    <w:unhideWhenUsed/>
    <w:rsid w:val="00401A6B"/>
    <w:pPr>
      <w:spacing w:before="40" w:after="0" w:line="240" w:lineRule="auto"/>
      <w:jc w:val="both"/>
    </w:pPr>
    <w:rPr>
      <w:rFonts w:asciiTheme="minorHAnsi" w:eastAsiaTheme="minorHAnsi" w:hAnsiTheme="minorHAnsi"/>
      <w:color w:val="595959" w:themeColor="text1" w:themeTint="A6"/>
      <w:kern w:val="20"/>
      <w:sz w:val="20"/>
      <w:szCs w:val="20"/>
      <w:lang w:eastAsia="de-CH"/>
    </w:rPr>
  </w:style>
  <w:style w:type="character" w:customStyle="1" w:styleId="EndnotentextZchn">
    <w:name w:val="Endnotentext Zchn"/>
    <w:basedOn w:val="Absatz-Standardschriftart"/>
    <w:link w:val="Endnotentext"/>
    <w:uiPriority w:val="99"/>
    <w:semiHidden/>
    <w:rsid w:val="00401A6B"/>
    <w:rPr>
      <w:rFonts w:eastAsiaTheme="minorHAnsi"/>
      <w:color w:val="595959" w:themeColor="text1" w:themeTint="A6"/>
      <w:kern w:val="20"/>
      <w:sz w:val="20"/>
      <w:szCs w:val="20"/>
      <w:lang w:eastAsia="de-CH"/>
    </w:rPr>
  </w:style>
  <w:style w:type="paragraph" w:styleId="Umschlagadresse">
    <w:name w:val="envelope address"/>
    <w:basedOn w:val="Standard"/>
    <w:uiPriority w:val="99"/>
    <w:semiHidden/>
    <w:unhideWhenUsed/>
    <w:rsid w:val="00401A6B"/>
    <w:pPr>
      <w:framePr w:w="7920" w:h="1980" w:hRule="exact" w:hSpace="180" w:wrap="auto" w:hAnchor="page" w:xAlign="center" w:yAlign="bottom"/>
      <w:spacing w:before="40" w:after="0" w:line="240" w:lineRule="auto"/>
      <w:ind w:left="2880"/>
      <w:jc w:val="both"/>
    </w:pPr>
    <w:rPr>
      <w:rFonts w:asciiTheme="majorHAnsi" w:eastAsiaTheme="majorEastAsia" w:hAnsiTheme="majorHAnsi" w:cstheme="majorBidi"/>
      <w:color w:val="595959" w:themeColor="text1" w:themeTint="A6"/>
      <w:kern w:val="20"/>
      <w:sz w:val="24"/>
      <w:szCs w:val="20"/>
      <w:lang w:eastAsia="de-CH"/>
    </w:rPr>
  </w:style>
  <w:style w:type="paragraph" w:styleId="Umschlagabsenderadresse">
    <w:name w:val="envelope return"/>
    <w:basedOn w:val="Standard"/>
    <w:uiPriority w:val="99"/>
    <w:semiHidden/>
    <w:unhideWhenUsed/>
    <w:rsid w:val="00401A6B"/>
    <w:pPr>
      <w:spacing w:before="40" w:after="0" w:line="240" w:lineRule="auto"/>
      <w:jc w:val="both"/>
    </w:pPr>
    <w:rPr>
      <w:rFonts w:asciiTheme="majorHAnsi" w:eastAsiaTheme="majorEastAsia" w:hAnsiTheme="majorHAnsi" w:cstheme="majorBidi"/>
      <w:color w:val="595959" w:themeColor="text1" w:themeTint="A6"/>
      <w:kern w:val="20"/>
      <w:sz w:val="20"/>
      <w:szCs w:val="20"/>
      <w:lang w:eastAsia="de-CH"/>
    </w:rPr>
  </w:style>
  <w:style w:type="character" w:customStyle="1" w:styleId="BesuchterHyperlink">
    <w:name w:val="Besuchter Hyperlink"/>
    <w:basedOn w:val="Absatz-Standardschriftart"/>
    <w:uiPriority w:val="99"/>
    <w:semiHidden/>
    <w:unhideWhenUsed/>
    <w:rsid w:val="00401A6B"/>
    <w:rPr>
      <w:color w:val="FFC42F" w:themeColor="followedHyperlink"/>
      <w:u w:val="single"/>
    </w:rPr>
  </w:style>
  <w:style w:type="character" w:styleId="HTMLAkronym">
    <w:name w:val="HTML Acronym"/>
    <w:basedOn w:val="Absatz-Standardschriftart"/>
    <w:uiPriority w:val="99"/>
    <w:semiHidden/>
    <w:unhideWhenUsed/>
    <w:rsid w:val="00401A6B"/>
  </w:style>
  <w:style w:type="paragraph" w:styleId="HTMLAdresse">
    <w:name w:val="HTML Address"/>
    <w:basedOn w:val="Standard"/>
    <w:link w:val="HTMLAdresseZchn"/>
    <w:uiPriority w:val="99"/>
    <w:semiHidden/>
    <w:unhideWhenUsed/>
    <w:rsid w:val="00401A6B"/>
    <w:pPr>
      <w:spacing w:before="40" w:after="0" w:line="240" w:lineRule="auto"/>
      <w:jc w:val="both"/>
    </w:pPr>
    <w:rPr>
      <w:rFonts w:asciiTheme="minorHAnsi" w:eastAsiaTheme="minorHAnsi" w:hAnsiTheme="minorHAnsi"/>
      <w:i/>
      <w:iCs/>
      <w:color w:val="595959" w:themeColor="text1" w:themeTint="A6"/>
      <w:kern w:val="20"/>
      <w:sz w:val="20"/>
      <w:szCs w:val="20"/>
      <w:lang w:eastAsia="de-CH"/>
    </w:rPr>
  </w:style>
  <w:style w:type="character" w:customStyle="1" w:styleId="HTMLAdresseZchn">
    <w:name w:val="HTML Adresse Zchn"/>
    <w:basedOn w:val="Absatz-Standardschriftart"/>
    <w:link w:val="HTMLAdresse"/>
    <w:uiPriority w:val="99"/>
    <w:semiHidden/>
    <w:rsid w:val="00401A6B"/>
    <w:rPr>
      <w:rFonts w:eastAsiaTheme="minorHAnsi"/>
      <w:i/>
      <w:iCs/>
      <w:color w:val="595959" w:themeColor="text1" w:themeTint="A6"/>
      <w:kern w:val="20"/>
      <w:sz w:val="20"/>
      <w:szCs w:val="20"/>
      <w:lang w:eastAsia="de-CH"/>
    </w:rPr>
  </w:style>
  <w:style w:type="character" w:styleId="HTMLZitat">
    <w:name w:val="HTML Cite"/>
    <w:basedOn w:val="Absatz-Standardschriftart"/>
    <w:uiPriority w:val="99"/>
    <w:semiHidden/>
    <w:unhideWhenUsed/>
    <w:rsid w:val="00401A6B"/>
    <w:rPr>
      <w:i/>
      <w:iCs/>
    </w:rPr>
  </w:style>
  <w:style w:type="character" w:styleId="HTMLCode">
    <w:name w:val="HTML Code"/>
    <w:basedOn w:val="Absatz-Standardschriftart"/>
    <w:uiPriority w:val="99"/>
    <w:semiHidden/>
    <w:unhideWhenUsed/>
    <w:rsid w:val="00401A6B"/>
    <w:rPr>
      <w:rFonts w:ascii="Consolas" w:hAnsi="Consolas" w:cs="Consolas"/>
      <w:sz w:val="20"/>
    </w:rPr>
  </w:style>
  <w:style w:type="character" w:styleId="HTMLDefinition">
    <w:name w:val="HTML Definition"/>
    <w:basedOn w:val="Absatz-Standardschriftart"/>
    <w:uiPriority w:val="99"/>
    <w:semiHidden/>
    <w:unhideWhenUsed/>
    <w:rsid w:val="00401A6B"/>
    <w:rPr>
      <w:i/>
      <w:iCs/>
    </w:rPr>
  </w:style>
  <w:style w:type="character" w:styleId="HTMLTastatur">
    <w:name w:val="HTML Keyboard"/>
    <w:basedOn w:val="Absatz-Standardschriftart"/>
    <w:uiPriority w:val="99"/>
    <w:semiHidden/>
    <w:unhideWhenUsed/>
    <w:rsid w:val="00401A6B"/>
    <w:rPr>
      <w:rFonts w:ascii="Consolas" w:hAnsi="Consolas" w:cs="Consolas"/>
      <w:sz w:val="20"/>
    </w:rPr>
  </w:style>
  <w:style w:type="paragraph" w:styleId="HTMLVorformatiert">
    <w:name w:val="HTML Preformatted"/>
    <w:basedOn w:val="Standard"/>
    <w:link w:val="HTMLVorformatiertZchn"/>
    <w:uiPriority w:val="99"/>
    <w:semiHidden/>
    <w:unhideWhenUsed/>
    <w:rsid w:val="00401A6B"/>
    <w:pPr>
      <w:spacing w:before="40" w:after="0" w:line="240" w:lineRule="auto"/>
      <w:jc w:val="both"/>
    </w:pPr>
    <w:rPr>
      <w:rFonts w:ascii="Consolas" w:eastAsiaTheme="minorHAnsi" w:hAnsi="Consolas" w:cs="Consolas"/>
      <w:color w:val="595959" w:themeColor="text1" w:themeTint="A6"/>
      <w:kern w:val="20"/>
      <w:sz w:val="20"/>
      <w:szCs w:val="20"/>
      <w:lang w:eastAsia="de-CH"/>
    </w:rPr>
  </w:style>
  <w:style w:type="character" w:customStyle="1" w:styleId="HTMLVorformatiertZchn">
    <w:name w:val="HTML Vorformatiert Zchn"/>
    <w:basedOn w:val="Absatz-Standardschriftart"/>
    <w:link w:val="HTMLVorformatiert"/>
    <w:uiPriority w:val="99"/>
    <w:semiHidden/>
    <w:rsid w:val="00401A6B"/>
    <w:rPr>
      <w:rFonts w:ascii="Consolas" w:eastAsiaTheme="minorHAnsi" w:hAnsi="Consolas" w:cs="Consolas"/>
      <w:color w:val="595959" w:themeColor="text1" w:themeTint="A6"/>
      <w:kern w:val="20"/>
      <w:sz w:val="20"/>
      <w:szCs w:val="20"/>
      <w:lang w:eastAsia="de-CH"/>
    </w:rPr>
  </w:style>
  <w:style w:type="character" w:styleId="HTMLBeispiel">
    <w:name w:val="HTML Sample"/>
    <w:basedOn w:val="Absatz-Standardschriftart"/>
    <w:uiPriority w:val="99"/>
    <w:semiHidden/>
    <w:unhideWhenUsed/>
    <w:rsid w:val="00401A6B"/>
    <w:rPr>
      <w:rFonts w:ascii="Consolas" w:hAnsi="Consolas" w:cs="Consolas"/>
      <w:sz w:val="24"/>
    </w:rPr>
  </w:style>
  <w:style w:type="character" w:styleId="HTMLSchreibmaschine">
    <w:name w:val="HTML Typewriter"/>
    <w:basedOn w:val="Absatz-Standardschriftart"/>
    <w:uiPriority w:val="99"/>
    <w:semiHidden/>
    <w:unhideWhenUsed/>
    <w:rsid w:val="00401A6B"/>
    <w:rPr>
      <w:rFonts w:ascii="Consolas" w:hAnsi="Consolas" w:cs="Consolas"/>
      <w:sz w:val="20"/>
    </w:rPr>
  </w:style>
  <w:style w:type="character" w:styleId="HTMLVariable">
    <w:name w:val="HTML Variable"/>
    <w:basedOn w:val="Absatz-Standardschriftart"/>
    <w:uiPriority w:val="99"/>
    <w:semiHidden/>
    <w:unhideWhenUsed/>
    <w:rsid w:val="00401A6B"/>
    <w:rPr>
      <w:i/>
      <w:iCs/>
    </w:rPr>
  </w:style>
  <w:style w:type="paragraph" w:styleId="Index2">
    <w:name w:val="index 2"/>
    <w:basedOn w:val="Standard"/>
    <w:next w:val="Standard"/>
    <w:autoRedefine/>
    <w:uiPriority w:val="99"/>
    <w:semiHidden/>
    <w:unhideWhenUsed/>
    <w:rsid w:val="00401A6B"/>
    <w:pPr>
      <w:spacing w:before="40" w:after="0" w:line="240" w:lineRule="auto"/>
      <w:ind w:left="440" w:hanging="220"/>
      <w:jc w:val="both"/>
    </w:pPr>
    <w:rPr>
      <w:rFonts w:asciiTheme="minorHAnsi" w:eastAsiaTheme="minorHAnsi" w:hAnsiTheme="minorHAnsi"/>
      <w:color w:val="595959" w:themeColor="text1" w:themeTint="A6"/>
      <w:kern w:val="20"/>
      <w:sz w:val="20"/>
      <w:szCs w:val="20"/>
      <w:lang w:eastAsia="de-CH"/>
    </w:rPr>
  </w:style>
  <w:style w:type="paragraph" w:styleId="Index3">
    <w:name w:val="index 3"/>
    <w:basedOn w:val="Standard"/>
    <w:next w:val="Standard"/>
    <w:autoRedefine/>
    <w:uiPriority w:val="99"/>
    <w:semiHidden/>
    <w:unhideWhenUsed/>
    <w:rsid w:val="00401A6B"/>
    <w:pPr>
      <w:spacing w:before="40" w:after="0" w:line="240" w:lineRule="auto"/>
      <w:ind w:left="660" w:hanging="220"/>
      <w:jc w:val="both"/>
    </w:pPr>
    <w:rPr>
      <w:rFonts w:asciiTheme="minorHAnsi" w:eastAsiaTheme="minorHAnsi" w:hAnsiTheme="minorHAnsi"/>
      <w:color w:val="595959" w:themeColor="text1" w:themeTint="A6"/>
      <w:kern w:val="20"/>
      <w:sz w:val="20"/>
      <w:szCs w:val="20"/>
      <w:lang w:eastAsia="de-CH"/>
    </w:rPr>
  </w:style>
  <w:style w:type="paragraph" w:styleId="Index4">
    <w:name w:val="index 4"/>
    <w:basedOn w:val="Standard"/>
    <w:next w:val="Standard"/>
    <w:autoRedefine/>
    <w:uiPriority w:val="99"/>
    <w:semiHidden/>
    <w:unhideWhenUsed/>
    <w:rsid w:val="00401A6B"/>
    <w:pPr>
      <w:spacing w:before="40" w:after="0" w:line="240" w:lineRule="auto"/>
      <w:ind w:left="880" w:hanging="220"/>
      <w:jc w:val="both"/>
    </w:pPr>
    <w:rPr>
      <w:rFonts w:asciiTheme="minorHAnsi" w:eastAsiaTheme="minorHAnsi" w:hAnsiTheme="minorHAnsi"/>
      <w:color w:val="595959" w:themeColor="text1" w:themeTint="A6"/>
      <w:kern w:val="20"/>
      <w:sz w:val="20"/>
      <w:szCs w:val="20"/>
      <w:lang w:eastAsia="de-CH"/>
    </w:rPr>
  </w:style>
  <w:style w:type="paragraph" w:styleId="Index5">
    <w:name w:val="index 5"/>
    <w:basedOn w:val="Standard"/>
    <w:next w:val="Standard"/>
    <w:autoRedefine/>
    <w:uiPriority w:val="99"/>
    <w:semiHidden/>
    <w:unhideWhenUsed/>
    <w:rsid w:val="00401A6B"/>
    <w:pPr>
      <w:spacing w:before="40" w:after="0" w:line="240" w:lineRule="auto"/>
      <w:ind w:left="1100" w:hanging="220"/>
      <w:jc w:val="both"/>
    </w:pPr>
    <w:rPr>
      <w:rFonts w:asciiTheme="minorHAnsi" w:eastAsiaTheme="minorHAnsi" w:hAnsiTheme="minorHAnsi"/>
      <w:color w:val="595959" w:themeColor="text1" w:themeTint="A6"/>
      <w:kern w:val="20"/>
      <w:sz w:val="20"/>
      <w:szCs w:val="20"/>
      <w:lang w:eastAsia="de-CH"/>
    </w:rPr>
  </w:style>
  <w:style w:type="paragraph" w:styleId="Index6">
    <w:name w:val="index 6"/>
    <w:basedOn w:val="Standard"/>
    <w:next w:val="Standard"/>
    <w:autoRedefine/>
    <w:uiPriority w:val="99"/>
    <w:semiHidden/>
    <w:unhideWhenUsed/>
    <w:rsid w:val="00401A6B"/>
    <w:pPr>
      <w:spacing w:before="40" w:after="0" w:line="240" w:lineRule="auto"/>
      <w:ind w:left="1320" w:hanging="220"/>
      <w:jc w:val="both"/>
    </w:pPr>
    <w:rPr>
      <w:rFonts w:asciiTheme="minorHAnsi" w:eastAsiaTheme="minorHAnsi" w:hAnsiTheme="minorHAnsi"/>
      <w:color w:val="595959" w:themeColor="text1" w:themeTint="A6"/>
      <w:kern w:val="20"/>
      <w:sz w:val="20"/>
      <w:szCs w:val="20"/>
      <w:lang w:eastAsia="de-CH"/>
    </w:rPr>
  </w:style>
  <w:style w:type="paragraph" w:styleId="Index7">
    <w:name w:val="index 7"/>
    <w:basedOn w:val="Standard"/>
    <w:next w:val="Standard"/>
    <w:autoRedefine/>
    <w:uiPriority w:val="99"/>
    <w:semiHidden/>
    <w:unhideWhenUsed/>
    <w:rsid w:val="00401A6B"/>
    <w:pPr>
      <w:spacing w:before="40" w:after="0" w:line="240" w:lineRule="auto"/>
      <w:ind w:left="1540" w:hanging="220"/>
      <w:jc w:val="both"/>
    </w:pPr>
    <w:rPr>
      <w:rFonts w:asciiTheme="minorHAnsi" w:eastAsiaTheme="minorHAnsi" w:hAnsiTheme="minorHAnsi"/>
      <w:color w:val="595959" w:themeColor="text1" w:themeTint="A6"/>
      <w:kern w:val="20"/>
      <w:sz w:val="20"/>
      <w:szCs w:val="20"/>
      <w:lang w:eastAsia="de-CH"/>
    </w:rPr>
  </w:style>
  <w:style w:type="paragraph" w:styleId="Index8">
    <w:name w:val="index 8"/>
    <w:basedOn w:val="Standard"/>
    <w:next w:val="Standard"/>
    <w:autoRedefine/>
    <w:uiPriority w:val="99"/>
    <w:semiHidden/>
    <w:unhideWhenUsed/>
    <w:rsid w:val="00401A6B"/>
    <w:pPr>
      <w:spacing w:before="40" w:after="0" w:line="240" w:lineRule="auto"/>
      <w:ind w:left="1760" w:hanging="220"/>
      <w:jc w:val="both"/>
    </w:pPr>
    <w:rPr>
      <w:rFonts w:asciiTheme="minorHAnsi" w:eastAsiaTheme="minorHAnsi" w:hAnsiTheme="minorHAnsi"/>
      <w:color w:val="595959" w:themeColor="text1" w:themeTint="A6"/>
      <w:kern w:val="20"/>
      <w:sz w:val="20"/>
      <w:szCs w:val="20"/>
      <w:lang w:eastAsia="de-CH"/>
    </w:rPr>
  </w:style>
  <w:style w:type="paragraph" w:styleId="Index9">
    <w:name w:val="index 9"/>
    <w:basedOn w:val="Standard"/>
    <w:next w:val="Standard"/>
    <w:autoRedefine/>
    <w:uiPriority w:val="99"/>
    <w:semiHidden/>
    <w:unhideWhenUsed/>
    <w:rsid w:val="00401A6B"/>
    <w:pPr>
      <w:spacing w:before="40" w:after="0" w:line="240" w:lineRule="auto"/>
      <w:ind w:left="1980" w:hanging="220"/>
      <w:jc w:val="both"/>
    </w:pPr>
    <w:rPr>
      <w:rFonts w:asciiTheme="minorHAnsi" w:eastAsiaTheme="minorHAnsi" w:hAnsiTheme="minorHAnsi"/>
      <w:color w:val="595959" w:themeColor="text1" w:themeTint="A6"/>
      <w:kern w:val="20"/>
      <w:sz w:val="20"/>
      <w:szCs w:val="20"/>
      <w:lang w:eastAsia="de-CH"/>
    </w:rPr>
  </w:style>
  <w:style w:type="paragraph" w:styleId="Indexberschrift">
    <w:name w:val="index heading"/>
    <w:basedOn w:val="Standard"/>
    <w:next w:val="Index1"/>
    <w:uiPriority w:val="99"/>
    <w:semiHidden/>
    <w:unhideWhenUsed/>
    <w:rsid w:val="00401A6B"/>
    <w:pPr>
      <w:spacing w:before="40" w:after="160" w:line="288" w:lineRule="auto"/>
      <w:jc w:val="both"/>
    </w:pPr>
    <w:rPr>
      <w:rFonts w:asciiTheme="majorHAnsi" w:eastAsiaTheme="majorEastAsia" w:hAnsiTheme="majorHAnsi" w:cstheme="majorBidi"/>
      <w:b/>
      <w:bCs/>
      <w:color w:val="595959" w:themeColor="text1" w:themeTint="A6"/>
      <w:kern w:val="20"/>
      <w:sz w:val="20"/>
      <w:szCs w:val="20"/>
      <w:lang w:eastAsia="de-CH"/>
    </w:rPr>
  </w:style>
  <w:style w:type="table" w:styleId="HellesRaster">
    <w:name w:val="Light Grid"/>
    <w:basedOn w:val="NormaleTabelle"/>
    <w:uiPriority w:val="62"/>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RasterAkzent1">
    <w:name w:val="Helles Raster;Akzent 1"/>
    <w:basedOn w:val="NormaleTabelle"/>
    <w:uiPriority w:val="62"/>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F0A22E" w:themeColor="accent1"/>
        <w:left w:val="single" w:sz="8" w:space="0" w:color="F0A22E" w:themeColor="accent1"/>
        <w:bottom w:val="single" w:sz="8" w:space="0" w:color="F0A22E" w:themeColor="accent1"/>
        <w:right w:val="single" w:sz="8" w:space="0" w:color="F0A22E" w:themeColor="accent1"/>
        <w:insideH w:val="single" w:sz="8" w:space="0" w:color="F0A22E" w:themeColor="accent1"/>
        <w:insideV w:val="single" w:sz="8" w:space="0" w:color="F0A22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A22E" w:themeColor="accent1"/>
          <w:left w:val="single" w:sz="8" w:space="0" w:color="F0A22E" w:themeColor="accent1"/>
          <w:bottom w:val="single" w:sz="18" w:space="0" w:color="F0A22E" w:themeColor="accent1"/>
          <w:right w:val="single" w:sz="8" w:space="0" w:color="F0A22E" w:themeColor="accent1"/>
          <w:insideH w:val="nil"/>
          <w:insideV w:val="single" w:sz="8" w:space="0" w:color="F0A22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A22E" w:themeColor="accent1"/>
          <w:left w:val="single" w:sz="8" w:space="0" w:color="F0A22E" w:themeColor="accent1"/>
          <w:bottom w:val="single" w:sz="8" w:space="0" w:color="F0A22E" w:themeColor="accent1"/>
          <w:right w:val="single" w:sz="8" w:space="0" w:color="F0A22E" w:themeColor="accent1"/>
          <w:insideH w:val="nil"/>
          <w:insideV w:val="single" w:sz="8" w:space="0" w:color="F0A22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A22E" w:themeColor="accent1"/>
          <w:left w:val="single" w:sz="8" w:space="0" w:color="F0A22E" w:themeColor="accent1"/>
          <w:bottom w:val="single" w:sz="8" w:space="0" w:color="F0A22E" w:themeColor="accent1"/>
          <w:right w:val="single" w:sz="8" w:space="0" w:color="F0A22E" w:themeColor="accent1"/>
        </w:tcBorders>
      </w:tcPr>
    </w:tblStylePr>
    <w:tblStylePr w:type="band1Vert">
      <w:tblPr/>
      <w:tcPr>
        <w:tcBorders>
          <w:top w:val="single" w:sz="8" w:space="0" w:color="F0A22E" w:themeColor="accent1"/>
          <w:left w:val="single" w:sz="8" w:space="0" w:color="F0A22E" w:themeColor="accent1"/>
          <w:bottom w:val="single" w:sz="8" w:space="0" w:color="F0A22E" w:themeColor="accent1"/>
          <w:right w:val="single" w:sz="8" w:space="0" w:color="F0A22E" w:themeColor="accent1"/>
        </w:tcBorders>
        <w:shd w:val="clear" w:color="auto" w:fill="FBE7CB" w:themeFill="accent1" w:themeFillTint="3F"/>
      </w:tcPr>
    </w:tblStylePr>
    <w:tblStylePr w:type="band1Horz">
      <w:tblPr/>
      <w:tcPr>
        <w:tcBorders>
          <w:top w:val="single" w:sz="8" w:space="0" w:color="F0A22E" w:themeColor="accent1"/>
          <w:left w:val="single" w:sz="8" w:space="0" w:color="F0A22E" w:themeColor="accent1"/>
          <w:bottom w:val="single" w:sz="8" w:space="0" w:color="F0A22E" w:themeColor="accent1"/>
          <w:right w:val="single" w:sz="8" w:space="0" w:color="F0A22E" w:themeColor="accent1"/>
          <w:insideV w:val="single" w:sz="8" w:space="0" w:color="F0A22E" w:themeColor="accent1"/>
        </w:tcBorders>
        <w:shd w:val="clear" w:color="auto" w:fill="FBE7CB" w:themeFill="accent1" w:themeFillTint="3F"/>
      </w:tcPr>
    </w:tblStylePr>
    <w:tblStylePr w:type="band2Horz">
      <w:tblPr/>
      <w:tcPr>
        <w:tcBorders>
          <w:top w:val="single" w:sz="8" w:space="0" w:color="F0A22E" w:themeColor="accent1"/>
          <w:left w:val="single" w:sz="8" w:space="0" w:color="F0A22E" w:themeColor="accent1"/>
          <w:bottom w:val="single" w:sz="8" w:space="0" w:color="F0A22E" w:themeColor="accent1"/>
          <w:right w:val="single" w:sz="8" w:space="0" w:color="F0A22E" w:themeColor="accent1"/>
          <w:insideV w:val="single" w:sz="8" w:space="0" w:color="F0A22E" w:themeColor="accent1"/>
        </w:tcBorders>
      </w:tcPr>
    </w:tblStylePr>
  </w:style>
  <w:style w:type="table" w:customStyle="1" w:styleId="HellesRasterAkzent2">
    <w:name w:val="Helles Raster;Akzent 2"/>
    <w:basedOn w:val="NormaleTabelle"/>
    <w:uiPriority w:val="62"/>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A5644E" w:themeColor="accent2"/>
        <w:left w:val="single" w:sz="8" w:space="0" w:color="A5644E" w:themeColor="accent2"/>
        <w:bottom w:val="single" w:sz="8" w:space="0" w:color="A5644E" w:themeColor="accent2"/>
        <w:right w:val="single" w:sz="8" w:space="0" w:color="A5644E" w:themeColor="accent2"/>
        <w:insideH w:val="single" w:sz="8" w:space="0" w:color="A5644E" w:themeColor="accent2"/>
        <w:insideV w:val="single" w:sz="8" w:space="0" w:color="A5644E"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644E" w:themeColor="accent2"/>
          <w:left w:val="single" w:sz="8" w:space="0" w:color="A5644E" w:themeColor="accent2"/>
          <w:bottom w:val="single" w:sz="18" w:space="0" w:color="A5644E" w:themeColor="accent2"/>
          <w:right w:val="single" w:sz="8" w:space="0" w:color="A5644E" w:themeColor="accent2"/>
          <w:insideH w:val="nil"/>
          <w:insideV w:val="single" w:sz="8" w:space="0" w:color="A5644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644E" w:themeColor="accent2"/>
          <w:left w:val="single" w:sz="8" w:space="0" w:color="A5644E" w:themeColor="accent2"/>
          <w:bottom w:val="single" w:sz="8" w:space="0" w:color="A5644E" w:themeColor="accent2"/>
          <w:right w:val="single" w:sz="8" w:space="0" w:color="A5644E" w:themeColor="accent2"/>
          <w:insideH w:val="nil"/>
          <w:insideV w:val="single" w:sz="8" w:space="0" w:color="A5644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644E" w:themeColor="accent2"/>
          <w:left w:val="single" w:sz="8" w:space="0" w:color="A5644E" w:themeColor="accent2"/>
          <w:bottom w:val="single" w:sz="8" w:space="0" w:color="A5644E" w:themeColor="accent2"/>
          <w:right w:val="single" w:sz="8" w:space="0" w:color="A5644E" w:themeColor="accent2"/>
        </w:tcBorders>
      </w:tcPr>
    </w:tblStylePr>
    <w:tblStylePr w:type="band1Vert">
      <w:tblPr/>
      <w:tcPr>
        <w:tcBorders>
          <w:top w:val="single" w:sz="8" w:space="0" w:color="A5644E" w:themeColor="accent2"/>
          <w:left w:val="single" w:sz="8" w:space="0" w:color="A5644E" w:themeColor="accent2"/>
          <w:bottom w:val="single" w:sz="8" w:space="0" w:color="A5644E" w:themeColor="accent2"/>
          <w:right w:val="single" w:sz="8" w:space="0" w:color="A5644E" w:themeColor="accent2"/>
        </w:tcBorders>
        <w:shd w:val="clear" w:color="auto" w:fill="E9D8D2" w:themeFill="accent2" w:themeFillTint="3F"/>
      </w:tcPr>
    </w:tblStylePr>
    <w:tblStylePr w:type="band1Horz">
      <w:tblPr/>
      <w:tcPr>
        <w:tcBorders>
          <w:top w:val="single" w:sz="8" w:space="0" w:color="A5644E" w:themeColor="accent2"/>
          <w:left w:val="single" w:sz="8" w:space="0" w:color="A5644E" w:themeColor="accent2"/>
          <w:bottom w:val="single" w:sz="8" w:space="0" w:color="A5644E" w:themeColor="accent2"/>
          <w:right w:val="single" w:sz="8" w:space="0" w:color="A5644E" w:themeColor="accent2"/>
          <w:insideV w:val="single" w:sz="8" w:space="0" w:color="A5644E" w:themeColor="accent2"/>
        </w:tcBorders>
        <w:shd w:val="clear" w:color="auto" w:fill="E9D8D2" w:themeFill="accent2" w:themeFillTint="3F"/>
      </w:tcPr>
    </w:tblStylePr>
    <w:tblStylePr w:type="band2Horz">
      <w:tblPr/>
      <w:tcPr>
        <w:tcBorders>
          <w:top w:val="single" w:sz="8" w:space="0" w:color="A5644E" w:themeColor="accent2"/>
          <w:left w:val="single" w:sz="8" w:space="0" w:color="A5644E" w:themeColor="accent2"/>
          <w:bottom w:val="single" w:sz="8" w:space="0" w:color="A5644E" w:themeColor="accent2"/>
          <w:right w:val="single" w:sz="8" w:space="0" w:color="A5644E" w:themeColor="accent2"/>
          <w:insideV w:val="single" w:sz="8" w:space="0" w:color="A5644E" w:themeColor="accent2"/>
        </w:tcBorders>
      </w:tcPr>
    </w:tblStylePr>
  </w:style>
  <w:style w:type="table" w:customStyle="1" w:styleId="HellesRasterAkzent3">
    <w:name w:val="Helles Raster;Akzent 3"/>
    <w:basedOn w:val="NormaleTabelle"/>
    <w:uiPriority w:val="62"/>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B58B80" w:themeColor="accent3"/>
        <w:left w:val="single" w:sz="8" w:space="0" w:color="B58B80" w:themeColor="accent3"/>
        <w:bottom w:val="single" w:sz="8" w:space="0" w:color="B58B80" w:themeColor="accent3"/>
        <w:right w:val="single" w:sz="8" w:space="0" w:color="B58B80" w:themeColor="accent3"/>
        <w:insideH w:val="single" w:sz="8" w:space="0" w:color="B58B80" w:themeColor="accent3"/>
        <w:insideV w:val="single" w:sz="8" w:space="0" w:color="B58B8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58B80" w:themeColor="accent3"/>
          <w:left w:val="single" w:sz="8" w:space="0" w:color="B58B80" w:themeColor="accent3"/>
          <w:bottom w:val="single" w:sz="18" w:space="0" w:color="B58B80" w:themeColor="accent3"/>
          <w:right w:val="single" w:sz="8" w:space="0" w:color="B58B80" w:themeColor="accent3"/>
          <w:insideH w:val="nil"/>
          <w:insideV w:val="single" w:sz="8" w:space="0" w:color="B58B8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58B80" w:themeColor="accent3"/>
          <w:left w:val="single" w:sz="8" w:space="0" w:color="B58B80" w:themeColor="accent3"/>
          <w:bottom w:val="single" w:sz="8" w:space="0" w:color="B58B80" w:themeColor="accent3"/>
          <w:right w:val="single" w:sz="8" w:space="0" w:color="B58B80" w:themeColor="accent3"/>
          <w:insideH w:val="nil"/>
          <w:insideV w:val="single" w:sz="8" w:space="0" w:color="B58B8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58B80" w:themeColor="accent3"/>
          <w:left w:val="single" w:sz="8" w:space="0" w:color="B58B80" w:themeColor="accent3"/>
          <w:bottom w:val="single" w:sz="8" w:space="0" w:color="B58B80" w:themeColor="accent3"/>
          <w:right w:val="single" w:sz="8" w:space="0" w:color="B58B80" w:themeColor="accent3"/>
        </w:tcBorders>
      </w:tcPr>
    </w:tblStylePr>
    <w:tblStylePr w:type="band1Vert">
      <w:tblPr/>
      <w:tcPr>
        <w:tcBorders>
          <w:top w:val="single" w:sz="8" w:space="0" w:color="B58B80" w:themeColor="accent3"/>
          <w:left w:val="single" w:sz="8" w:space="0" w:color="B58B80" w:themeColor="accent3"/>
          <w:bottom w:val="single" w:sz="8" w:space="0" w:color="B58B80" w:themeColor="accent3"/>
          <w:right w:val="single" w:sz="8" w:space="0" w:color="B58B80" w:themeColor="accent3"/>
        </w:tcBorders>
        <w:shd w:val="clear" w:color="auto" w:fill="ECE2DF" w:themeFill="accent3" w:themeFillTint="3F"/>
      </w:tcPr>
    </w:tblStylePr>
    <w:tblStylePr w:type="band1Horz">
      <w:tblPr/>
      <w:tcPr>
        <w:tcBorders>
          <w:top w:val="single" w:sz="8" w:space="0" w:color="B58B80" w:themeColor="accent3"/>
          <w:left w:val="single" w:sz="8" w:space="0" w:color="B58B80" w:themeColor="accent3"/>
          <w:bottom w:val="single" w:sz="8" w:space="0" w:color="B58B80" w:themeColor="accent3"/>
          <w:right w:val="single" w:sz="8" w:space="0" w:color="B58B80" w:themeColor="accent3"/>
          <w:insideV w:val="single" w:sz="8" w:space="0" w:color="B58B80" w:themeColor="accent3"/>
        </w:tcBorders>
        <w:shd w:val="clear" w:color="auto" w:fill="ECE2DF" w:themeFill="accent3" w:themeFillTint="3F"/>
      </w:tcPr>
    </w:tblStylePr>
    <w:tblStylePr w:type="band2Horz">
      <w:tblPr/>
      <w:tcPr>
        <w:tcBorders>
          <w:top w:val="single" w:sz="8" w:space="0" w:color="B58B80" w:themeColor="accent3"/>
          <w:left w:val="single" w:sz="8" w:space="0" w:color="B58B80" w:themeColor="accent3"/>
          <w:bottom w:val="single" w:sz="8" w:space="0" w:color="B58B80" w:themeColor="accent3"/>
          <w:right w:val="single" w:sz="8" w:space="0" w:color="B58B80" w:themeColor="accent3"/>
          <w:insideV w:val="single" w:sz="8" w:space="0" w:color="B58B80" w:themeColor="accent3"/>
        </w:tcBorders>
      </w:tcPr>
    </w:tblStylePr>
  </w:style>
  <w:style w:type="table" w:customStyle="1" w:styleId="HellesRasterAkzent4">
    <w:name w:val="Helles Raster;Akzent 4"/>
    <w:basedOn w:val="NormaleTabelle"/>
    <w:uiPriority w:val="62"/>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C3986D" w:themeColor="accent4"/>
        <w:left w:val="single" w:sz="8" w:space="0" w:color="C3986D" w:themeColor="accent4"/>
        <w:bottom w:val="single" w:sz="8" w:space="0" w:color="C3986D" w:themeColor="accent4"/>
        <w:right w:val="single" w:sz="8" w:space="0" w:color="C3986D" w:themeColor="accent4"/>
        <w:insideH w:val="single" w:sz="8" w:space="0" w:color="C3986D" w:themeColor="accent4"/>
        <w:insideV w:val="single" w:sz="8" w:space="0" w:color="C398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3986D" w:themeColor="accent4"/>
          <w:left w:val="single" w:sz="8" w:space="0" w:color="C3986D" w:themeColor="accent4"/>
          <w:bottom w:val="single" w:sz="18" w:space="0" w:color="C3986D" w:themeColor="accent4"/>
          <w:right w:val="single" w:sz="8" w:space="0" w:color="C3986D" w:themeColor="accent4"/>
          <w:insideH w:val="nil"/>
          <w:insideV w:val="single" w:sz="8" w:space="0" w:color="C398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3986D" w:themeColor="accent4"/>
          <w:left w:val="single" w:sz="8" w:space="0" w:color="C3986D" w:themeColor="accent4"/>
          <w:bottom w:val="single" w:sz="8" w:space="0" w:color="C3986D" w:themeColor="accent4"/>
          <w:right w:val="single" w:sz="8" w:space="0" w:color="C3986D" w:themeColor="accent4"/>
          <w:insideH w:val="nil"/>
          <w:insideV w:val="single" w:sz="8" w:space="0" w:color="C398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3986D" w:themeColor="accent4"/>
          <w:left w:val="single" w:sz="8" w:space="0" w:color="C3986D" w:themeColor="accent4"/>
          <w:bottom w:val="single" w:sz="8" w:space="0" w:color="C3986D" w:themeColor="accent4"/>
          <w:right w:val="single" w:sz="8" w:space="0" w:color="C3986D" w:themeColor="accent4"/>
        </w:tcBorders>
      </w:tcPr>
    </w:tblStylePr>
    <w:tblStylePr w:type="band1Vert">
      <w:tblPr/>
      <w:tcPr>
        <w:tcBorders>
          <w:top w:val="single" w:sz="8" w:space="0" w:color="C3986D" w:themeColor="accent4"/>
          <w:left w:val="single" w:sz="8" w:space="0" w:color="C3986D" w:themeColor="accent4"/>
          <w:bottom w:val="single" w:sz="8" w:space="0" w:color="C3986D" w:themeColor="accent4"/>
          <w:right w:val="single" w:sz="8" w:space="0" w:color="C3986D" w:themeColor="accent4"/>
        </w:tcBorders>
        <w:shd w:val="clear" w:color="auto" w:fill="F0E5DA" w:themeFill="accent4" w:themeFillTint="3F"/>
      </w:tcPr>
    </w:tblStylePr>
    <w:tblStylePr w:type="band1Horz">
      <w:tblPr/>
      <w:tcPr>
        <w:tcBorders>
          <w:top w:val="single" w:sz="8" w:space="0" w:color="C3986D" w:themeColor="accent4"/>
          <w:left w:val="single" w:sz="8" w:space="0" w:color="C3986D" w:themeColor="accent4"/>
          <w:bottom w:val="single" w:sz="8" w:space="0" w:color="C3986D" w:themeColor="accent4"/>
          <w:right w:val="single" w:sz="8" w:space="0" w:color="C3986D" w:themeColor="accent4"/>
          <w:insideV w:val="single" w:sz="8" w:space="0" w:color="C3986D" w:themeColor="accent4"/>
        </w:tcBorders>
        <w:shd w:val="clear" w:color="auto" w:fill="F0E5DA" w:themeFill="accent4" w:themeFillTint="3F"/>
      </w:tcPr>
    </w:tblStylePr>
    <w:tblStylePr w:type="band2Horz">
      <w:tblPr/>
      <w:tcPr>
        <w:tcBorders>
          <w:top w:val="single" w:sz="8" w:space="0" w:color="C3986D" w:themeColor="accent4"/>
          <w:left w:val="single" w:sz="8" w:space="0" w:color="C3986D" w:themeColor="accent4"/>
          <w:bottom w:val="single" w:sz="8" w:space="0" w:color="C3986D" w:themeColor="accent4"/>
          <w:right w:val="single" w:sz="8" w:space="0" w:color="C3986D" w:themeColor="accent4"/>
          <w:insideV w:val="single" w:sz="8" w:space="0" w:color="C3986D" w:themeColor="accent4"/>
        </w:tcBorders>
      </w:tcPr>
    </w:tblStylePr>
  </w:style>
  <w:style w:type="table" w:customStyle="1" w:styleId="HellesRasterAkzent5">
    <w:name w:val="Helles Raster;Akzent 5"/>
    <w:basedOn w:val="NormaleTabelle"/>
    <w:uiPriority w:val="62"/>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A19574" w:themeColor="accent5"/>
        <w:left w:val="single" w:sz="8" w:space="0" w:color="A19574" w:themeColor="accent5"/>
        <w:bottom w:val="single" w:sz="8" w:space="0" w:color="A19574" w:themeColor="accent5"/>
        <w:right w:val="single" w:sz="8" w:space="0" w:color="A19574" w:themeColor="accent5"/>
        <w:insideH w:val="single" w:sz="8" w:space="0" w:color="A19574" w:themeColor="accent5"/>
        <w:insideV w:val="single" w:sz="8" w:space="0" w:color="A1957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19574" w:themeColor="accent5"/>
          <w:left w:val="single" w:sz="8" w:space="0" w:color="A19574" w:themeColor="accent5"/>
          <w:bottom w:val="single" w:sz="18" w:space="0" w:color="A19574" w:themeColor="accent5"/>
          <w:right w:val="single" w:sz="8" w:space="0" w:color="A19574" w:themeColor="accent5"/>
          <w:insideH w:val="nil"/>
          <w:insideV w:val="single" w:sz="8" w:space="0" w:color="A1957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19574" w:themeColor="accent5"/>
          <w:left w:val="single" w:sz="8" w:space="0" w:color="A19574" w:themeColor="accent5"/>
          <w:bottom w:val="single" w:sz="8" w:space="0" w:color="A19574" w:themeColor="accent5"/>
          <w:right w:val="single" w:sz="8" w:space="0" w:color="A19574" w:themeColor="accent5"/>
          <w:insideH w:val="nil"/>
          <w:insideV w:val="single" w:sz="8" w:space="0" w:color="A1957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19574" w:themeColor="accent5"/>
          <w:left w:val="single" w:sz="8" w:space="0" w:color="A19574" w:themeColor="accent5"/>
          <w:bottom w:val="single" w:sz="8" w:space="0" w:color="A19574" w:themeColor="accent5"/>
          <w:right w:val="single" w:sz="8" w:space="0" w:color="A19574" w:themeColor="accent5"/>
        </w:tcBorders>
      </w:tcPr>
    </w:tblStylePr>
    <w:tblStylePr w:type="band1Vert">
      <w:tblPr/>
      <w:tcPr>
        <w:tcBorders>
          <w:top w:val="single" w:sz="8" w:space="0" w:color="A19574" w:themeColor="accent5"/>
          <w:left w:val="single" w:sz="8" w:space="0" w:color="A19574" w:themeColor="accent5"/>
          <w:bottom w:val="single" w:sz="8" w:space="0" w:color="A19574" w:themeColor="accent5"/>
          <w:right w:val="single" w:sz="8" w:space="0" w:color="A19574" w:themeColor="accent5"/>
        </w:tcBorders>
        <w:shd w:val="clear" w:color="auto" w:fill="E7E4DC" w:themeFill="accent5" w:themeFillTint="3F"/>
      </w:tcPr>
    </w:tblStylePr>
    <w:tblStylePr w:type="band1Horz">
      <w:tblPr/>
      <w:tcPr>
        <w:tcBorders>
          <w:top w:val="single" w:sz="8" w:space="0" w:color="A19574" w:themeColor="accent5"/>
          <w:left w:val="single" w:sz="8" w:space="0" w:color="A19574" w:themeColor="accent5"/>
          <w:bottom w:val="single" w:sz="8" w:space="0" w:color="A19574" w:themeColor="accent5"/>
          <w:right w:val="single" w:sz="8" w:space="0" w:color="A19574" w:themeColor="accent5"/>
          <w:insideV w:val="single" w:sz="8" w:space="0" w:color="A19574" w:themeColor="accent5"/>
        </w:tcBorders>
        <w:shd w:val="clear" w:color="auto" w:fill="E7E4DC" w:themeFill="accent5" w:themeFillTint="3F"/>
      </w:tcPr>
    </w:tblStylePr>
    <w:tblStylePr w:type="band2Horz">
      <w:tblPr/>
      <w:tcPr>
        <w:tcBorders>
          <w:top w:val="single" w:sz="8" w:space="0" w:color="A19574" w:themeColor="accent5"/>
          <w:left w:val="single" w:sz="8" w:space="0" w:color="A19574" w:themeColor="accent5"/>
          <w:bottom w:val="single" w:sz="8" w:space="0" w:color="A19574" w:themeColor="accent5"/>
          <w:right w:val="single" w:sz="8" w:space="0" w:color="A19574" w:themeColor="accent5"/>
          <w:insideV w:val="single" w:sz="8" w:space="0" w:color="A19574" w:themeColor="accent5"/>
        </w:tcBorders>
      </w:tcPr>
    </w:tblStylePr>
  </w:style>
  <w:style w:type="table" w:customStyle="1" w:styleId="HellesRasterAkzent6">
    <w:name w:val="Helles Raster;Akzent 6"/>
    <w:basedOn w:val="NormaleTabelle"/>
    <w:uiPriority w:val="62"/>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C17529" w:themeColor="accent6"/>
        <w:left w:val="single" w:sz="8" w:space="0" w:color="C17529" w:themeColor="accent6"/>
        <w:bottom w:val="single" w:sz="8" w:space="0" w:color="C17529" w:themeColor="accent6"/>
        <w:right w:val="single" w:sz="8" w:space="0" w:color="C17529" w:themeColor="accent6"/>
        <w:insideH w:val="single" w:sz="8" w:space="0" w:color="C17529" w:themeColor="accent6"/>
        <w:insideV w:val="single" w:sz="8" w:space="0" w:color="C1752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7529" w:themeColor="accent6"/>
          <w:left w:val="single" w:sz="8" w:space="0" w:color="C17529" w:themeColor="accent6"/>
          <w:bottom w:val="single" w:sz="18" w:space="0" w:color="C17529" w:themeColor="accent6"/>
          <w:right w:val="single" w:sz="8" w:space="0" w:color="C17529" w:themeColor="accent6"/>
          <w:insideH w:val="nil"/>
          <w:insideV w:val="single" w:sz="8" w:space="0" w:color="C1752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7529" w:themeColor="accent6"/>
          <w:left w:val="single" w:sz="8" w:space="0" w:color="C17529" w:themeColor="accent6"/>
          <w:bottom w:val="single" w:sz="8" w:space="0" w:color="C17529" w:themeColor="accent6"/>
          <w:right w:val="single" w:sz="8" w:space="0" w:color="C17529" w:themeColor="accent6"/>
          <w:insideH w:val="nil"/>
          <w:insideV w:val="single" w:sz="8" w:space="0" w:color="C1752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7529" w:themeColor="accent6"/>
          <w:left w:val="single" w:sz="8" w:space="0" w:color="C17529" w:themeColor="accent6"/>
          <w:bottom w:val="single" w:sz="8" w:space="0" w:color="C17529" w:themeColor="accent6"/>
          <w:right w:val="single" w:sz="8" w:space="0" w:color="C17529" w:themeColor="accent6"/>
        </w:tcBorders>
      </w:tcPr>
    </w:tblStylePr>
    <w:tblStylePr w:type="band1Vert">
      <w:tblPr/>
      <w:tcPr>
        <w:tcBorders>
          <w:top w:val="single" w:sz="8" w:space="0" w:color="C17529" w:themeColor="accent6"/>
          <w:left w:val="single" w:sz="8" w:space="0" w:color="C17529" w:themeColor="accent6"/>
          <w:bottom w:val="single" w:sz="8" w:space="0" w:color="C17529" w:themeColor="accent6"/>
          <w:right w:val="single" w:sz="8" w:space="0" w:color="C17529" w:themeColor="accent6"/>
        </w:tcBorders>
        <w:shd w:val="clear" w:color="auto" w:fill="F3DCC6" w:themeFill="accent6" w:themeFillTint="3F"/>
      </w:tcPr>
    </w:tblStylePr>
    <w:tblStylePr w:type="band1Horz">
      <w:tblPr/>
      <w:tcPr>
        <w:tcBorders>
          <w:top w:val="single" w:sz="8" w:space="0" w:color="C17529" w:themeColor="accent6"/>
          <w:left w:val="single" w:sz="8" w:space="0" w:color="C17529" w:themeColor="accent6"/>
          <w:bottom w:val="single" w:sz="8" w:space="0" w:color="C17529" w:themeColor="accent6"/>
          <w:right w:val="single" w:sz="8" w:space="0" w:color="C17529" w:themeColor="accent6"/>
          <w:insideV w:val="single" w:sz="8" w:space="0" w:color="C17529" w:themeColor="accent6"/>
        </w:tcBorders>
        <w:shd w:val="clear" w:color="auto" w:fill="F3DCC6" w:themeFill="accent6" w:themeFillTint="3F"/>
      </w:tcPr>
    </w:tblStylePr>
    <w:tblStylePr w:type="band2Horz">
      <w:tblPr/>
      <w:tcPr>
        <w:tcBorders>
          <w:top w:val="single" w:sz="8" w:space="0" w:color="C17529" w:themeColor="accent6"/>
          <w:left w:val="single" w:sz="8" w:space="0" w:color="C17529" w:themeColor="accent6"/>
          <w:bottom w:val="single" w:sz="8" w:space="0" w:color="C17529" w:themeColor="accent6"/>
          <w:right w:val="single" w:sz="8" w:space="0" w:color="C17529" w:themeColor="accent6"/>
          <w:insideV w:val="single" w:sz="8" w:space="0" w:color="C17529" w:themeColor="accent6"/>
        </w:tcBorders>
      </w:tcPr>
    </w:tblStylePr>
  </w:style>
  <w:style w:type="table" w:styleId="HelleListe">
    <w:name w:val="Light List"/>
    <w:basedOn w:val="NormaleTabelle"/>
    <w:uiPriority w:val="61"/>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
    <w:name w:val="Helle Liste;Akzent 1"/>
    <w:basedOn w:val="NormaleTabelle"/>
    <w:uiPriority w:val="61"/>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F0A22E" w:themeColor="accent1"/>
        <w:left w:val="single" w:sz="8" w:space="0" w:color="F0A22E" w:themeColor="accent1"/>
        <w:bottom w:val="single" w:sz="8" w:space="0" w:color="F0A22E" w:themeColor="accent1"/>
        <w:right w:val="single" w:sz="8" w:space="0" w:color="F0A22E" w:themeColor="accent1"/>
      </w:tblBorders>
    </w:tblPr>
    <w:tblStylePr w:type="firstRow">
      <w:pPr>
        <w:spacing w:before="0" w:after="0" w:line="240" w:lineRule="auto"/>
      </w:pPr>
      <w:rPr>
        <w:b/>
        <w:bCs/>
        <w:color w:val="FFFFFF" w:themeColor="background1"/>
      </w:rPr>
      <w:tblPr/>
      <w:tcPr>
        <w:shd w:val="clear" w:color="auto" w:fill="F0A22E" w:themeFill="accent1"/>
      </w:tcPr>
    </w:tblStylePr>
    <w:tblStylePr w:type="lastRow">
      <w:pPr>
        <w:spacing w:before="0" w:after="0" w:line="240" w:lineRule="auto"/>
      </w:pPr>
      <w:rPr>
        <w:b/>
        <w:bCs/>
      </w:rPr>
      <w:tblPr/>
      <w:tcPr>
        <w:tcBorders>
          <w:top w:val="double" w:sz="6" w:space="0" w:color="F0A22E" w:themeColor="accent1"/>
          <w:left w:val="single" w:sz="8" w:space="0" w:color="F0A22E" w:themeColor="accent1"/>
          <w:bottom w:val="single" w:sz="8" w:space="0" w:color="F0A22E" w:themeColor="accent1"/>
          <w:right w:val="single" w:sz="8" w:space="0" w:color="F0A22E" w:themeColor="accent1"/>
        </w:tcBorders>
      </w:tcPr>
    </w:tblStylePr>
    <w:tblStylePr w:type="firstCol">
      <w:rPr>
        <w:b/>
        <w:bCs/>
      </w:rPr>
    </w:tblStylePr>
    <w:tblStylePr w:type="lastCol">
      <w:rPr>
        <w:b/>
        <w:bCs/>
      </w:rPr>
    </w:tblStylePr>
    <w:tblStylePr w:type="band1Vert">
      <w:tblPr/>
      <w:tcPr>
        <w:tcBorders>
          <w:top w:val="single" w:sz="8" w:space="0" w:color="F0A22E" w:themeColor="accent1"/>
          <w:left w:val="single" w:sz="8" w:space="0" w:color="F0A22E" w:themeColor="accent1"/>
          <w:bottom w:val="single" w:sz="8" w:space="0" w:color="F0A22E" w:themeColor="accent1"/>
          <w:right w:val="single" w:sz="8" w:space="0" w:color="F0A22E" w:themeColor="accent1"/>
        </w:tcBorders>
      </w:tcPr>
    </w:tblStylePr>
    <w:tblStylePr w:type="band1Horz">
      <w:tblPr/>
      <w:tcPr>
        <w:tcBorders>
          <w:top w:val="single" w:sz="8" w:space="0" w:color="F0A22E" w:themeColor="accent1"/>
          <w:left w:val="single" w:sz="8" w:space="0" w:color="F0A22E" w:themeColor="accent1"/>
          <w:bottom w:val="single" w:sz="8" w:space="0" w:color="F0A22E" w:themeColor="accent1"/>
          <w:right w:val="single" w:sz="8" w:space="0" w:color="F0A22E" w:themeColor="accent1"/>
        </w:tcBorders>
      </w:tcPr>
    </w:tblStylePr>
  </w:style>
  <w:style w:type="table" w:customStyle="1" w:styleId="HelleListeAkzent2">
    <w:name w:val="Helle Liste;Akzent 2"/>
    <w:basedOn w:val="NormaleTabelle"/>
    <w:uiPriority w:val="61"/>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A5644E" w:themeColor="accent2"/>
        <w:left w:val="single" w:sz="8" w:space="0" w:color="A5644E" w:themeColor="accent2"/>
        <w:bottom w:val="single" w:sz="8" w:space="0" w:color="A5644E" w:themeColor="accent2"/>
        <w:right w:val="single" w:sz="8" w:space="0" w:color="A5644E" w:themeColor="accent2"/>
      </w:tblBorders>
    </w:tblPr>
    <w:tblStylePr w:type="firstRow">
      <w:pPr>
        <w:spacing w:before="0" w:after="0" w:line="240" w:lineRule="auto"/>
      </w:pPr>
      <w:rPr>
        <w:b/>
        <w:bCs/>
        <w:color w:val="FFFFFF" w:themeColor="background1"/>
      </w:rPr>
      <w:tblPr/>
      <w:tcPr>
        <w:shd w:val="clear" w:color="auto" w:fill="A5644E" w:themeFill="accent2"/>
      </w:tcPr>
    </w:tblStylePr>
    <w:tblStylePr w:type="lastRow">
      <w:pPr>
        <w:spacing w:before="0" w:after="0" w:line="240" w:lineRule="auto"/>
      </w:pPr>
      <w:rPr>
        <w:b/>
        <w:bCs/>
      </w:rPr>
      <w:tblPr/>
      <w:tcPr>
        <w:tcBorders>
          <w:top w:val="double" w:sz="6" w:space="0" w:color="A5644E" w:themeColor="accent2"/>
          <w:left w:val="single" w:sz="8" w:space="0" w:color="A5644E" w:themeColor="accent2"/>
          <w:bottom w:val="single" w:sz="8" w:space="0" w:color="A5644E" w:themeColor="accent2"/>
          <w:right w:val="single" w:sz="8" w:space="0" w:color="A5644E" w:themeColor="accent2"/>
        </w:tcBorders>
      </w:tcPr>
    </w:tblStylePr>
    <w:tblStylePr w:type="firstCol">
      <w:rPr>
        <w:b/>
        <w:bCs/>
      </w:rPr>
    </w:tblStylePr>
    <w:tblStylePr w:type="lastCol">
      <w:rPr>
        <w:b/>
        <w:bCs/>
      </w:rPr>
    </w:tblStylePr>
    <w:tblStylePr w:type="band1Vert">
      <w:tblPr/>
      <w:tcPr>
        <w:tcBorders>
          <w:top w:val="single" w:sz="8" w:space="0" w:color="A5644E" w:themeColor="accent2"/>
          <w:left w:val="single" w:sz="8" w:space="0" w:color="A5644E" w:themeColor="accent2"/>
          <w:bottom w:val="single" w:sz="8" w:space="0" w:color="A5644E" w:themeColor="accent2"/>
          <w:right w:val="single" w:sz="8" w:space="0" w:color="A5644E" w:themeColor="accent2"/>
        </w:tcBorders>
      </w:tcPr>
    </w:tblStylePr>
    <w:tblStylePr w:type="band1Horz">
      <w:tblPr/>
      <w:tcPr>
        <w:tcBorders>
          <w:top w:val="single" w:sz="8" w:space="0" w:color="A5644E" w:themeColor="accent2"/>
          <w:left w:val="single" w:sz="8" w:space="0" w:color="A5644E" w:themeColor="accent2"/>
          <w:bottom w:val="single" w:sz="8" w:space="0" w:color="A5644E" w:themeColor="accent2"/>
          <w:right w:val="single" w:sz="8" w:space="0" w:color="A5644E" w:themeColor="accent2"/>
        </w:tcBorders>
      </w:tcPr>
    </w:tblStylePr>
  </w:style>
  <w:style w:type="table" w:customStyle="1" w:styleId="HelleListeAkzent3">
    <w:name w:val="Helle Liste;Akzent 3"/>
    <w:basedOn w:val="NormaleTabelle"/>
    <w:uiPriority w:val="61"/>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B58B80" w:themeColor="accent3"/>
        <w:left w:val="single" w:sz="8" w:space="0" w:color="B58B80" w:themeColor="accent3"/>
        <w:bottom w:val="single" w:sz="8" w:space="0" w:color="B58B80" w:themeColor="accent3"/>
        <w:right w:val="single" w:sz="8" w:space="0" w:color="B58B80" w:themeColor="accent3"/>
      </w:tblBorders>
    </w:tblPr>
    <w:tblStylePr w:type="firstRow">
      <w:pPr>
        <w:spacing w:before="0" w:after="0" w:line="240" w:lineRule="auto"/>
      </w:pPr>
      <w:rPr>
        <w:b/>
        <w:bCs/>
        <w:color w:val="FFFFFF" w:themeColor="background1"/>
      </w:rPr>
      <w:tblPr/>
      <w:tcPr>
        <w:shd w:val="clear" w:color="auto" w:fill="B58B80" w:themeFill="accent3"/>
      </w:tcPr>
    </w:tblStylePr>
    <w:tblStylePr w:type="lastRow">
      <w:pPr>
        <w:spacing w:before="0" w:after="0" w:line="240" w:lineRule="auto"/>
      </w:pPr>
      <w:rPr>
        <w:b/>
        <w:bCs/>
      </w:rPr>
      <w:tblPr/>
      <w:tcPr>
        <w:tcBorders>
          <w:top w:val="double" w:sz="6" w:space="0" w:color="B58B80" w:themeColor="accent3"/>
          <w:left w:val="single" w:sz="8" w:space="0" w:color="B58B80" w:themeColor="accent3"/>
          <w:bottom w:val="single" w:sz="8" w:space="0" w:color="B58B80" w:themeColor="accent3"/>
          <w:right w:val="single" w:sz="8" w:space="0" w:color="B58B80" w:themeColor="accent3"/>
        </w:tcBorders>
      </w:tcPr>
    </w:tblStylePr>
    <w:tblStylePr w:type="firstCol">
      <w:rPr>
        <w:b/>
        <w:bCs/>
      </w:rPr>
    </w:tblStylePr>
    <w:tblStylePr w:type="lastCol">
      <w:rPr>
        <w:b/>
        <w:bCs/>
      </w:rPr>
    </w:tblStylePr>
    <w:tblStylePr w:type="band1Vert">
      <w:tblPr/>
      <w:tcPr>
        <w:tcBorders>
          <w:top w:val="single" w:sz="8" w:space="0" w:color="B58B80" w:themeColor="accent3"/>
          <w:left w:val="single" w:sz="8" w:space="0" w:color="B58B80" w:themeColor="accent3"/>
          <w:bottom w:val="single" w:sz="8" w:space="0" w:color="B58B80" w:themeColor="accent3"/>
          <w:right w:val="single" w:sz="8" w:space="0" w:color="B58B80" w:themeColor="accent3"/>
        </w:tcBorders>
      </w:tcPr>
    </w:tblStylePr>
    <w:tblStylePr w:type="band1Horz">
      <w:tblPr/>
      <w:tcPr>
        <w:tcBorders>
          <w:top w:val="single" w:sz="8" w:space="0" w:color="B58B80" w:themeColor="accent3"/>
          <w:left w:val="single" w:sz="8" w:space="0" w:color="B58B80" w:themeColor="accent3"/>
          <w:bottom w:val="single" w:sz="8" w:space="0" w:color="B58B80" w:themeColor="accent3"/>
          <w:right w:val="single" w:sz="8" w:space="0" w:color="B58B80" w:themeColor="accent3"/>
        </w:tcBorders>
      </w:tcPr>
    </w:tblStylePr>
  </w:style>
  <w:style w:type="table" w:customStyle="1" w:styleId="HelleListeAkzent4">
    <w:name w:val="Helle Liste;Akzent 4"/>
    <w:basedOn w:val="NormaleTabelle"/>
    <w:uiPriority w:val="61"/>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C3986D" w:themeColor="accent4"/>
        <w:left w:val="single" w:sz="8" w:space="0" w:color="C3986D" w:themeColor="accent4"/>
        <w:bottom w:val="single" w:sz="8" w:space="0" w:color="C3986D" w:themeColor="accent4"/>
        <w:right w:val="single" w:sz="8" w:space="0" w:color="C3986D" w:themeColor="accent4"/>
      </w:tblBorders>
    </w:tblPr>
    <w:tblStylePr w:type="firstRow">
      <w:pPr>
        <w:spacing w:before="0" w:after="0" w:line="240" w:lineRule="auto"/>
      </w:pPr>
      <w:rPr>
        <w:b/>
        <w:bCs/>
        <w:color w:val="FFFFFF" w:themeColor="background1"/>
      </w:rPr>
      <w:tblPr/>
      <w:tcPr>
        <w:shd w:val="clear" w:color="auto" w:fill="C3986D" w:themeFill="accent4"/>
      </w:tcPr>
    </w:tblStylePr>
    <w:tblStylePr w:type="lastRow">
      <w:pPr>
        <w:spacing w:before="0" w:after="0" w:line="240" w:lineRule="auto"/>
      </w:pPr>
      <w:rPr>
        <w:b/>
        <w:bCs/>
      </w:rPr>
      <w:tblPr/>
      <w:tcPr>
        <w:tcBorders>
          <w:top w:val="double" w:sz="6" w:space="0" w:color="C3986D" w:themeColor="accent4"/>
          <w:left w:val="single" w:sz="8" w:space="0" w:color="C3986D" w:themeColor="accent4"/>
          <w:bottom w:val="single" w:sz="8" w:space="0" w:color="C3986D" w:themeColor="accent4"/>
          <w:right w:val="single" w:sz="8" w:space="0" w:color="C3986D" w:themeColor="accent4"/>
        </w:tcBorders>
      </w:tcPr>
    </w:tblStylePr>
    <w:tblStylePr w:type="firstCol">
      <w:rPr>
        <w:b/>
        <w:bCs/>
      </w:rPr>
    </w:tblStylePr>
    <w:tblStylePr w:type="lastCol">
      <w:rPr>
        <w:b/>
        <w:bCs/>
      </w:rPr>
    </w:tblStylePr>
    <w:tblStylePr w:type="band1Vert">
      <w:tblPr/>
      <w:tcPr>
        <w:tcBorders>
          <w:top w:val="single" w:sz="8" w:space="0" w:color="C3986D" w:themeColor="accent4"/>
          <w:left w:val="single" w:sz="8" w:space="0" w:color="C3986D" w:themeColor="accent4"/>
          <w:bottom w:val="single" w:sz="8" w:space="0" w:color="C3986D" w:themeColor="accent4"/>
          <w:right w:val="single" w:sz="8" w:space="0" w:color="C3986D" w:themeColor="accent4"/>
        </w:tcBorders>
      </w:tcPr>
    </w:tblStylePr>
    <w:tblStylePr w:type="band1Horz">
      <w:tblPr/>
      <w:tcPr>
        <w:tcBorders>
          <w:top w:val="single" w:sz="8" w:space="0" w:color="C3986D" w:themeColor="accent4"/>
          <w:left w:val="single" w:sz="8" w:space="0" w:color="C3986D" w:themeColor="accent4"/>
          <w:bottom w:val="single" w:sz="8" w:space="0" w:color="C3986D" w:themeColor="accent4"/>
          <w:right w:val="single" w:sz="8" w:space="0" w:color="C3986D" w:themeColor="accent4"/>
        </w:tcBorders>
      </w:tcPr>
    </w:tblStylePr>
  </w:style>
  <w:style w:type="table" w:customStyle="1" w:styleId="HelleListeAkzent5">
    <w:name w:val="Helle Liste;Akzent 5"/>
    <w:basedOn w:val="NormaleTabelle"/>
    <w:uiPriority w:val="61"/>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A19574" w:themeColor="accent5"/>
        <w:left w:val="single" w:sz="8" w:space="0" w:color="A19574" w:themeColor="accent5"/>
        <w:bottom w:val="single" w:sz="8" w:space="0" w:color="A19574" w:themeColor="accent5"/>
        <w:right w:val="single" w:sz="8" w:space="0" w:color="A19574" w:themeColor="accent5"/>
      </w:tblBorders>
    </w:tblPr>
    <w:tblStylePr w:type="firstRow">
      <w:pPr>
        <w:spacing w:before="0" w:after="0" w:line="240" w:lineRule="auto"/>
      </w:pPr>
      <w:rPr>
        <w:b/>
        <w:bCs/>
        <w:color w:val="FFFFFF" w:themeColor="background1"/>
      </w:rPr>
      <w:tblPr/>
      <w:tcPr>
        <w:shd w:val="clear" w:color="auto" w:fill="A19574" w:themeFill="accent5"/>
      </w:tcPr>
    </w:tblStylePr>
    <w:tblStylePr w:type="lastRow">
      <w:pPr>
        <w:spacing w:before="0" w:after="0" w:line="240" w:lineRule="auto"/>
      </w:pPr>
      <w:rPr>
        <w:b/>
        <w:bCs/>
      </w:rPr>
      <w:tblPr/>
      <w:tcPr>
        <w:tcBorders>
          <w:top w:val="double" w:sz="6" w:space="0" w:color="A19574" w:themeColor="accent5"/>
          <w:left w:val="single" w:sz="8" w:space="0" w:color="A19574" w:themeColor="accent5"/>
          <w:bottom w:val="single" w:sz="8" w:space="0" w:color="A19574" w:themeColor="accent5"/>
          <w:right w:val="single" w:sz="8" w:space="0" w:color="A19574" w:themeColor="accent5"/>
        </w:tcBorders>
      </w:tcPr>
    </w:tblStylePr>
    <w:tblStylePr w:type="firstCol">
      <w:rPr>
        <w:b/>
        <w:bCs/>
      </w:rPr>
    </w:tblStylePr>
    <w:tblStylePr w:type="lastCol">
      <w:rPr>
        <w:b/>
        <w:bCs/>
      </w:rPr>
    </w:tblStylePr>
    <w:tblStylePr w:type="band1Vert">
      <w:tblPr/>
      <w:tcPr>
        <w:tcBorders>
          <w:top w:val="single" w:sz="8" w:space="0" w:color="A19574" w:themeColor="accent5"/>
          <w:left w:val="single" w:sz="8" w:space="0" w:color="A19574" w:themeColor="accent5"/>
          <w:bottom w:val="single" w:sz="8" w:space="0" w:color="A19574" w:themeColor="accent5"/>
          <w:right w:val="single" w:sz="8" w:space="0" w:color="A19574" w:themeColor="accent5"/>
        </w:tcBorders>
      </w:tcPr>
    </w:tblStylePr>
    <w:tblStylePr w:type="band1Horz">
      <w:tblPr/>
      <w:tcPr>
        <w:tcBorders>
          <w:top w:val="single" w:sz="8" w:space="0" w:color="A19574" w:themeColor="accent5"/>
          <w:left w:val="single" w:sz="8" w:space="0" w:color="A19574" w:themeColor="accent5"/>
          <w:bottom w:val="single" w:sz="8" w:space="0" w:color="A19574" w:themeColor="accent5"/>
          <w:right w:val="single" w:sz="8" w:space="0" w:color="A19574" w:themeColor="accent5"/>
        </w:tcBorders>
      </w:tcPr>
    </w:tblStylePr>
  </w:style>
  <w:style w:type="table" w:customStyle="1" w:styleId="HelleListeAkzent6">
    <w:name w:val="Helle Liste;Akzent 6"/>
    <w:basedOn w:val="NormaleTabelle"/>
    <w:uiPriority w:val="61"/>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C17529" w:themeColor="accent6"/>
        <w:left w:val="single" w:sz="8" w:space="0" w:color="C17529" w:themeColor="accent6"/>
        <w:bottom w:val="single" w:sz="8" w:space="0" w:color="C17529" w:themeColor="accent6"/>
        <w:right w:val="single" w:sz="8" w:space="0" w:color="C17529" w:themeColor="accent6"/>
      </w:tblBorders>
    </w:tblPr>
    <w:tblStylePr w:type="firstRow">
      <w:pPr>
        <w:spacing w:before="0" w:after="0" w:line="240" w:lineRule="auto"/>
      </w:pPr>
      <w:rPr>
        <w:b/>
        <w:bCs/>
        <w:color w:val="FFFFFF" w:themeColor="background1"/>
      </w:rPr>
      <w:tblPr/>
      <w:tcPr>
        <w:shd w:val="clear" w:color="auto" w:fill="C17529" w:themeFill="accent6"/>
      </w:tcPr>
    </w:tblStylePr>
    <w:tblStylePr w:type="lastRow">
      <w:pPr>
        <w:spacing w:before="0" w:after="0" w:line="240" w:lineRule="auto"/>
      </w:pPr>
      <w:rPr>
        <w:b/>
        <w:bCs/>
      </w:rPr>
      <w:tblPr/>
      <w:tcPr>
        <w:tcBorders>
          <w:top w:val="double" w:sz="6" w:space="0" w:color="C17529" w:themeColor="accent6"/>
          <w:left w:val="single" w:sz="8" w:space="0" w:color="C17529" w:themeColor="accent6"/>
          <w:bottom w:val="single" w:sz="8" w:space="0" w:color="C17529" w:themeColor="accent6"/>
          <w:right w:val="single" w:sz="8" w:space="0" w:color="C17529" w:themeColor="accent6"/>
        </w:tcBorders>
      </w:tcPr>
    </w:tblStylePr>
    <w:tblStylePr w:type="firstCol">
      <w:rPr>
        <w:b/>
        <w:bCs/>
      </w:rPr>
    </w:tblStylePr>
    <w:tblStylePr w:type="lastCol">
      <w:rPr>
        <w:b/>
        <w:bCs/>
      </w:rPr>
    </w:tblStylePr>
    <w:tblStylePr w:type="band1Vert">
      <w:tblPr/>
      <w:tcPr>
        <w:tcBorders>
          <w:top w:val="single" w:sz="8" w:space="0" w:color="C17529" w:themeColor="accent6"/>
          <w:left w:val="single" w:sz="8" w:space="0" w:color="C17529" w:themeColor="accent6"/>
          <w:bottom w:val="single" w:sz="8" w:space="0" w:color="C17529" w:themeColor="accent6"/>
          <w:right w:val="single" w:sz="8" w:space="0" w:color="C17529" w:themeColor="accent6"/>
        </w:tcBorders>
      </w:tcPr>
    </w:tblStylePr>
    <w:tblStylePr w:type="band1Horz">
      <w:tblPr/>
      <w:tcPr>
        <w:tcBorders>
          <w:top w:val="single" w:sz="8" w:space="0" w:color="C17529" w:themeColor="accent6"/>
          <w:left w:val="single" w:sz="8" w:space="0" w:color="C17529" w:themeColor="accent6"/>
          <w:bottom w:val="single" w:sz="8" w:space="0" w:color="C17529" w:themeColor="accent6"/>
          <w:right w:val="single" w:sz="8" w:space="0" w:color="C17529" w:themeColor="accent6"/>
        </w:tcBorders>
      </w:tcPr>
    </w:tblStylePr>
  </w:style>
  <w:style w:type="table" w:styleId="HelleSchattierung">
    <w:name w:val="Light Shading"/>
    <w:basedOn w:val="NormaleTabelle"/>
    <w:uiPriority w:val="60"/>
    <w:rsid w:val="00401A6B"/>
    <w:pPr>
      <w:spacing w:before="40" w:after="0" w:line="240" w:lineRule="auto"/>
    </w:pPr>
    <w:rPr>
      <w:rFonts w:eastAsiaTheme="minorHAnsi"/>
      <w:color w:val="000000" w:themeColor="text1" w:themeShade="BF"/>
      <w:sz w:val="20"/>
      <w:szCs w:val="20"/>
      <w:lang w:val="de-DE" w:eastAsia="de-CH"/>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Akzent1">
    <w:name w:val="Helle Schattierung;Akzent 1"/>
    <w:basedOn w:val="NormaleTabelle"/>
    <w:uiPriority w:val="60"/>
    <w:rsid w:val="00401A6B"/>
    <w:pPr>
      <w:spacing w:before="40" w:after="0" w:line="240" w:lineRule="auto"/>
    </w:pPr>
    <w:rPr>
      <w:rFonts w:eastAsiaTheme="minorHAnsi"/>
      <w:color w:val="C77C0E" w:themeColor="accent1" w:themeShade="BF"/>
      <w:sz w:val="20"/>
      <w:szCs w:val="20"/>
      <w:lang w:val="de-DE" w:eastAsia="de-CH"/>
    </w:rPr>
    <w:tblPr>
      <w:tblStyleRowBandSize w:val="1"/>
      <w:tblStyleColBandSize w:val="1"/>
      <w:tblBorders>
        <w:top w:val="single" w:sz="8" w:space="0" w:color="F0A22E" w:themeColor="accent1"/>
        <w:bottom w:val="single" w:sz="8" w:space="0" w:color="F0A22E" w:themeColor="accent1"/>
      </w:tblBorders>
    </w:tblPr>
    <w:tblStylePr w:type="firstRow">
      <w:pPr>
        <w:spacing w:before="0" w:after="0" w:line="240" w:lineRule="auto"/>
      </w:pPr>
      <w:rPr>
        <w:b/>
        <w:bCs/>
      </w:rPr>
      <w:tblPr/>
      <w:tcPr>
        <w:tcBorders>
          <w:top w:val="single" w:sz="8" w:space="0" w:color="F0A22E" w:themeColor="accent1"/>
          <w:left w:val="nil"/>
          <w:bottom w:val="single" w:sz="8" w:space="0" w:color="F0A22E" w:themeColor="accent1"/>
          <w:right w:val="nil"/>
          <w:insideH w:val="nil"/>
          <w:insideV w:val="nil"/>
        </w:tcBorders>
      </w:tcPr>
    </w:tblStylePr>
    <w:tblStylePr w:type="lastRow">
      <w:pPr>
        <w:spacing w:before="0" w:after="0" w:line="240" w:lineRule="auto"/>
      </w:pPr>
      <w:rPr>
        <w:b/>
        <w:bCs/>
      </w:rPr>
      <w:tblPr/>
      <w:tcPr>
        <w:tcBorders>
          <w:top w:val="single" w:sz="8" w:space="0" w:color="F0A22E" w:themeColor="accent1"/>
          <w:left w:val="nil"/>
          <w:bottom w:val="single" w:sz="8" w:space="0" w:color="F0A22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7CB" w:themeFill="accent1" w:themeFillTint="3F"/>
      </w:tcPr>
    </w:tblStylePr>
    <w:tblStylePr w:type="band1Horz">
      <w:tblPr/>
      <w:tcPr>
        <w:tcBorders>
          <w:left w:val="nil"/>
          <w:right w:val="nil"/>
          <w:insideH w:val="nil"/>
          <w:insideV w:val="nil"/>
        </w:tcBorders>
        <w:shd w:val="clear" w:color="auto" w:fill="FBE7CB" w:themeFill="accent1" w:themeFillTint="3F"/>
      </w:tcPr>
    </w:tblStylePr>
  </w:style>
  <w:style w:type="table" w:customStyle="1" w:styleId="HelleSchattierungAkzent2">
    <w:name w:val="Helle Schattierung;Akzent 2"/>
    <w:basedOn w:val="NormaleTabelle"/>
    <w:uiPriority w:val="60"/>
    <w:rsid w:val="00401A6B"/>
    <w:pPr>
      <w:spacing w:before="40" w:after="0" w:line="240" w:lineRule="auto"/>
    </w:pPr>
    <w:rPr>
      <w:rFonts w:eastAsiaTheme="minorHAnsi"/>
      <w:color w:val="7B4A3A" w:themeColor="accent2" w:themeShade="BF"/>
      <w:sz w:val="20"/>
      <w:szCs w:val="20"/>
      <w:lang w:val="de-DE" w:eastAsia="de-CH"/>
    </w:rPr>
    <w:tblPr>
      <w:tblStyleRowBandSize w:val="1"/>
      <w:tblStyleColBandSize w:val="1"/>
      <w:tblBorders>
        <w:top w:val="single" w:sz="8" w:space="0" w:color="A5644E" w:themeColor="accent2"/>
        <w:bottom w:val="single" w:sz="8" w:space="0" w:color="A5644E" w:themeColor="accent2"/>
      </w:tblBorders>
    </w:tblPr>
    <w:tblStylePr w:type="firstRow">
      <w:pPr>
        <w:spacing w:before="0" w:after="0" w:line="240" w:lineRule="auto"/>
      </w:pPr>
      <w:rPr>
        <w:b/>
        <w:bCs/>
      </w:rPr>
      <w:tblPr/>
      <w:tcPr>
        <w:tcBorders>
          <w:top w:val="single" w:sz="8" w:space="0" w:color="A5644E" w:themeColor="accent2"/>
          <w:left w:val="nil"/>
          <w:bottom w:val="single" w:sz="8" w:space="0" w:color="A5644E" w:themeColor="accent2"/>
          <w:right w:val="nil"/>
          <w:insideH w:val="nil"/>
          <w:insideV w:val="nil"/>
        </w:tcBorders>
      </w:tcPr>
    </w:tblStylePr>
    <w:tblStylePr w:type="lastRow">
      <w:pPr>
        <w:spacing w:before="0" w:after="0" w:line="240" w:lineRule="auto"/>
      </w:pPr>
      <w:rPr>
        <w:b/>
        <w:bCs/>
      </w:rPr>
      <w:tblPr/>
      <w:tcPr>
        <w:tcBorders>
          <w:top w:val="single" w:sz="8" w:space="0" w:color="A5644E" w:themeColor="accent2"/>
          <w:left w:val="nil"/>
          <w:bottom w:val="single" w:sz="8" w:space="0" w:color="A5644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D8D2" w:themeFill="accent2" w:themeFillTint="3F"/>
      </w:tcPr>
    </w:tblStylePr>
    <w:tblStylePr w:type="band1Horz">
      <w:tblPr/>
      <w:tcPr>
        <w:tcBorders>
          <w:left w:val="nil"/>
          <w:right w:val="nil"/>
          <w:insideH w:val="nil"/>
          <w:insideV w:val="nil"/>
        </w:tcBorders>
        <w:shd w:val="clear" w:color="auto" w:fill="E9D8D2" w:themeFill="accent2" w:themeFillTint="3F"/>
      </w:tcPr>
    </w:tblStylePr>
  </w:style>
  <w:style w:type="table" w:customStyle="1" w:styleId="HelleSchattierungAkzent3">
    <w:name w:val="Helle Schattierung;Akzent 3"/>
    <w:basedOn w:val="NormaleTabelle"/>
    <w:uiPriority w:val="60"/>
    <w:rsid w:val="00401A6B"/>
    <w:pPr>
      <w:spacing w:before="40" w:after="0" w:line="240" w:lineRule="auto"/>
    </w:pPr>
    <w:rPr>
      <w:rFonts w:eastAsiaTheme="minorHAnsi"/>
      <w:color w:val="926155" w:themeColor="accent3" w:themeShade="BF"/>
      <w:sz w:val="20"/>
      <w:szCs w:val="20"/>
      <w:lang w:val="de-DE" w:eastAsia="de-CH"/>
    </w:rPr>
    <w:tblPr>
      <w:tblStyleRowBandSize w:val="1"/>
      <w:tblStyleColBandSize w:val="1"/>
      <w:tblBorders>
        <w:top w:val="single" w:sz="8" w:space="0" w:color="B58B80" w:themeColor="accent3"/>
        <w:bottom w:val="single" w:sz="8" w:space="0" w:color="B58B80" w:themeColor="accent3"/>
      </w:tblBorders>
    </w:tblPr>
    <w:tblStylePr w:type="firstRow">
      <w:pPr>
        <w:spacing w:before="0" w:after="0" w:line="240" w:lineRule="auto"/>
      </w:pPr>
      <w:rPr>
        <w:b/>
        <w:bCs/>
      </w:rPr>
      <w:tblPr/>
      <w:tcPr>
        <w:tcBorders>
          <w:top w:val="single" w:sz="8" w:space="0" w:color="B58B80" w:themeColor="accent3"/>
          <w:left w:val="nil"/>
          <w:bottom w:val="single" w:sz="8" w:space="0" w:color="B58B80" w:themeColor="accent3"/>
          <w:right w:val="nil"/>
          <w:insideH w:val="nil"/>
          <w:insideV w:val="nil"/>
        </w:tcBorders>
      </w:tcPr>
    </w:tblStylePr>
    <w:tblStylePr w:type="lastRow">
      <w:pPr>
        <w:spacing w:before="0" w:after="0" w:line="240" w:lineRule="auto"/>
      </w:pPr>
      <w:rPr>
        <w:b/>
        <w:bCs/>
      </w:rPr>
      <w:tblPr/>
      <w:tcPr>
        <w:tcBorders>
          <w:top w:val="single" w:sz="8" w:space="0" w:color="B58B80" w:themeColor="accent3"/>
          <w:left w:val="nil"/>
          <w:bottom w:val="single" w:sz="8" w:space="0" w:color="B58B8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2DF" w:themeFill="accent3" w:themeFillTint="3F"/>
      </w:tcPr>
    </w:tblStylePr>
    <w:tblStylePr w:type="band1Horz">
      <w:tblPr/>
      <w:tcPr>
        <w:tcBorders>
          <w:left w:val="nil"/>
          <w:right w:val="nil"/>
          <w:insideH w:val="nil"/>
          <w:insideV w:val="nil"/>
        </w:tcBorders>
        <w:shd w:val="clear" w:color="auto" w:fill="ECE2DF" w:themeFill="accent3" w:themeFillTint="3F"/>
      </w:tcPr>
    </w:tblStylePr>
  </w:style>
  <w:style w:type="table" w:customStyle="1" w:styleId="HelleSchattierungAkzent4">
    <w:name w:val="Helle Schattierung;Akzent 4"/>
    <w:basedOn w:val="NormaleTabelle"/>
    <w:uiPriority w:val="60"/>
    <w:rsid w:val="00401A6B"/>
    <w:pPr>
      <w:spacing w:before="40" w:after="0" w:line="240" w:lineRule="auto"/>
    </w:pPr>
    <w:rPr>
      <w:rFonts w:eastAsiaTheme="minorHAnsi"/>
      <w:color w:val="A17142" w:themeColor="accent4" w:themeShade="BF"/>
      <w:sz w:val="20"/>
      <w:szCs w:val="20"/>
      <w:lang w:val="de-DE" w:eastAsia="de-CH"/>
    </w:rPr>
    <w:tblPr>
      <w:tblStyleRowBandSize w:val="1"/>
      <w:tblStyleColBandSize w:val="1"/>
      <w:tblBorders>
        <w:top w:val="single" w:sz="8" w:space="0" w:color="C3986D" w:themeColor="accent4"/>
        <w:bottom w:val="single" w:sz="8" w:space="0" w:color="C3986D" w:themeColor="accent4"/>
      </w:tblBorders>
    </w:tblPr>
    <w:tblStylePr w:type="firstRow">
      <w:pPr>
        <w:spacing w:before="0" w:after="0" w:line="240" w:lineRule="auto"/>
      </w:pPr>
      <w:rPr>
        <w:b/>
        <w:bCs/>
      </w:rPr>
      <w:tblPr/>
      <w:tcPr>
        <w:tcBorders>
          <w:top w:val="single" w:sz="8" w:space="0" w:color="C3986D" w:themeColor="accent4"/>
          <w:left w:val="nil"/>
          <w:bottom w:val="single" w:sz="8" w:space="0" w:color="C3986D" w:themeColor="accent4"/>
          <w:right w:val="nil"/>
          <w:insideH w:val="nil"/>
          <w:insideV w:val="nil"/>
        </w:tcBorders>
      </w:tcPr>
    </w:tblStylePr>
    <w:tblStylePr w:type="lastRow">
      <w:pPr>
        <w:spacing w:before="0" w:after="0" w:line="240" w:lineRule="auto"/>
      </w:pPr>
      <w:rPr>
        <w:b/>
        <w:bCs/>
      </w:rPr>
      <w:tblPr/>
      <w:tcPr>
        <w:tcBorders>
          <w:top w:val="single" w:sz="8" w:space="0" w:color="C3986D" w:themeColor="accent4"/>
          <w:left w:val="nil"/>
          <w:bottom w:val="single" w:sz="8" w:space="0" w:color="C398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5DA" w:themeFill="accent4" w:themeFillTint="3F"/>
      </w:tcPr>
    </w:tblStylePr>
    <w:tblStylePr w:type="band1Horz">
      <w:tblPr/>
      <w:tcPr>
        <w:tcBorders>
          <w:left w:val="nil"/>
          <w:right w:val="nil"/>
          <w:insideH w:val="nil"/>
          <w:insideV w:val="nil"/>
        </w:tcBorders>
        <w:shd w:val="clear" w:color="auto" w:fill="F0E5DA" w:themeFill="accent4" w:themeFillTint="3F"/>
      </w:tcPr>
    </w:tblStylePr>
  </w:style>
  <w:style w:type="table" w:customStyle="1" w:styleId="HelleSchattierungAkzent5">
    <w:name w:val="Helle Schattierung;Akzent 5"/>
    <w:basedOn w:val="NormaleTabelle"/>
    <w:uiPriority w:val="60"/>
    <w:rsid w:val="00401A6B"/>
    <w:pPr>
      <w:spacing w:before="40" w:after="0" w:line="240" w:lineRule="auto"/>
    </w:pPr>
    <w:rPr>
      <w:rFonts w:eastAsiaTheme="minorHAnsi"/>
      <w:color w:val="7B7053" w:themeColor="accent5" w:themeShade="BF"/>
      <w:sz w:val="20"/>
      <w:szCs w:val="20"/>
      <w:lang w:val="de-DE" w:eastAsia="de-CH"/>
    </w:rPr>
    <w:tblPr>
      <w:tblStyleRowBandSize w:val="1"/>
      <w:tblStyleColBandSize w:val="1"/>
      <w:tblBorders>
        <w:top w:val="single" w:sz="8" w:space="0" w:color="A19574" w:themeColor="accent5"/>
        <w:bottom w:val="single" w:sz="8" w:space="0" w:color="A19574" w:themeColor="accent5"/>
      </w:tblBorders>
    </w:tblPr>
    <w:tblStylePr w:type="firstRow">
      <w:pPr>
        <w:spacing w:before="0" w:after="0" w:line="240" w:lineRule="auto"/>
      </w:pPr>
      <w:rPr>
        <w:b/>
        <w:bCs/>
      </w:rPr>
      <w:tblPr/>
      <w:tcPr>
        <w:tcBorders>
          <w:top w:val="single" w:sz="8" w:space="0" w:color="A19574" w:themeColor="accent5"/>
          <w:left w:val="nil"/>
          <w:bottom w:val="single" w:sz="8" w:space="0" w:color="A19574" w:themeColor="accent5"/>
          <w:right w:val="nil"/>
          <w:insideH w:val="nil"/>
          <w:insideV w:val="nil"/>
        </w:tcBorders>
      </w:tcPr>
    </w:tblStylePr>
    <w:tblStylePr w:type="lastRow">
      <w:pPr>
        <w:spacing w:before="0" w:after="0" w:line="240" w:lineRule="auto"/>
      </w:pPr>
      <w:rPr>
        <w:b/>
        <w:bCs/>
      </w:rPr>
      <w:tblPr/>
      <w:tcPr>
        <w:tcBorders>
          <w:top w:val="single" w:sz="8" w:space="0" w:color="A19574" w:themeColor="accent5"/>
          <w:left w:val="nil"/>
          <w:bottom w:val="single" w:sz="8" w:space="0" w:color="A1957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4DC" w:themeFill="accent5" w:themeFillTint="3F"/>
      </w:tcPr>
    </w:tblStylePr>
    <w:tblStylePr w:type="band1Horz">
      <w:tblPr/>
      <w:tcPr>
        <w:tcBorders>
          <w:left w:val="nil"/>
          <w:right w:val="nil"/>
          <w:insideH w:val="nil"/>
          <w:insideV w:val="nil"/>
        </w:tcBorders>
        <w:shd w:val="clear" w:color="auto" w:fill="E7E4DC" w:themeFill="accent5" w:themeFillTint="3F"/>
      </w:tcPr>
    </w:tblStylePr>
  </w:style>
  <w:style w:type="table" w:customStyle="1" w:styleId="HelleSchattierungAkzent6">
    <w:name w:val="Helle Schattierung;Akzent 6"/>
    <w:basedOn w:val="NormaleTabelle"/>
    <w:uiPriority w:val="60"/>
    <w:rsid w:val="00401A6B"/>
    <w:pPr>
      <w:spacing w:before="40" w:after="0" w:line="240" w:lineRule="auto"/>
    </w:pPr>
    <w:rPr>
      <w:rFonts w:eastAsiaTheme="minorHAnsi"/>
      <w:color w:val="90571E" w:themeColor="accent6" w:themeShade="BF"/>
      <w:sz w:val="20"/>
      <w:szCs w:val="20"/>
      <w:lang w:val="de-DE" w:eastAsia="de-CH"/>
    </w:rPr>
    <w:tblPr>
      <w:tblStyleRowBandSize w:val="1"/>
      <w:tblStyleColBandSize w:val="1"/>
      <w:tblBorders>
        <w:top w:val="single" w:sz="8" w:space="0" w:color="C17529" w:themeColor="accent6"/>
        <w:bottom w:val="single" w:sz="8" w:space="0" w:color="C17529" w:themeColor="accent6"/>
      </w:tblBorders>
    </w:tblPr>
    <w:tblStylePr w:type="firstRow">
      <w:pPr>
        <w:spacing w:before="0" w:after="0" w:line="240" w:lineRule="auto"/>
      </w:pPr>
      <w:rPr>
        <w:b/>
        <w:bCs/>
      </w:rPr>
      <w:tblPr/>
      <w:tcPr>
        <w:tcBorders>
          <w:top w:val="single" w:sz="8" w:space="0" w:color="C17529" w:themeColor="accent6"/>
          <w:left w:val="nil"/>
          <w:bottom w:val="single" w:sz="8" w:space="0" w:color="C17529" w:themeColor="accent6"/>
          <w:right w:val="nil"/>
          <w:insideH w:val="nil"/>
          <w:insideV w:val="nil"/>
        </w:tcBorders>
      </w:tcPr>
    </w:tblStylePr>
    <w:tblStylePr w:type="lastRow">
      <w:pPr>
        <w:spacing w:before="0" w:after="0" w:line="240" w:lineRule="auto"/>
      </w:pPr>
      <w:rPr>
        <w:b/>
        <w:bCs/>
      </w:rPr>
      <w:tblPr/>
      <w:tcPr>
        <w:tcBorders>
          <w:top w:val="single" w:sz="8" w:space="0" w:color="C17529" w:themeColor="accent6"/>
          <w:left w:val="nil"/>
          <w:bottom w:val="single" w:sz="8" w:space="0" w:color="C1752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DCC6" w:themeFill="accent6" w:themeFillTint="3F"/>
      </w:tcPr>
    </w:tblStylePr>
    <w:tblStylePr w:type="band1Horz">
      <w:tblPr/>
      <w:tcPr>
        <w:tcBorders>
          <w:left w:val="nil"/>
          <w:right w:val="nil"/>
          <w:insideH w:val="nil"/>
          <w:insideV w:val="nil"/>
        </w:tcBorders>
        <w:shd w:val="clear" w:color="auto" w:fill="F3DCC6" w:themeFill="accent6" w:themeFillTint="3F"/>
      </w:tcPr>
    </w:tblStylePr>
  </w:style>
  <w:style w:type="character" w:styleId="Zeilennummer">
    <w:name w:val="line number"/>
    <w:basedOn w:val="Absatz-Standardschriftart"/>
    <w:uiPriority w:val="99"/>
    <w:semiHidden/>
    <w:unhideWhenUsed/>
    <w:rsid w:val="00401A6B"/>
  </w:style>
  <w:style w:type="paragraph" w:styleId="Liste3">
    <w:name w:val="List 3"/>
    <w:basedOn w:val="Standard"/>
    <w:uiPriority w:val="99"/>
    <w:semiHidden/>
    <w:unhideWhenUsed/>
    <w:rsid w:val="00401A6B"/>
    <w:pPr>
      <w:spacing w:before="40" w:after="160" w:line="288" w:lineRule="auto"/>
      <w:ind w:left="1080" w:hanging="360"/>
      <w:contextualSpacing/>
      <w:jc w:val="both"/>
    </w:pPr>
    <w:rPr>
      <w:rFonts w:asciiTheme="minorHAnsi" w:eastAsiaTheme="minorHAnsi" w:hAnsiTheme="minorHAnsi"/>
      <w:color w:val="595959" w:themeColor="text1" w:themeTint="A6"/>
      <w:kern w:val="20"/>
      <w:sz w:val="20"/>
      <w:szCs w:val="20"/>
      <w:lang w:eastAsia="de-CH"/>
    </w:rPr>
  </w:style>
  <w:style w:type="paragraph" w:styleId="Liste4">
    <w:name w:val="List 4"/>
    <w:basedOn w:val="Standard"/>
    <w:uiPriority w:val="99"/>
    <w:semiHidden/>
    <w:unhideWhenUsed/>
    <w:rsid w:val="00401A6B"/>
    <w:pPr>
      <w:spacing w:before="40" w:after="160" w:line="288" w:lineRule="auto"/>
      <w:ind w:left="1440" w:hanging="360"/>
      <w:contextualSpacing/>
      <w:jc w:val="both"/>
    </w:pPr>
    <w:rPr>
      <w:rFonts w:asciiTheme="minorHAnsi" w:eastAsiaTheme="minorHAnsi" w:hAnsiTheme="minorHAnsi"/>
      <w:color w:val="595959" w:themeColor="text1" w:themeTint="A6"/>
      <w:kern w:val="20"/>
      <w:sz w:val="20"/>
      <w:szCs w:val="20"/>
      <w:lang w:eastAsia="de-CH"/>
    </w:rPr>
  </w:style>
  <w:style w:type="paragraph" w:styleId="Liste5">
    <w:name w:val="List 5"/>
    <w:basedOn w:val="Standard"/>
    <w:uiPriority w:val="99"/>
    <w:semiHidden/>
    <w:unhideWhenUsed/>
    <w:rsid w:val="00401A6B"/>
    <w:pPr>
      <w:spacing w:before="40" w:after="160" w:line="288" w:lineRule="auto"/>
      <w:ind w:left="1800" w:hanging="360"/>
      <w:contextualSpacing/>
      <w:jc w:val="both"/>
    </w:pPr>
    <w:rPr>
      <w:rFonts w:asciiTheme="minorHAnsi" w:eastAsiaTheme="minorHAnsi" w:hAnsiTheme="minorHAnsi"/>
      <w:color w:val="595959" w:themeColor="text1" w:themeTint="A6"/>
      <w:kern w:val="20"/>
      <w:sz w:val="20"/>
      <w:szCs w:val="20"/>
      <w:lang w:eastAsia="de-CH"/>
    </w:rPr>
  </w:style>
  <w:style w:type="paragraph" w:styleId="Listenfortsetzung">
    <w:name w:val="List Continue"/>
    <w:basedOn w:val="Standard"/>
    <w:uiPriority w:val="99"/>
    <w:semiHidden/>
    <w:unhideWhenUsed/>
    <w:rsid w:val="00401A6B"/>
    <w:pPr>
      <w:spacing w:before="40" w:after="120" w:line="288" w:lineRule="auto"/>
      <w:ind w:left="360"/>
      <w:contextualSpacing/>
      <w:jc w:val="both"/>
    </w:pPr>
    <w:rPr>
      <w:rFonts w:asciiTheme="minorHAnsi" w:eastAsiaTheme="minorHAnsi" w:hAnsiTheme="minorHAnsi"/>
      <w:color w:val="595959" w:themeColor="text1" w:themeTint="A6"/>
      <w:kern w:val="20"/>
      <w:sz w:val="20"/>
      <w:szCs w:val="20"/>
      <w:lang w:eastAsia="de-CH"/>
    </w:rPr>
  </w:style>
  <w:style w:type="paragraph" w:styleId="Listenfortsetzung2">
    <w:name w:val="List Continue 2"/>
    <w:basedOn w:val="Standard"/>
    <w:uiPriority w:val="99"/>
    <w:semiHidden/>
    <w:unhideWhenUsed/>
    <w:rsid w:val="00401A6B"/>
    <w:pPr>
      <w:spacing w:before="40" w:after="120" w:line="288" w:lineRule="auto"/>
      <w:ind w:left="720"/>
      <w:contextualSpacing/>
      <w:jc w:val="both"/>
    </w:pPr>
    <w:rPr>
      <w:rFonts w:asciiTheme="minorHAnsi" w:eastAsiaTheme="minorHAnsi" w:hAnsiTheme="minorHAnsi"/>
      <w:color w:val="595959" w:themeColor="text1" w:themeTint="A6"/>
      <w:kern w:val="20"/>
      <w:sz w:val="20"/>
      <w:szCs w:val="20"/>
      <w:lang w:eastAsia="de-CH"/>
    </w:rPr>
  </w:style>
  <w:style w:type="paragraph" w:styleId="Listenfortsetzung3">
    <w:name w:val="List Continue 3"/>
    <w:basedOn w:val="Standard"/>
    <w:uiPriority w:val="99"/>
    <w:semiHidden/>
    <w:unhideWhenUsed/>
    <w:rsid w:val="00401A6B"/>
    <w:pPr>
      <w:spacing w:before="40" w:after="120" w:line="288" w:lineRule="auto"/>
      <w:ind w:left="1080"/>
      <w:contextualSpacing/>
      <w:jc w:val="both"/>
    </w:pPr>
    <w:rPr>
      <w:rFonts w:asciiTheme="minorHAnsi" w:eastAsiaTheme="minorHAnsi" w:hAnsiTheme="minorHAnsi"/>
      <w:color w:val="595959" w:themeColor="text1" w:themeTint="A6"/>
      <w:kern w:val="20"/>
      <w:sz w:val="20"/>
      <w:szCs w:val="20"/>
      <w:lang w:eastAsia="de-CH"/>
    </w:rPr>
  </w:style>
  <w:style w:type="paragraph" w:styleId="Listenfortsetzung4">
    <w:name w:val="List Continue 4"/>
    <w:basedOn w:val="Standard"/>
    <w:uiPriority w:val="99"/>
    <w:semiHidden/>
    <w:unhideWhenUsed/>
    <w:rsid w:val="00401A6B"/>
    <w:pPr>
      <w:spacing w:before="40" w:after="120" w:line="288" w:lineRule="auto"/>
      <w:ind w:left="1440"/>
      <w:contextualSpacing/>
      <w:jc w:val="both"/>
    </w:pPr>
    <w:rPr>
      <w:rFonts w:asciiTheme="minorHAnsi" w:eastAsiaTheme="minorHAnsi" w:hAnsiTheme="minorHAnsi"/>
      <w:color w:val="595959" w:themeColor="text1" w:themeTint="A6"/>
      <w:kern w:val="20"/>
      <w:sz w:val="20"/>
      <w:szCs w:val="20"/>
      <w:lang w:eastAsia="de-CH"/>
    </w:rPr>
  </w:style>
  <w:style w:type="paragraph" w:styleId="Listenfortsetzung5">
    <w:name w:val="List Continue 5"/>
    <w:basedOn w:val="Standard"/>
    <w:uiPriority w:val="99"/>
    <w:semiHidden/>
    <w:unhideWhenUsed/>
    <w:rsid w:val="00401A6B"/>
    <w:pPr>
      <w:spacing w:before="40" w:after="120" w:line="288" w:lineRule="auto"/>
      <w:ind w:left="1800"/>
      <w:contextualSpacing/>
      <w:jc w:val="both"/>
    </w:pPr>
    <w:rPr>
      <w:rFonts w:asciiTheme="minorHAnsi" w:eastAsiaTheme="minorHAnsi" w:hAnsiTheme="minorHAnsi"/>
      <w:color w:val="595959" w:themeColor="text1" w:themeTint="A6"/>
      <w:kern w:val="20"/>
      <w:sz w:val="20"/>
      <w:szCs w:val="20"/>
      <w:lang w:eastAsia="de-CH"/>
    </w:rPr>
  </w:style>
  <w:style w:type="paragraph" w:styleId="Listennummer">
    <w:name w:val="List Number"/>
    <w:basedOn w:val="Standard"/>
    <w:uiPriority w:val="1"/>
    <w:unhideWhenUsed/>
    <w:qFormat/>
    <w:rsid w:val="00401A6B"/>
    <w:pPr>
      <w:numPr>
        <w:numId w:val="10"/>
      </w:numPr>
      <w:spacing w:before="40" w:after="160" w:line="288" w:lineRule="auto"/>
      <w:contextualSpacing/>
      <w:jc w:val="both"/>
    </w:pPr>
    <w:rPr>
      <w:rFonts w:asciiTheme="minorHAnsi" w:eastAsiaTheme="minorHAnsi" w:hAnsiTheme="minorHAnsi"/>
      <w:color w:val="595959" w:themeColor="text1" w:themeTint="A6"/>
      <w:kern w:val="20"/>
      <w:sz w:val="20"/>
      <w:szCs w:val="20"/>
      <w:lang w:eastAsia="de-CH"/>
    </w:rPr>
  </w:style>
  <w:style w:type="paragraph" w:styleId="Listennummer2">
    <w:name w:val="List Number 2"/>
    <w:basedOn w:val="Standard"/>
    <w:uiPriority w:val="1"/>
    <w:unhideWhenUsed/>
    <w:qFormat/>
    <w:rsid w:val="00401A6B"/>
    <w:pPr>
      <w:numPr>
        <w:ilvl w:val="1"/>
        <w:numId w:val="10"/>
      </w:numPr>
      <w:spacing w:before="40" w:after="160" w:line="288" w:lineRule="auto"/>
      <w:contextualSpacing/>
      <w:jc w:val="both"/>
    </w:pPr>
    <w:rPr>
      <w:rFonts w:asciiTheme="minorHAnsi" w:eastAsiaTheme="minorHAnsi" w:hAnsiTheme="minorHAnsi"/>
      <w:color w:val="595959" w:themeColor="text1" w:themeTint="A6"/>
      <w:kern w:val="20"/>
      <w:sz w:val="20"/>
      <w:szCs w:val="20"/>
      <w:lang w:eastAsia="de-CH"/>
    </w:rPr>
  </w:style>
  <w:style w:type="paragraph" w:styleId="Listennummer3">
    <w:name w:val="List Number 3"/>
    <w:basedOn w:val="Standard"/>
    <w:uiPriority w:val="18"/>
    <w:unhideWhenUsed/>
    <w:qFormat/>
    <w:rsid w:val="00401A6B"/>
    <w:pPr>
      <w:numPr>
        <w:ilvl w:val="2"/>
        <w:numId w:val="10"/>
      </w:numPr>
      <w:spacing w:before="40" w:after="160" w:line="288" w:lineRule="auto"/>
      <w:contextualSpacing/>
      <w:jc w:val="both"/>
    </w:pPr>
    <w:rPr>
      <w:rFonts w:asciiTheme="minorHAnsi" w:eastAsiaTheme="minorHAnsi" w:hAnsiTheme="minorHAnsi"/>
      <w:color w:val="595959" w:themeColor="text1" w:themeTint="A6"/>
      <w:kern w:val="20"/>
      <w:sz w:val="20"/>
      <w:szCs w:val="20"/>
      <w:lang w:eastAsia="de-CH"/>
    </w:rPr>
  </w:style>
  <w:style w:type="paragraph" w:styleId="Listennummer4">
    <w:name w:val="List Number 4"/>
    <w:basedOn w:val="Standard"/>
    <w:uiPriority w:val="18"/>
    <w:semiHidden/>
    <w:unhideWhenUsed/>
    <w:rsid w:val="00401A6B"/>
    <w:pPr>
      <w:numPr>
        <w:ilvl w:val="3"/>
        <w:numId w:val="10"/>
      </w:numPr>
      <w:spacing w:before="40" w:after="160" w:line="288" w:lineRule="auto"/>
      <w:contextualSpacing/>
      <w:jc w:val="both"/>
    </w:pPr>
    <w:rPr>
      <w:rFonts w:asciiTheme="minorHAnsi" w:eastAsiaTheme="minorHAnsi" w:hAnsiTheme="minorHAnsi"/>
      <w:color w:val="595959" w:themeColor="text1" w:themeTint="A6"/>
      <w:kern w:val="20"/>
      <w:sz w:val="20"/>
      <w:szCs w:val="20"/>
      <w:lang w:eastAsia="de-CH"/>
    </w:rPr>
  </w:style>
  <w:style w:type="paragraph" w:styleId="Listennummer5">
    <w:name w:val="List Number 5"/>
    <w:basedOn w:val="Standard"/>
    <w:uiPriority w:val="18"/>
    <w:semiHidden/>
    <w:unhideWhenUsed/>
    <w:rsid w:val="00401A6B"/>
    <w:pPr>
      <w:numPr>
        <w:ilvl w:val="4"/>
        <w:numId w:val="10"/>
      </w:numPr>
      <w:spacing w:before="40" w:after="160" w:line="288" w:lineRule="auto"/>
      <w:contextualSpacing/>
      <w:jc w:val="both"/>
    </w:pPr>
    <w:rPr>
      <w:rFonts w:asciiTheme="minorHAnsi" w:eastAsiaTheme="minorHAnsi" w:hAnsiTheme="minorHAnsi"/>
      <w:color w:val="595959" w:themeColor="text1" w:themeTint="A6"/>
      <w:kern w:val="20"/>
      <w:sz w:val="20"/>
      <w:szCs w:val="20"/>
      <w:lang w:eastAsia="de-CH"/>
    </w:rPr>
  </w:style>
  <w:style w:type="paragraph" w:customStyle="1" w:styleId="Makro">
    <w:name w:val="Makro"/>
    <w:link w:val="Makrotextzeichen"/>
    <w:uiPriority w:val="99"/>
    <w:semiHidden/>
    <w:unhideWhenUsed/>
    <w:rsid w:val="00401A6B"/>
    <w:pPr>
      <w:tabs>
        <w:tab w:val="left" w:pos="480"/>
        <w:tab w:val="left" w:pos="960"/>
        <w:tab w:val="left" w:pos="1440"/>
        <w:tab w:val="left" w:pos="1920"/>
        <w:tab w:val="left" w:pos="2400"/>
        <w:tab w:val="left" w:pos="2880"/>
        <w:tab w:val="left" w:pos="3360"/>
        <w:tab w:val="left" w:pos="3840"/>
        <w:tab w:val="left" w:pos="4320"/>
      </w:tabs>
      <w:spacing w:before="40" w:after="0" w:line="300" w:lineRule="auto"/>
    </w:pPr>
    <w:rPr>
      <w:rFonts w:ascii="Consolas" w:eastAsiaTheme="minorHAnsi" w:hAnsi="Consolas" w:cs="Consolas"/>
      <w:color w:val="595959" w:themeColor="text1" w:themeTint="A6"/>
      <w:sz w:val="20"/>
      <w:szCs w:val="20"/>
      <w:lang w:val="de-DE" w:eastAsia="de-CH"/>
    </w:rPr>
  </w:style>
  <w:style w:type="character" w:customStyle="1" w:styleId="Makrotextzeichen">
    <w:name w:val="Makrotextzeichen"/>
    <w:basedOn w:val="Absatz-Standardschriftart"/>
    <w:link w:val="Makro"/>
    <w:uiPriority w:val="99"/>
    <w:semiHidden/>
    <w:rsid w:val="00401A6B"/>
    <w:rPr>
      <w:rFonts w:ascii="Consolas" w:eastAsiaTheme="minorHAnsi" w:hAnsi="Consolas" w:cs="Consolas"/>
      <w:color w:val="595959" w:themeColor="text1" w:themeTint="A6"/>
      <w:sz w:val="20"/>
      <w:szCs w:val="20"/>
      <w:lang w:val="de-DE" w:eastAsia="de-CH"/>
    </w:rPr>
  </w:style>
  <w:style w:type="table" w:styleId="MittleresRaster1">
    <w:name w:val="Medium Grid 1"/>
    <w:basedOn w:val="NormaleTabelle"/>
    <w:uiPriority w:val="67"/>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sRaster1Akzent1">
    <w:name w:val="Mittleres Raster 1;Akzent 1"/>
    <w:basedOn w:val="NormaleTabelle"/>
    <w:uiPriority w:val="67"/>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F3B862" w:themeColor="accent1" w:themeTint="BF"/>
        <w:left w:val="single" w:sz="8" w:space="0" w:color="F3B862" w:themeColor="accent1" w:themeTint="BF"/>
        <w:bottom w:val="single" w:sz="8" w:space="0" w:color="F3B862" w:themeColor="accent1" w:themeTint="BF"/>
        <w:right w:val="single" w:sz="8" w:space="0" w:color="F3B862" w:themeColor="accent1" w:themeTint="BF"/>
        <w:insideH w:val="single" w:sz="8" w:space="0" w:color="F3B862" w:themeColor="accent1" w:themeTint="BF"/>
        <w:insideV w:val="single" w:sz="8" w:space="0" w:color="F3B862" w:themeColor="accent1" w:themeTint="BF"/>
      </w:tblBorders>
    </w:tblPr>
    <w:tcPr>
      <w:shd w:val="clear" w:color="auto" w:fill="FBE7CB" w:themeFill="accent1" w:themeFillTint="3F"/>
    </w:tcPr>
    <w:tblStylePr w:type="firstRow">
      <w:rPr>
        <w:b/>
        <w:bCs/>
      </w:rPr>
    </w:tblStylePr>
    <w:tblStylePr w:type="lastRow">
      <w:rPr>
        <w:b/>
        <w:bCs/>
      </w:rPr>
      <w:tblPr/>
      <w:tcPr>
        <w:tcBorders>
          <w:top w:val="single" w:sz="18" w:space="0" w:color="F3B862" w:themeColor="accent1" w:themeTint="BF"/>
        </w:tcBorders>
      </w:tcPr>
    </w:tblStylePr>
    <w:tblStylePr w:type="firstCol">
      <w:rPr>
        <w:b/>
        <w:bCs/>
      </w:rPr>
    </w:tblStylePr>
    <w:tblStylePr w:type="lastCol">
      <w:rPr>
        <w:b/>
        <w:bCs/>
      </w:rPr>
    </w:tblStylePr>
    <w:tblStylePr w:type="band1Vert">
      <w:tblPr/>
      <w:tcPr>
        <w:shd w:val="clear" w:color="auto" w:fill="F7D096" w:themeFill="accent1" w:themeFillTint="7F"/>
      </w:tcPr>
    </w:tblStylePr>
    <w:tblStylePr w:type="band1Horz">
      <w:tblPr/>
      <w:tcPr>
        <w:shd w:val="clear" w:color="auto" w:fill="F7D096" w:themeFill="accent1" w:themeFillTint="7F"/>
      </w:tcPr>
    </w:tblStylePr>
  </w:style>
  <w:style w:type="table" w:customStyle="1" w:styleId="MittleresRaster1Akzent2">
    <w:name w:val="Mittleres Raster 1;Akzent 2"/>
    <w:basedOn w:val="NormaleTabelle"/>
    <w:uiPriority w:val="67"/>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BE8977" w:themeColor="accent2" w:themeTint="BF"/>
        <w:left w:val="single" w:sz="8" w:space="0" w:color="BE8977" w:themeColor="accent2" w:themeTint="BF"/>
        <w:bottom w:val="single" w:sz="8" w:space="0" w:color="BE8977" w:themeColor="accent2" w:themeTint="BF"/>
        <w:right w:val="single" w:sz="8" w:space="0" w:color="BE8977" w:themeColor="accent2" w:themeTint="BF"/>
        <w:insideH w:val="single" w:sz="8" w:space="0" w:color="BE8977" w:themeColor="accent2" w:themeTint="BF"/>
        <w:insideV w:val="single" w:sz="8" w:space="0" w:color="BE8977" w:themeColor="accent2" w:themeTint="BF"/>
      </w:tblBorders>
    </w:tblPr>
    <w:tcPr>
      <w:shd w:val="clear" w:color="auto" w:fill="E9D8D2" w:themeFill="accent2" w:themeFillTint="3F"/>
    </w:tcPr>
    <w:tblStylePr w:type="firstRow">
      <w:rPr>
        <w:b/>
        <w:bCs/>
      </w:rPr>
    </w:tblStylePr>
    <w:tblStylePr w:type="lastRow">
      <w:rPr>
        <w:b/>
        <w:bCs/>
      </w:rPr>
      <w:tblPr/>
      <w:tcPr>
        <w:tcBorders>
          <w:top w:val="single" w:sz="18" w:space="0" w:color="BE8977" w:themeColor="accent2" w:themeTint="BF"/>
        </w:tcBorders>
      </w:tcPr>
    </w:tblStylePr>
    <w:tblStylePr w:type="firstCol">
      <w:rPr>
        <w:b/>
        <w:bCs/>
      </w:rPr>
    </w:tblStylePr>
    <w:tblStylePr w:type="lastCol">
      <w:rPr>
        <w:b/>
        <w:bCs/>
      </w:rPr>
    </w:tblStylePr>
    <w:tblStylePr w:type="band1Vert">
      <w:tblPr/>
      <w:tcPr>
        <w:shd w:val="clear" w:color="auto" w:fill="D4B0A4" w:themeFill="accent2" w:themeFillTint="7F"/>
      </w:tcPr>
    </w:tblStylePr>
    <w:tblStylePr w:type="band1Horz">
      <w:tblPr/>
      <w:tcPr>
        <w:shd w:val="clear" w:color="auto" w:fill="D4B0A4" w:themeFill="accent2" w:themeFillTint="7F"/>
      </w:tcPr>
    </w:tblStylePr>
  </w:style>
  <w:style w:type="table" w:customStyle="1" w:styleId="MittleresRaster1Akzent3">
    <w:name w:val="Mittleres Raster 1;Akzent 3"/>
    <w:basedOn w:val="NormaleTabelle"/>
    <w:uiPriority w:val="67"/>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C7A79F" w:themeColor="accent3" w:themeTint="BF"/>
        <w:left w:val="single" w:sz="8" w:space="0" w:color="C7A79F" w:themeColor="accent3" w:themeTint="BF"/>
        <w:bottom w:val="single" w:sz="8" w:space="0" w:color="C7A79F" w:themeColor="accent3" w:themeTint="BF"/>
        <w:right w:val="single" w:sz="8" w:space="0" w:color="C7A79F" w:themeColor="accent3" w:themeTint="BF"/>
        <w:insideH w:val="single" w:sz="8" w:space="0" w:color="C7A79F" w:themeColor="accent3" w:themeTint="BF"/>
        <w:insideV w:val="single" w:sz="8" w:space="0" w:color="C7A79F" w:themeColor="accent3" w:themeTint="BF"/>
      </w:tblBorders>
    </w:tblPr>
    <w:tcPr>
      <w:shd w:val="clear" w:color="auto" w:fill="ECE2DF" w:themeFill="accent3" w:themeFillTint="3F"/>
    </w:tcPr>
    <w:tblStylePr w:type="firstRow">
      <w:rPr>
        <w:b/>
        <w:bCs/>
      </w:rPr>
    </w:tblStylePr>
    <w:tblStylePr w:type="lastRow">
      <w:rPr>
        <w:b/>
        <w:bCs/>
      </w:rPr>
      <w:tblPr/>
      <w:tcPr>
        <w:tcBorders>
          <w:top w:val="single" w:sz="18" w:space="0" w:color="C7A79F" w:themeColor="accent3" w:themeTint="BF"/>
        </w:tcBorders>
      </w:tcPr>
    </w:tblStylePr>
    <w:tblStylePr w:type="firstCol">
      <w:rPr>
        <w:b/>
        <w:bCs/>
      </w:rPr>
    </w:tblStylePr>
    <w:tblStylePr w:type="lastCol">
      <w:rPr>
        <w:b/>
        <w:bCs/>
      </w:rPr>
    </w:tblStylePr>
    <w:tblStylePr w:type="band1Vert">
      <w:tblPr/>
      <w:tcPr>
        <w:shd w:val="clear" w:color="auto" w:fill="DAC4BF" w:themeFill="accent3" w:themeFillTint="7F"/>
      </w:tcPr>
    </w:tblStylePr>
    <w:tblStylePr w:type="band1Horz">
      <w:tblPr/>
      <w:tcPr>
        <w:shd w:val="clear" w:color="auto" w:fill="DAC4BF" w:themeFill="accent3" w:themeFillTint="7F"/>
      </w:tcPr>
    </w:tblStylePr>
  </w:style>
  <w:style w:type="table" w:customStyle="1" w:styleId="MittleresRaster1Akzent4">
    <w:name w:val="Mittleres Raster 1;Akzent 4"/>
    <w:basedOn w:val="NormaleTabelle"/>
    <w:uiPriority w:val="67"/>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D2B191" w:themeColor="accent4" w:themeTint="BF"/>
        <w:left w:val="single" w:sz="8" w:space="0" w:color="D2B191" w:themeColor="accent4" w:themeTint="BF"/>
        <w:bottom w:val="single" w:sz="8" w:space="0" w:color="D2B191" w:themeColor="accent4" w:themeTint="BF"/>
        <w:right w:val="single" w:sz="8" w:space="0" w:color="D2B191" w:themeColor="accent4" w:themeTint="BF"/>
        <w:insideH w:val="single" w:sz="8" w:space="0" w:color="D2B191" w:themeColor="accent4" w:themeTint="BF"/>
        <w:insideV w:val="single" w:sz="8" w:space="0" w:color="D2B191" w:themeColor="accent4" w:themeTint="BF"/>
      </w:tblBorders>
    </w:tblPr>
    <w:tcPr>
      <w:shd w:val="clear" w:color="auto" w:fill="F0E5DA" w:themeFill="accent4" w:themeFillTint="3F"/>
    </w:tcPr>
    <w:tblStylePr w:type="firstRow">
      <w:rPr>
        <w:b/>
        <w:bCs/>
      </w:rPr>
    </w:tblStylePr>
    <w:tblStylePr w:type="lastRow">
      <w:rPr>
        <w:b/>
        <w:bCs/>
      </w:rPr>
      <w:tblPr/>
      <w:tcPr>
        <w:tcBorders>
          <w:top w:val="single" w:sz="18" w:space="0" w:color="D2B191" w:themeColor="accent4" w:themeTint="BF"/>
        </w:tcBorders>
      </w:tcPr>
    </w:tblStylePr>
    <w:tblStylePr w:type="firstCol">
      <w:rPr>
        <w:b/>
        <w:bCs/>
      </w:rPr>
    </w:tblStylePr>
    <w:tblStylePr w:type="lastCol">
      <w:rPr>
        <w:b/>
        <w:bCs/>
      </w:rPr>
    </w:tblStylePr>
    <w:tblStylePr w:type="band1Vert">
      <w:tblPr/>
      <w:tcPr>
        <w:shd w:val="clear" w:color="auto" w:fill="E1CBB6" w:themeFill="accent4" w:themeFillTint="7F"/>
      </w:tcPr>
    </w:tblStylePr>
    <w:tblStylePr w:type="band1Horz">
      <w:tblPr/>
      <w:tcPr>
        <w:shd w:val="clear" w:color="auto" w:fill="E1CBB6" w:themeFill="accent4" w:themeFillTint="7F"/>
      </w:tcPr>
    </w:tblStylePr>
  </w:style>
  <w:style w:type="table" w:customStyle="1" w:styleId="MittleresRaster1Akzent5">
    <w:name w:val="Mittleres Raster 1;Akzent 5"/>
    <w:basedOn w:val="NormaleTabelle"/>
    <w:uiPriority w:val="67"/>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single" w:sz="8" w:space="0" w:color="B8AF96" w:themeColor="accent5" w:themeTint="BF"/>
        <w:insideV w:val="single" w:sz="8" w:space="0" w:color="B8AF96" w:themeColor="accent5" w:themeTint="BF"/>
      </w:tblBorders>
    </w:tblPr>
    <w:tcPr>
      <w:shd w:val="clear" w:color="auto" w:fill="E7E4DC" w:themeFill="accent5" w:themeFillTint="3F"/>
    </w:tcPr>
    <w:tblStylePr w:type="firstRow">
      <w:rPr>
        <w:b/>
        <w:bCs/>
      </w:rPr>
    </w:tblStylePr>
    <w:tblStylePr w:type="lastRow">
      <w:rPr>
        <w:b/>
        <w:bCs/>
      </w:rPr>
      <w:tblPr/>
      <w:tcPr>
        <w:tcBorders>
          <w:top w:val="single" w:sz="18" w:space="0" w:color="B8AF96" w:themeColor="accent5" w:themeTint="BF"/>
        </w:tcBorders>
      </w:tcPr>
    </w:tblStylePr>
    <w:tblStylePr w:type="firstCol">
      <w:rPr>
        <w:b/>
        <w:bCs/>
      </w:rPr>
    </w:tblStylePr>
    <w:tblStylePr w:type="lastCol">
      <w:rPr>
        <w:b/>
        <w:bCs/>
      </w:rPr>
    </w:tblStylePr>
    <w:tblStylePr w:type="band1Vert">
      <w:tblPr/>
      <w:tcPr>
        <w:shd w:val="clear" w:color="auto" w:fill="D0CAB9" w:themeFill="accent5" w:themeFillTint="7F"/>
      </w:tcPr>
    </w:tblStylePr>
    <w:tblStylePr w:type="band1Horz">
      <w:tblPr/>
      <w:tcPr>
        <w:shd w:val="clear" w:color="auto" w:fill="D0CAB9" w:themeFill="accent5" w:themeFillTint="7F"/>
      </w:tcPr>
    </w:tblStylePr>
  </w:style>
  <w:style w:type="table" w:customStyle="1" w:styleId="MittleresRaster1Akzent6">
    <w:name w:val="Mittleres Raster 1;Akzent 6"/>
    <w:basedOn w:val="NormaleTabelle"/>
    <w:uiPriority w:val="67"/>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DA9754" w:themeColor="accent6" w:themeTint="BF"/>
        <w:left w:val="single" w:sz="8" w:space="0" w:color="DA9754" w:themeColor="accent6" w:themeTint="BF"/>
        <w:bottom w:val="single" w:sz="8" w:space="0" w:color="DA9754" w:themeColor="accent6" w:themeTint="BF"/>
        <w:right w:val="single" w:sz="8" w:space="0" w:color="DA9754" w:themeColor="accent6" w:themeTint="BF"/>
        <w:insideH w:val="single" w:sz="8" w:space="0" w:color="DA9754" w:themeColor="accent6" w:themeTint="BF"/>
        <w:insideV w:val="single" w:sz="8" w:space="0" w:color="DA9754" w:themeColor="accent6" w:themeTint="BF"/>
      </w:tblBorders>
    </w:tblPr>
    <w:tcPr>
      <w:shd w:val="clear" w:color="auto" w:fill="F3DCC6" w:themeFill="accent6" w:themeFillTint="3F"/>
    </w:tcPr>
    <w:tblStylePr w:type="firstRow">
      <w:rPr>
        <w:b/>
        <w:bCs/>
      </w:rPr>
    </w:tblStylePr>
    <w:tblStylePr w:type="lastRow">
      <w:rPr>
        <w:b/>
        <w:bCs/>
      </w:rPr>
      <w:tblPr/>
      <w:tcPr>
        <w:tcBorders>
          <w:top w:val="single" w:sz="18" w:space="0" w:color="DA9754" w:themeColor="accent6" w:themeTint="BF"/>
        </w:tcBorders>
      </w:tcPr>
    </w:tblStylePr>
    <w:tblStylePr w:type="firstCol">
      <w:rPr>
        <w:b/>
        <w:bCs/>
      </w:rPr>
    </w:tblStylePr>
    <w:tblStylePr w:type="lastCol">
      <w:rPr>
        <w:b/>
        <w:bCs/>
      </w:rPr>
    </w:tblStylePr>
    <w:tblStylePr w:type="band1Vert">
      <w:tblPr/>
      <w:tcPr>
        <w:shd w:val="clear" w:color="auto" w:fill="E7B98D" w:themeFill="accent6" w:themeFillTint="7F"/>
      </w:tcPr>
    </w:tblStylePr>
    <w:tblStylePr w:type="band1Horz">
      <w:tblPr/>
      <w:tcPr>
        <w:shd w:val="clear" w:color="auto" w:fill="E7B98D" w:themeFill="accent6" w:themeFillTint="7F"/>
      </w:tcPr>
    </w:tblStylePr>
  </w:style>
  <w:style w:type="table" w:styleId="MittleresRaster2">
    <w:name w:val="Medium Grid 2"/>
    <w:basedOn w:val="NormaleTabelle"/>
    <w:uiPriority w:val="68"/>
    <w:rsid w:val="00401A6B"/>
    <w:pPr>
      <w:spacing w:before="40" w:after="0" w:line="240" w:lineRule="auto"/>
    </w:pPr>
    <w:rPr>
      <w:rFonts w:asciiTheme="majorHAnsi" w:eastAsiaTheme="majorEastAsia" w:hAnsiTheme="majorHAnsi" w:cstheme="majorBidi"/>
      <w:color w:val="000000" w:themeColor="text1"/>
      <w:sz w:val="20"/>
      <w:szCs w:val="20"/>
      <w:lang w:val="de-DE" w:eastAsia="de-CH"/>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Raster2Akzent1">
    <w:name w:val="Mittleres Raster 2;Akzent 1"/>
    <w:basedOn w:val="NormaleTabelle"/>
    <w:uiPriority w:val="68"/>
    <w:rsid w:val="00401A6B"/>
    <w:pPr>
      <w:spacing w:before="40" w:after="0" w:line="240" w:lineRule="auto"/>
    </w:pPr>
    <w:rPr>
      <w:rFonts w:asciiTheme="majorHAnsi" w:eastAsiaTheme="majorEastAsia" w:hAnsiTheme="majorHAnsi" w:cstheme="majorBidi"/>
      <w:color w:val="000000" w:themeColor="text1"/>
      <w:sz w:val="20"/>
      <w:szCs w:val="20"/>
      <w:lang w:val="de-DE" w:eastAsia="de-CH"/>
    </w:rPr>
    <w:tblPr>
      <w:tblStyleRowBandSize w:val="1"/>
      <w:tblStyleColBandSize w:val="1"/>
      <w:tblBorders>
        <w:top w:val="single" w:sz="8" w:space="0" w:color="F0A22E" w:themeColor="accent1"/>
        <w:left w:val="single" w:sz="8" w:space="0" w:color="F0A22E" w:themeColor="accent1"/>
        <w:bottom w:val="single" w:sz="8" w:space="0" w:color="F0A22E" w:themeColor="accent1"/>
        <w:right w:val="single" w:sz="8" w:space="0" w:color="F0A22E" w:themeColor="accent1"/>
        <w:insideH w:val="single" w:sz="8" w:space="0" w:color="F0A22E" w:themeColor="accent1"/>
        <w:insideV w:val="single" w:sz="8" w:space="0" w:color="F0A22E" w:themeColor="accent1"/>
      </w:tblBorders>
    </w:tblPr>
    <w:tcPr>
      <w:shd w:val="clear" w:color="auto" w:fill="FBE7CB" w:themeFill="accent1" w:themeFillTint="3F"/>
    </w:tcPr>
    <w:tblStylePr w:type="firstRow">
      <w:rPr>
        <w:b/>
        <w:bCs/>
        <w:color w:val="000000" w:themeColor="text1"/>
      </w:rPr>
      <w:tblPr/>
      <w:tcPr>
        <w:shd w:val="clear" w:color="auto" w:fill="FDF5E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ECD5" w:themeFill="accent1" w:themeFillTint="33"/>
      </w:tcPr>
    </w:tblStylePr>
    <w:tblStylePr w:type="band1Vert">
      <w:tblPr/>
      <w:tcPr>
        <w:shd w:val="clear" w:color="auto" w:fill="F7D096" w:themeFill="accent1" w:themeFillTint="7F"/>
      </w:tcPr>
    </w:tblStylePr>
    <w:tblStylePr w:type="band1Horz">
      <w:tblPr/>
      <w:tcPr>
        <w:tcBorders>
          <w:insideH w:val="single" w:sz="6" w:space="0" w:color="F0A22E" w:themeColor="accent1"/>
          <w:insideV w:val="single" w:sz="6" w:space="0" w:color="F0A22E" w:themeColor="accent1"/>
        </w:tcBorders>
        <w:shd w:val="clear" w:color="auto" w:fill="F7D096" w:themeFill="accent1" w:themeFillTint="7F"/>
      </w:tcPr>
    </w:tblStylePr>
    <w:tblStylePr w:type="nwCell">
      <w:tblPr/>
      <w:tcPr>
        <w:shd w:val="clear" w:color="auto" w:fill="FFFFFF" w:themeFill="background1"/>
      </w:tcPr>
    </w:tblStylePr>
  </w:style>
  <w:style w:type="table" w:customStyle="1" w:styleId="MittleresRaster2Akzent2">
    <w:name w:val="Mittleres Raster 2;Akzent 2"/>
    <w:basedOn w:val="NormaleTabelle"/>
    <w:uiPriority w:val="68"/>
    <w:rsid w:val="00401A6B"/>
    <w:pPr>
      <w:spacing w:before="40" w:after="0" w:line="240" w:lineRule="auto"/>
    </w:pPr>
    <w:rPr>
      <w:rFonts w:asciiTheme="majorHAnsi" w:eastAsiaTheme="majorEastAsia" w:hAnsiTheme="majorHAnsi" w:cstheme="majorBidi"/>
      <w:color w:val="000000" w:themeColor="text1"/>
      <w:sz w:val="20"/>
      <w:szCs w:val="20"/>
      <w:lang w:val="de-DE" w:eastAsia="de-CH"/>
    </w:rPr>
    <w:tblPr>
      <w:tblStyleRowBandSize w:val="1"/>
      <w:tblStyleColBandSize w:val="1"/>
      <w:tblBorders>
        <w:top w:val="single" w:sz="8" w:space="0" w:color="A5644E" w:themeColor="accent2"/>
        <w:left w:val="single" w:sz="8" w:space="0" w:color="A5644E" w:themeColor="accent2"/>
        <w:bottom w:val="single" w:sz="8" w:space="0" w:color="A5644E" w:themeColor="accent2"/>
        <w:right w:val="single" w:sz="8" w:space="0" w:color="A5644E" w:themeColor="accent2"/>
        <w:insideH w:val="single" w:sz="8" w:space="0" w:color="A5644E" w:themeColor="accent2"/>
        <w:insideV w:val="single" w:sz="8" w:space="0" w:color="A5644E" w:themeColor="accent2"/>
      </w:tblBorders>
    </w:tblPr>
    <w:tcPr>
      <w:shd w:val="clear" w:color="auto" w:fill="E9D8D2" w:themeFill="accent2" w:themeFillTint="3F"/>
    </w:tcPr>
    <w:tblStylePr w:type="firstRow">
      <w:rPr>
        <w:b/>
        <w:bCs/>
        <w:color w:val="000000" w:themeColor="text1"/>
      </w:rPr>
      <w:tblPr/>
      <w:tcPr>
        <w:shd w:val="clear" w:color="auto" w:fill="F6EF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DFDA" w:themeFill="accent2" w:themeFillTint="33"/>
      </w:tcPr>
    </w:tblStylePr>
    <w:tblStylePr w:type="band1Vert">
      <w:tblPr/>
      <w:tcPr>
        <w:shd w:val="clear" w:color="auto" w:fill="D4B0A4" w:themeFill="accent2" w:themeFillTint="7F"/>
      </w:tcPr>
    </w:tblStylePr>
    <w:tblStylePr w:type="band1Horz">
      <w:tblPr/>
      <w:tcPr>
        <w:tcBorders>
          <w:insideH w:val="single" w:sz="6" w:space="0" w:color="A5644E" w:themeColor="accent2"/>
          <w:insideV w:val="single" w:sz="6" w:space="0" w:color="A5644E" w:themeColor="accent2"/>
        </w:tcBorders>
        <w:shd w:val="clear" w:color="auto" w:fill="D4B0A4" w:themeFill="accent2" w:themeFillTint="7F"/>
      </w:tcPr>
    </w:tblStylePr>
    <w:tblStylePr w:type="nwCell">
      <w:tblPr/>
      <w:tcPr>
        <w:shd w:val="clear" w:color="auto" w:fill="FFFFFF" w:themeFill="background1"/>
      </w:tcPr>
    </w:tblStylePr>
  </w:style>
  <w:style w:type="table" w:customStyle="1" w:styleId="MittleresRaster2Akzent3">
    <w:name w:val="Mittleres Raster 2;Akzent 3"/>
    <w:basedOn w:val="NormaleTabelle"/>
    <w:uiPriority w:val="68"/>
    <w:rsid w:val="00401A6B"/>
    <w:pPr>
      <w:spacing w:before="40" w:after="0" w:line="240" w:lineRule="auto"/>
    </w:pPr>
    <w:rPr>
      <w:rFonts w:asciiTheme="majorHAnsi" w:eastAsiaTheme="majorEastAsia" w:hAnsiTheme="majorHAnsi" w:cstheme="majorBidi"/>
      <w:color w:val="000000" w:themeColor="text1"/>
      <w:sz w:val="20"/>
      <w:szCs w:val="20"/>
      <w:lang w:val="de-DE" w:eastAsia="de-CH"/>
    </w:rPr>
    <w:tblPr>
      <w:tblStyleRowBandSize w:val="1"/>
      <w:tblStyleColBandSize w:val="1"/>
      <w:tblBorders>
        <w:top w:val="single" w:sz="8" w:space="0" w:color="B58B80" w:themeColor="accent3"/>
        <w:left w:val="single" w:sz="8" w:space="0" w:color="B58B80" w:themeColor="accent3"/>
        <w:bottom w:val="single" w:sz="8" w:space="0" w:color="B58B80" w:themeColor="accent3"/>
        <w:right w:val="single" w:sz="8" w:space="0" w:color="B58B80" w:themeColor="accent3"/>
        <w:insideH w:val="single" w:sz="8" w:space="0" w:color="B58B80" w:themeColor="accent3"/>
        <w:insideV w:val="single" w:sz="8" w:space="0" w:color="B58B80" w:themeColor="accent3"/>
      </w:tblBorders>
    </w:tblPr>
    <w:tcPr>
      <w:shd w:val="clear" w:color="auto" w:fill="ECE2DF" w:themeFill="accent3" w:themeFillTint="3F"/>
    </w:tcPr>
    <w:tblStylePr w:type="firstRow">
      <w:rPr>
        <w:b/>
        <w:bCs/>
        <w:color w:val="000000" w:themeColor="text1"/>
      </w:rPr>
      <w:tblPr/>
      <w:tcPr>
        <w:shd w:val="clear" w:color="auto" w:fill="F7F3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7E5" w:themeFill="accent3" w:themeFillTint="33"/>
      </w:tcPr>
    </w:tblStylePr>
    <w:tblStylePr w:type="band1Vert">
      <w:tblPr/>
      <w:tcPr>
        <w:shd w:val="clear" w:color="auto" w:fill="DAC4BF" w:themeFill="accent3" w:themeFillTint="7F"/>
      </w:tcPr>
    </w:tblStylePr>
    <w:tblStylePr w:type="band1Horz">
      <w:tblPr/>
      <w:tcPr>
        <w:tcBorders>
          <w:insideH w:val="single" w:sz="6" w:space="0" w:color="B58B80" w:themeColor="accent3"/>
          <w:insideV w:val="single" w:sz="6" w:space="0" w:color="B58B80" w:themeColor="accent3"/>
        </w:tcBorders>
        <w:shd w:val="clear" w:color="auto" w:fill="DAC4BF" w:themeFill="accent3" w:themeFillTint="7F"/>
      </w:tcPr>
    </w:tblStylePr>
    <w:tblStylePr w:type="nwCell">
      <w:tblPr/>
      <w:tcPr>
        <w:shd w:val="clear" w:color="auto" w:fill="FFFFFF" w:themeFill="background1"/>
      </w:tcPr>
    </w:tblStylePr>
  </w:style>
  <w:style w:type="table" w:customStyle="1" w:styleId="MittleresRaster2Akzent4">
    <w:name w:val="Mittleres Raster 2;Akzent 4"/>
    <w:basedOn w:val="NormaleTabelle"/>
    <w:uiPriority w:val="68"/>
    <w:rsid w:val="00401A6B"/>
    <w:pPr>
      <w:spacing w:before="40" w:after="0" w:line="240" w:lineRule="auto"/>
    </w:pPr>
    <w:rPr>
      <w:rFonts w:asciiTheme="majorHAnsi" w:eastAsiaTheme="majorEastAsia" w:hAnsiTheme="majorHAnsi" w:cstheme="majorBidi"/>
      <w:color w:val="000000" w:themeColor="text1"/>
      <w:sz w:val="20"/>
      <w:szCs w:val="20"/>
      <w:lang w:val="de-DE" w:eastAsia="de-CH"/>
    </w:rPr>
    <w:tblPr>
      <w:tblStyleRowBandSize w:val="1"/>
      <w:tblStyleColBandSize w:val="1"/>
      <w:tblBorders>
        <w:top w:val="single" w:sz="8" w:space="0" w:color="C3986D" w:themeColor="accent4"/>
        <w:left w:val="single" w:sz="8" w:space="0" w:color="C3986D" w:themeColor="accent4"/>
        <w:bottom w:val="single" w:sz="8" w:space="0" w:color="C3986D" w:themeColor="accent4"/>
        <w:right w:val="single" w:sz="8" w:space="0" w:color="C3986D" w:themeColor="accent4"/>
        <w:insideH w:val="single" w:sz="8" w:space="0" w:color="C3986D" w:themeColor="accent4"/>
        <w:insideV w:val="single" w:sz="8" w:space="0" w:color="C3986D" w:themeColor="accent4"/>
      </w:tblBorders>
    </w:tblPr>
    <w:tcPr>
      <w:shd w:val="clear" w:color="auto" w:fill="F0E5DA" w:themeFill="accent4" w:themeFillTint="3F"/>
    </w:tcPr>
    <w:tblStylePr w:type="firstRow">
      <w:rPr>
        <w:b/>
        <w:bCs/>
        <w:color w:val="000000" w:themeColor="text1"/>
      </w:rPr>
      <w:tblPr/>
      <w:tcPr>
        <w:shd w:val="clear" w:color="auto" w:fill="F9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EAE1" w:themeFill="accent4" w:themeFillTint="33"/>
      </w:tcPr>
    </w:tblStylePr>
    <w:tblStylePr w:type="band1Vert">
      <w:tblPr/>
      <w:tcPr>
        <w:shd w:val="clear" w:color="auto" w:fill="E1CBB6" w:themeFill="accent4" w:themeFillTint="7F"/>
      </w:tcPr>
    </w:tblStylePr>
    <w:tblStylePr w:type="band1Horz">
      <w:tblPr/>
      <w:tcPr>
        <w:tcBorders>
          <w:insideH w:val="single" w:sz="6" w:space="0" w:color="C3986D" w:themeColor="accent4"/>
          <w:insideV w:val="single" w:sz="6" w:space="0" w:color="C3986D" w:themeColor="accent4"/>
        </w:tcBorders>
        <w:shd w:val="clear" w:color="auto" w:fill="E1CBB6" w:themeFill="accent4" w:themeFillTint="7F"/>
      </w:tcPr>
    </w:tblStylePr>
    <w:tblStylePr w:type="nwCell">
      <w:tblPr/>
      <w:tcPr>
        <w:shd w:val="clear" w:color="auto" w:fill="FFFFFF" w:themeFill="background1"/>
      </w:tcPr>
    </w:tblStylePr>
  </w:style>
  <w:style w:type="table" w:customStyle="1" w:styleId="MittleresRaster2Akzent5">
    <w:name w:val="Mittleres Raster 2;Akzent 5"/>
    <w:basedOn w:val="NormaleTabelle"/>
    <w:uiPriority w:val="68"/>
    <w:rsid w:val="00401A6B"/>
    <w:pPr>
      <w:spacing w:before="40" w:after="0" w:line="240" w:lineRule="auto"/>
    </w:pPr>
    <w:rPr>
      <w:rFonts w:asciiTheme="majorHAnsi" w:eastAsiaTheme="majorEastAsia" w:hAnsiTheme="majorHAnsi" w:cstheme="majorBidi"/>
      <w:color w:val="000000" w:themeColor="text1"/>
      <w:sz w:val="20"/>
      <w:szCs w:val="20"/>
      <w:lang w:val="de-DE" w:eastAsia="de-CH"/>
    </w:rPr>
    <w:tblPr>
      <w:tblStyleRowBandSize w:val="1"/>
      <w:tblStyleColBandSize w:val="1"/>
      <w:tblBorders>
        <w:top w:val="single" w:sz="8" w:space="0" w:color="A19574" w:themeColor="accent5"/>
        <w:left w:val="single" w:sz="8" w:space="0" w:color="A19574" w:themeColor="accent5"/>
        <w:bottom w:val="single" w:sz="8" w:space="0" w:color="A19574" w:themeColor="accent5"/>
        <w:right w:val="single" w:sz="8" w:space="0" w:color="A19574" w:themeColor="accent5"/>
        <w:insideH w:val="single" w:sz="8" w:space="0" w:color="A19574" w:themeColor="accent5"/>
        <w:insideV w:val="single" w:sz="8" w:space="0" w:color="A19574" w:themeColor="accent5"/>
      </w:tblBorders>
    </w:tblPr>
    <w:tcPr>
      <w:shd w:val="clear" w:color="auto" w:fill="E7E4DC" w:themeFill="accent5" w:themeFillTint="3F"/>
    </w:tcPr>
    <w:tblStylePr w:type="firstRow">
      <w:rPr>
        <w:b/>
        <w:bCs/>
        <w:color w:val="000000" w:themeColor="text1"/>
      </w:rPr>
      <w:tblPr/>
      <w:tcPr>
        <w:shd w:val="clear" w:color="auto" w:fill="F5F4F1"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E9E3" w:themeFill="accent5" w:themeFillTint="33"/>
      </w:tcPr>
    </w:tblStylePr>
    <w:tblStylePr w:type="band1Vert">
      <w:tblPr/>
      <w:tcPr>
        <w:shd w:val="clear" w:color="auto" w:fill="D0CAB9" w:themeFill="accent5" w:themeFillTint="7F"/>
      </w:tcPr>
    </w:tblStylePr>
    <w:tblStylePr w:type="band1Horz">
      <w:tblPr/>
      <w:tcPr>
        <w:tcBorders>
          <w:insideH w:val="single" w:sz="6" w:space="0" w:color="A19574" w:themeColor="accent5"/>
          <w:insideV w:val="single" w:sz="6" w:space="0" w:color="A19574" w:themeColor="accent5"/>
        </w:tcBorders>
        <w:shd w:val="clear" w:color="auto" w:fill="D0CAB9" w:themeFill="accent5" w:themeFillTint="7F"/>
      </w:tcPr>
    </w:tblStylePr>
    <w:tblStylePr w:type="nwCell">
      <w:tblPr/>
      <w:tcPr>
        <w:shd w:val="clear" w:color="auto" w:fill="FFFFFF" w:themeFill="background1"/>
      </w:tcPr>
    </w:tblStylePr>
  </w:style>
  <w:style w:type="table" w:customStyle="1" w:styleId="MittleresRaster2Akzent6">
    <w:name w:val="Mittleres Raster 2;Akzent 6"/>
    <w:basedOn w:val="NormaleTabelle"/>
    <w:uiPriority w:val="68"/>
    <w:rsid w:val="00401A6B"/>
    <w:pPr>
      <w:spacing w:before="40" w:after="0" w:line="240" w:lineRule="auto"/>
    </w:pPr>
    <w:rPr>
      <w:rFonts w:asciiTheme="majorHAnsi" w:eastAsiaTheme="majorEastAsia" w:hAnsiTheme="majorHAnsi" w:cstheme="majorBidi"/>
      <w:color w:val="000000" w:themeColor="text1"/>
      <w:sz w:val="20"/>
      <w:szCs w:val="20"/>
      <w:lang w:val="de-DE" w:eastAsia="de-CH"/>
    </w:rPr>
    <w:tblPr>
      <w:tblStyleRowBandSize w:val="1"/>
      <w:tblStyleColBandSize w:val="1"/>
      <w:tblBorders>
        <w:top w:val="single" w:sz="8" w:space="0" w:color="C17529" w:themeColor="accent6"/>
        <w:left w:val="single" w:sz="8" w:space="0" w:color="C17529" w:themeColor="accent6"/>
        <w:bottom w:val="single" w:sz="8" w:space="0" w:color="C17529" w:themeColor="accent6"/>
        <w:right w:val="single" w:sz="8" w:space="0" w:color="C17529" w:themeColor="accent6"/>
        <w:insideH w:val="single" w:sz="8" w:space="0" w:color="C17529" w:themeColor="accent6"/>
        <w:insideV w:val="single" w:sz="8" w:space="0" w:color="C17529" w:themeColor="accent6"/>
      </w:tblBorders>
    </w:tblPr>
    <w:tcPr>
      <w:shd w:val="clear" w:color="auto" w:fill="F3DCC6" w:themeFill="accent6" w:themeFillTint="3F"/>
    </w:tcPr>
    <w:tblStylePr w:type="firstRow">
      <w:rPr>
        <w:b/>
        <w:bCs/>
        <w:color w:val="000000" w:themeColor="text1"/>
      </w:rPr>
      <w:tblPr/>
      <w:tcPr>
        <w:shd w:val="clear" w:color="auto" w:fill="FAF1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E3D1" w:themeFill="accent6" w:themeFillTint="33"/>
      </w:tcPr>
    </w:tblStylePr>
    <w:tblStylePr w:type="band1Vert">
      <w:tblPr/>
      <w:tcPr>
        <w:shd w:val="clear" w:color="auto" w:fill="E7B98D" w:themeFill="accent6" w:themeFillTint="7F"/>
      </w:tcPr>
    </w:tblStylePr>
    <w:tblStylePr w:type="band1Horz">
      <w:tblPr/>
      <w:tcPr>
        <w:tcBorders>
          <w:insideH w:val="single" w:sz="6" w:space="0" w:color="C17529" w:themeColor="accent6"/>
          <w:insideV w:val="single" w:sz="6" w:space="0" w:color="C17529" w:themeColor="accent6"/>
        </w:tcBorders>
        <w:shd w:val="clear" w:color="auto" w:fill="E7B98D"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ittleresRaster3Akzent1">
    <w:name w:val="Mittleres Raster 3;Akzent 1"/>
    <w:basedOn w:val="NormaleTabelle"/>
    <w:uiPriority w:val="69"/>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7C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A22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A22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A22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A22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D09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D096" w:themeFill="accent1" w:themeFillTint="7F"/>
      </w:tcPr>
    </w:tblStylePr>
  </w:style>
  <w:style w:type="table" w:customStyle="1" w:styleId="MittleresRaster3Akzent2">
    <w:name w:val="Mittleres Raster 3;Akzent 2"/>
    <w:basedOn w:val="NormaleTabelle"/>
    <w:uiPriority w:val="69"/>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9D8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644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644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644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644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4B0A4"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4B0A4" w:themeFill="accent2" w:themeFillTint="7F"/>
      </w:tcPr>
    </w:tblStylePr>
  </w:style>
  <w:style w:type="table" w:customStyle="1" w:styleId="MittleresRaster3Akzent3">
    <w:name w:val="Mittleres Raster 3;Akzent 3"/>
    <w:basedOn w:val="NormaleTabelle"/>
    <w:uiPriority w:val="69"/>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2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58B8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58B8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58B8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58B8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AC4B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AC4BF" w:themeFill="accent3" w:themeFillTint="7F"/>
      </w:tcPr>
    </w:tblStylePr>
  </w:style>
  <w:style w:type="table" w:customStyle="1" w:styleId="MittleresRaster3Akzent4">
    <w:name w:val="Mittleres Raster 3;Akzent 4"/>
    <w:basedOn w:val="NormaleTabelle"/>
    <w:uiPriority w:val="69"/>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E5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398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398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398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398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1CB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1CBB6" w:themeFill="accent4" w:themeFillTint="7F"/>
      </w:tcPr>
    </w:tblStylePr>
  </w:style>
  <w:style w:type="table" w:customStyle="1" w:styleId="MittleresRaster3Akzent5">
    <w:name w:val="Mittleres Raster 3;Akzent 5"/>
    <w:basedOn w:val="NormaleTabelle"/>
    <w:uiPriority w:val="69"/>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4D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1957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1957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1957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1957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CAB9"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CAB9" w:themeFill="accent5" w:themeFillTint="7F"/>
      </w:tcPr>
    </w:tblStylePr>
  </w:style>
  <w:style w:type="table" w:customStyle="1" w:styleId="MittleresRaster3Akzent6">
    <w:name w:val="Mittleres Raster 3;Akzent 6"/>
    <w:basedOn w:val="NormaleTabelle"/>
    <w:uiPriority w:val="69"/>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DCC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752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752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752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752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B98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B98D" w:themeFill="accent6" w:themeFillTint="7F"/>
      </w:tcPr>
    </w:tblStylePr>
  </w:style>
  <w:style w:type="table" w:styleId="MittlereListe1">
    <w:name w:val="Medium List 1"/>
    <w:basedOn w:val="NormaleTabelle"/>
    <w:uiPriority w:val="65"/>
    <w:rsid w:val="00401A6B"/>
    <w:pPr>
      <w:spacing w:before="40" w:after="0" w:line="240" w:lineRule="auto"/>
    </w:pPr>
    <w:rPr>
      <w:rFonts w:eastAsiaTheme="minorHAnsi"/>
      <w:color w:val="000000" w:themeColor="text1"/>
      <w:sz w:val="20"/>
      <w:szCs w:val="20"/>
      <w:lang w:val="de-DE" w:eastAsia="de-CH"/>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E3B3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
    <w:name w:val="Mittlere Liste 1;Akzent 1"/>
    <w:basedOn w:val="NormaleTabelle"/>
    <w:uiPriority w:val="65"/>
    <w:rsid w:val="00401A6B"/>
    <w:pPr>
      <w:spacing w:before="40" w:after="0" w:line="240" w:lineRule="auto"/>
    </w:pPr>
    <w:rPr>
      <w:rFonts w:eastAsiaTheme="minorHAnsi"/>
      <w:color w:val="000000" w:themeColor="text1"/>
      <w:sz w:val="20"/>
      <w:szCs w:val="20"/>
      <w:lang w:val="de-DE" w:eastAsia="de-CH"/>
    </w:rPr>
    <w:tblPr>
      <w:tblStyleRowBandSize w:val="1"/>
      <w:tblStyleColBandSize w:val="1"/>
      <w:tblBorders>
        <w:top w:val="single" w:sz="8" w:space="0" w:color="F0A22E" w:themeColor="accent1"/>
        <w:bottom w:val="single" w:sz="8" w:space="0" w:color="F0A22E" w:themeColor="accent1"/>
      </w:tblBorders>
    </w:tblPr>
    <w:tblStylePr w:type="firstRow">
      <w:rPr>
        <w:rFonts w:asciiTheme="majorHAnsi" w:eastAsiaTheme="majorEastAsia" w:hAnsiTheme="majorHAnsi" w:cstheme="majorBidi"/>
      </w:rPr>
      <w:tblPr/>
      <w:tcPr>
        <w:tcBorders>
          <w:top w:val="nil"/>
          <w:bottom w:val="single" w:sz="8" w:space="0" w:color="F0A22E" w:themeColor="accent1"/>
        </w:tcBorders>
      </w:tcPr>
    </w:tblStylePr>
    <w:tblStylePr w:type="lastRow">
      <w:rPr>
        <w:b/>
        <w:bCs/>
        <w:color w:val="4E3B30" w:themeColor="text2"/>
      </w:rPr>
      <w:tblPr/>
      <w:tcPr>
        <w:tcBorders>
          <w:top w:val="single" w:sz="8" w:space="0" w:color="F0A22E" w:themeColor="accent1"/>
          <w:bottom w:val="single" w:sz="8" w:space="0" w:color="F0A22E" w:themeColor="accent1"/>
        </w:tcBorders>
      </w:tcPr>
    </w:tblStylePr>
    <w:tblStylePr w:type="firstCol">
      <w:rPr>
        <w:b/>
        <w:bCs/>
      </w:rPr>
    </w:tblStylePr>
    <w:tblStylePr w:type="lastCol">
      <w:rPr>
        <w:b/>
        <w:bCs/>
      </w:rPr>
      <w:tblPr/>
      <w:tcPr>
        <w:tcBorders>
          <w:top w:val="single" w:sz="8" w:space="0" w:color="F0A22E" w:themeColor="accent1"/>
          <w:bottom w:val="single" w:sz="8" w:space="0" w:color="F0A22E" w:themeColor="accent1"/>
        </w:tcBorders>
      </w:tcPr>
    </w:tblStylePr>
    <w:tblStylePr w:type="band1Vert">
      <w:tblPr/>
      <w:tcPr>
        <w:shd w:val="clear" w:color="auto" w:fill="FBE7CB" w:themeFill="accent1" w:themeFillTint="3F"/>
      </w:tcPr>
    </w:tblStylePr>
    <w:tblStylePr w:type="band1Horz">
      <w:tblPr/>
      <w:tcPr>
        <w:shd w:val="clear" w:color="auto" w:fill="FBE7CB" w:themeFill="accent1" w:themeFillTint="3F"/>
      </w:tcPr>
    </w:tblStylePr>
  </w:style>
  <w:style w:type="table" w:customStyle="1" w:styleId="MittlereListe1Akzent2">
    <w:name w:val="Mittlere Liste 1;Akzent 2"/>
    <w:basedOn w:val="NormaleTabelle"/>
    <w:uiPriority w:val="65"/>
    <w:rsid w:val="00401A6B"/>
    <w:pPr>
      <w:spacing w:before="40" w:after="0" w:line="240" w:lineRule="auto"/>
    </w:pPr>
    <w:rPr>
      <w:rFonts w:eastAsiaTheme="minorHAnsi"/>
      <w:color w:val="000000" w:themeColor="text1"/>
      <w:sz w:val="20"/>
      <w:szCs w:val="20"/>
      <w:lang w:val="de-DE" w:eastAsia="de-CH"/>
    </w:rPr>
    <w:tblPr>
      <w:tblStyleRowBandSize w:val="1"/>
      <w:tblStyleColBandSize w:val="1"/>
      <w:tblBorders>
        <w:top w:val="single" w:sz="8" w:space="0" w:color="A5644E" w:themeColor="accent2"/>
        <w:bottom w:val="single" w:sz="8" w:space="0" w:color="A5644E" w:themeColor="accent2"/>
      </w:tblBorders>
    </w:tblPr>
    <w:tblStylePr w:type="firstRow">
      <w:rPr>
        <w:rFonts w:asciiTheme="majorHAnsi" w:eastAsiaTheme="majorEastAsia" w:hAnsiTheme="majorHAnsi" w:cstheme="majorBidi"/>
      </w:rPr>
      <w:tblPr/>
      <w:tcPr>
        <w:tcBorders>
          <w:top w:val="nil"/>
          <w:bottom w:val="single" w:sz="8" w:space="0" w:color="A5644E" w:themeColor="accent2"/>
        </w:tcBorders>
      </w:tcPr>
    </w:tblStylePr>
    <w:tblStylePr w:type="lastRow">
      <w:rPr>
        <w:b/>
        <w:bCs/>
        <w:color w:val="4E3B30" w:themeColor="text2"/>
      </w:rPr>
      <w:tblPr/>
      <w:tcPr>
        <w:tcBorders>
          <w:top w:val="single" w:sz="8" w:space="0" w:color="A5644E" w:themeColor="accent2"/>
          <w:bottom w:val="single" w:sz="8" w:space="0" w:color="A5644E" w:themeColor="accent2"/>
        </w:tcBorders>
      </w:tcPr>
    </w:tblStylePr>
    <w:tblStylePr w:type="firstCol">
      <w:rPr>
        <w:b/>
        <w:bCs/>
      </w:rPr>
    </w:tblStylePr>
    <w:tblStylePr w:type="lastCol">
      <w:rPr>
        <w:b/>
        <w:bCs/>
      </w:rPr>
      <w:tblPr/>
      <w:tcPr>
        <w:tcBorders>
          <w:top w:val="single" w:sz="8" w:space="0" w:color="A5644E" w:themeColor="accent2"/>
          <w:bottom w:val="single" w:sz="8" w:space="0" w:color="A5644E" w:themeColor="accent2"/>
        </w:tcBorders>
      </w:tcPr>
    </w:tblStylePr>
    <w:tblStylePr w:type="band1Vert">
      <w:tblPr/>
      <w:tcPr>
        <w:shd w:val="clear" w:color="auto" w:fill="E9D8D2" w:themeFill="accent2" w:themeFillTint="3F"/>
      </w:tcPr>
    </w:tblStylePr>
    <w:tblStylePr w:type="band1Horz">
      <w:tblPr/>
      <w:tcPr>
        <w:shd w:val="clear" w:color="auto" w:fill="E9D8D2" w:themeFill="accent2" w:themeFillTint="3F"/>
      </w:tcPr>
    </w:tblStylePr>
  </w:style>
  <w:style w:type="table" w:customStyle="1" w:styleId="MittlereListe1Akzent3">
    <w:name w:val="Mittlere Liste 1;Akzent 3"/>
    <w:basedOn w:val="NormaleTabelle"/>
    <w:uiPriority w:val="65"/>
    <w:rsid w:val="00401A6B"/>
    <w:pPr>
      <w:spacing w:before="40" w:after="0" w:line="240" w:lineRule="auto"/>
    </w:pPr>
    <w:rPr>
      <w:rFonts w:eastAsiaTheme="minorHAnsi"/>
      <w:color w:val="000000" w:themeColor="text1"/>
      <w:sz w:val="20"/>
      <w:szCs w:val="20"/>
      <w:lang w:val="de-DE" w:eastAsia="de-CH"/>
    </w:rPr>
    <w:tblPr>
      <w:tblStyleRowBandSize w:val="1"/>
      <w:tblStyleColBandSize w:val="1"/>
      <w:tblBorders>
        <w:top w:val="single" w:sz="8" w:space="0" w:color="B58B80" w:themeColor="accent3"/>
        <w:bottom w:val="single" w:sz="8" w:space="0" w:color="B58B80" w:themeColor="accent3"/>
      </w:tblBorders>
    </w:tblPr>
    <w:tblStylePr w:type="firstRow">
      <w:rPr>
        <w:rFonts w:asciiTheme="majorHAnsi" w:eastAsiaTheme="majorEastAsia" w:hAnsiTheme="majorHAnsi" w:cstheme="majorBidi"/>
      </w:rPr>
      <w:tblPr/>
      <w:tcPr>
        <w:tcBorders>
          <w:top w:val="nil"/>
          <w:bottom w:val="single" w:sz="8" w:space="0" w:color="B58B80" w:themeColor="accent3"/>
        </w:tcBorders>
      </w:tcPr>
    </w:tblStylePr>
    <w:tblStylePr w:type="lastRow">
      <w:rPr>
        <w:b/>
        <w:bCs/>
        <w:color w:val="4E3B30" w:themeColor="text2"/>
      </w:rPr>
      <w:tblPr/>
      <w:tcPr>
        <w:tcBorders>
          <w:top w:val="single" w:sz="8" w:space="0" w:color="B58B80" w:themeColor="accent3"/>
          <w:bottom w:val="single" w:sz="8" w:space="0" w:color="B58B80" w:themeColor="accent3"/>
        </w:tcBorders>
      </w:tcPr>
    </w:tblStylePr>
    <w:tblStylePr w:type="firstCol">
      <w:rPr>
        <w:b/>
        <w:bCs/>
      </w:rPr>
    </w:tblStylePr>
    <w:tblStylePr w:type="lastCol">
      <w:rPr>
        <w:b/>
        <w:bCs/>
      </w:rPr>
      <w:tblPr/>
      <w:tcPr>
        <w:tcBorders>
          <w:top w:val="single" w:sz="8" w:space="0" w:color="B58B80" w:themeColor="accent3"/>
          <w:bottom w:val="single" w:sz="8" w:space="0" w:color="B58B80" w:themeColor="accent3"/>
        </w:tcBorders>
      </w:tcPr>
    </w:tblStylePr>
    <w:tblStylePr w:type="band1Vert">
      <w:tblPr/>
      <w:tcPr>
        <w:shd w:val="clear" w:color="auto" w:fill="ECE2DF" w:themeFill="accent3" w:themeFillTint="3F"/>
      </w:tcPr>
    </w:tblStylePr>
    <w:tblStylePr w:type="band1Horz">
      <w:tblPr/>
      <w:tcPr>
        <w:shd w:val="clear" w:color="auto" w:fill="ECE2DF" w:themeFill="accent3" w:themeFillTint="3F"/>
      </w:tcPr>
    </w:tblStylePr>
  </w:style>
  <w:style w:type="table" w:customStyle="1" w:styleId="MittlereListe1Akzent4">
    <w:name w:val="Mittlere Liste 1;Akzent 4"/>
    <w:basedOn w:val="NormaleTabelle"/>
    <w:uiPriority w:val="65"/>
    <w:rsid w:val="00401A6B"/>
    <w:pPr>
      <w:spacing w:before="40" w:after="0" w:line="240" w:lineRule="auto"/>
    </w:pPr>
    <w:rPr>
      <w:rFonts w:eastAsiaTheme="minorHAnsi"/>
      <w:color w:val="000000" w:themeColor="text1"/>
      <w:sz w:val="20"/>
      <w:szCs w:val="20"/>
      <w:lang w:val="de-DE" w:eastAsia="de-CH"/>
    </w:rPr>
    <w:tblPr>
      <w:tblStyleRowBandSize w:val="1"/>
      <w:tblStyleColBandSize w:val="1"/>
      <w:tblBorders>
        <w:top w:val="single" w:sz="8" w:space="0" w:color="C3986D" w:themeColor="accent4"/>
        <w:bottom w:val="single" w:sz="8" w:space="0" w:color="C3986D" w:themeColor="accent4"/>
      </w:tblBorders>
    </w:tblPr>
    <w:tblStylePr w:type="firstRow">
      <w:rPr>
        <w:rFonts w:asciiTheme="majorHAnsi" w:eastAsiaTheme="majorEastAsia" w:hAnsiTheme="majorHAnsi" w:cstheme="majorBidi"/>
      </w:rPr>
      <w:tblPr/>
      <w:tcPr>
        <w:tcBorders>
          <w:top w:val="nil"/>
          <w:bottom w:val="single" w:sz="8" w:space="0" w:color="C3986D" w:themeColor="accent4"/>
        </w:tcBorders>
      </w:tcPr>
    </w:tblStylePr>
    <w:tblStylePr w:type="lastRow">
      <w:rPr>
        <w:b/>
        <w:bCs/>
        <w:color w:val="4E3B30" w:themeColor="text2"/>
      </w:rPr>
      <w:tblPr/>
      <w:tcPr>
        <w:tcBorders>
          <w:top w:val="single" w:sz="8" w:space="0" w:color="C3986D" w:themeColor="accent4"/>
          <w:bottom w:val="single" w:sz="8" w:space="0" w:color="C3986D" w:themeColor="accent4"/>
        </w:tcBorders>
      </w:tcPr>
    </w:tblStylePr>
    <w:tblStylePr w:type="firstCol">
      <w:rPr>
        <w:b/>
        <w:bCs/>
      </w:rPr>
    </w:tblStylePr>
    <w:tblStylePr w:type="lastCol">
      <w:rPr>
        <w:b/>
        <w:bCs/>
      </w:rPr>
      <w:tblPr/>
      <w:tcPr>
        <w:tcBorders>
          <w:top w:val="single" w:sz="8" w:space="0" w:color="C3986D" w:themeColor="accent4"/>
          <w:bottom w:val="single" w:sz="8" w:space="0" w:color="C3986D" w:themeColor="accent4"/>
        </w:tcBorders>
      </w:tcPr>
    </w:tblStylePr>
    <w:tblStylePr w:type="band1Vert">
      <w:tblPr/>
      <w:tcPr>
        <w:shd w:val="clear" w:color="auto" w:fill="F0E5DA" w:themeFill="accent4" w:themeFillTint="3F"/>
      </w:tcPr>
    </w:tblStylePr>
    <w:tblStylePr w:type="band1Horz">
      <w:tblPr/>
      <w:tcPr>
        <w:shd w:val="clear" w:color="auto" w:fill="F0E5DA" w:themeFill="accent4" w:themeFillTint="3F"/>
      </w:tcPr>
    </w:tblStylePr>
  </w:style>
  <w:style w:type="table" w:customStyle="1" w:styleId="MittlereListe1Akzent5">
    <w:name w:val="Mittlere Liste 1;Akzent 5"/>
    <w:basedOn w:val="NormaleTabelle"/>
    <w:uiPriority w:val="65"/>
    <w:rsid w:val="00401A6B"/>
    <w:pPr>
      <w:spacing w:before="40" w:after="0" w:line="240" w:lineRule="auto"/>
    </w:pPr>
    <w:rPr>
      <w:rFonts w:eastAsiaTheme="minorHAnsi"/>
      <w:color w:val="000000" w:themeColor="text1"/>
      <w:sz w:val="20"/>
      <w:szCs w:val="20"/>
      <w:lang w:val="de-DE" w:eastAsia="de-CH"/>
    </w:rPr>
    <w:tblPr>
      <w:tblStyleRowBandSize w:val="1"/>
      <w:tblStyleColBandSize w:val="1"/>
      <w:tblBorders>
        <w:top w:val="single" w:sz="8" w:space="0" w:color="A19574" w:themeColor="accent5"/>
        <w:bottom w:val="single" w:sz="8" w:space="0" w:color="A19574" w:themeColor="accent5"/>
      </w:tblBorders>
    </w:tblPr>
    <w:tblStylePr w:type="firstRow">
      <w:rPr>
        <w:rFonts w:asciiTheme="majorHAnsi" w:eastAsiaTheme="majorEastAsia" w:hAnsiTheme="majorHAnsi" w:cstheme="majorBidi"/>
      </w:rPr>
      <w:tblPr/>
      <w:tcPr>
        <w:tcBorders>
          <w:top w:val="nil"/>
          <w:bottom w:val="single" w:sz="8" w:space="0" w:color="A19574" w:themeColor="accent5"/>
        </w:tcBorders>
      </w:tcPr>
    </w:tblStylePr>
    <w:tblStylePr w:type="lastRow">
      <w:rPr>
        <w:b/>
        <w:bCs/>
        <w:color w:val="4E3B30" w:themeColor="text2"/>
      </w:rPr>
      <w:tblPr/>
      <w:tcPr>
        <w:tcBorders>
          <w:top w:val="single" w:sz="8" w:space="0" w:color="A19574" w:themeColor="accent5"/>
          <w:bottom w:val="single" w:sz="8" w:space="0" w:color="A19574" w:themeColor="accent5"/>
        </w:tcBorders>
      </w:tcPr>
    </w:tblStylePr>
    <w:tblStylePr w:type="firstCol">
      <w:rPr>
        <w:b/>
        <w:bCs/>
      </w:rPr>
    </w:tblStylePr>
    <w:tblStylePr w:type="lastCol">
      <w:rPr>
        <w:b/>
        <w:bCs/>
      </w:rPr>
      <w:tblPr/>
      <w:tcPr>
        <w:tcBorders>
          <w:top w:val="single" w:sz="8" w:space="0" w:color="A19574" w:themeColor="accent5"/>
          <w:bottom w:val="single" w:sz="8" w:space="0" w:color="A19574" w:themeColor="accent5"/>
        </w:tcBorders>
      </w:tcPr>
    </w:tblStylePr>
    <w:tblStylePr w:type="band1Vert">
      <w:tblPr/>
      <w:tcPr>
        <w:shd w:val="clear" w:color="auto" w:fill="E7E4DC" w:themeFill="accent5" w:themeFillTint="3F"/>
      </w:tcPr>
    </w:tblStylePr>
    <w:tblStylePr w:type="band1Horz">
      <w:tblPr/>
      <w:tcPr>
        <w:shd w:val="clear" w:color="auto" w:fill="E7E4DC" w:themeFill="accent5" w:themeFillTint="3F"/>
      </w:tcPr>
    </w:tblStylePr>
  </w:style>
  <w:style w:type="table" w:customStyle="1" w:styleId="MittlereListe1Akzent6">
    <w:name w:val="Mittlere Liste 1;Akzent 6"/>
    <w:basedOn w:val="NormaleTabelle"/>
    <w:uiPriority w:val="65"/>
    <w:rsid w:val="00401A6B"/>
    <w:pPr>
      <w:spacing w:before="40" w:after="0" w:line="240" w:lineRule="auto"/>
    </w:pPr>
    <w:rPr>
      <w:rFonts w:eastAsiaTheme="minorHAnsi"/>
      <w:color w:val="000000" w:themeColor="text1"/>
      <w:sz w:val="20"/>
      <w:szCs w:val="20"/>
      <w:lang w:val="de-DE" w:eastAsia="de-CH"/>
    </w:rPr>
    <w:tblPr>
      <w:tblStyleRowBandSize w:val="1"/>
      <w:tblStyleColBandSize w:val="1"/>
      <w:tblBorders>
        <w:top w:val="single" w:sz="8" w:space="0" w:color="C17529" w:themeColor="accent6"/>
        <w:bottom w:val="single" w:sz="8" w:space="0" w:color="C17529" w:themeColor="accent6"/>
      </w:tblBorders>
    </w:tblPr>
    <w:tblStylePr w:type="firstRow">
      <w:rPr>
        <w:rFonts w:asciiTheme="majorHAnsi" w:eastAsiaTheme="majorEastAsia" w:hAnsiTheme="majorHAnsi" w:cstheme="majorBidi"/>
      </w:rPr>
      <w:tblPr/>
      <w:tcPr>
        <w:tcBorders>
          <w:top w:val="nil"/>
          <w:bottom w:val="single" w:sz="8" w:space="0" w:color="C17529" w:themeColor="accent6"/>
        </w:tcBorders>
      </w:tcPr>
    </w:tblStylePr>
    <w:tblStylePr w:type="lastRow">
      <w:rPr>
        <w:b/>
        <w:bCs/>
        <w:color w:val="4E3B30" w:themeColor="text2"/>
      </w:rPr>
      <w:tblPr/>
      <w:tcPr>
        <w:tcBorders>
          <w:top w:val="single" w:sz="8" w:space="0" w:color="C17529" w:themeColor="accent6"/>
          <w:bottom w:val="single" w:sz="8" w:space="0" w:color="C17529" w:themeColor="accent6"/>
        </w:tcBorders>
      </w:tcPr>
    </w:tblStylePr>
    <w:tblStylePr w:type="firstCol">
      <w:rPr>
        <w:b/>
        <w:bCs/>
      </w:rPr>
    </w:tblStylePr>
    <w:tblStylePr w:type="lastCol">
      <w:rPr>
        <w:b/>
        <w:bCs/>
      </w:rPr>
      <w:tblPr/>
      <w:tcPr>
        <w:tcBorders>
          <w:top w:val="single" w:sz="8" w:space="0" w:color="C17529" w:themeColor="accent6"/>
          <w:bottom w:val="single" w:sz="8" w:space="0" w:color="C17529" w:themeColor="accent6"/>
        </w:tcBorders>
      </w:tcPr>
    </w:tblStylePr>
    <w:tblStylePr w:type="band1Vert">
      <w:tblPr/>
      <w:tcPr>
        <w:shd w:val="clear" w:color="auto" w:fill="F3DCC6" w:themeFill="accent6" w:themeFillTint="3F"/>
      </w:tcPr>
    </w:tblStylePr>
    <w:tblStylePr w:type="band1Horz">
      <w:tblPr/>
      <w:tcPr>
        <w:shd w:val="clear" w:color="auto" w:fill="F3DCC6" w:themeFill="accent6" w:themeFillTint="3F"/>
      </w:tcPr>
    </w:tblStylePr>
  </w:style>
  <w:style w:type="table" w:styleId="MittlereListe2">
    <w:name w:val="Medium List 2"/>
    <w:basedOn w:val="NormaleTabelle"/>
    <w:uiPriority w:val="66"/>
    <w:rsid w:val="00401A6B"/>
    <w:pPr>
      <w:spacing w:before="40" w:after="0" w:line="240" w:lineRule="auto"/>
    </w:pPr>
    <w:rPr>
      <w:rFonts w:asciiTheme="majorHAnsi" w:eastAsiaTheme="majorEastAsia" w:hAnsiTheme="majorHAnsi" w:cstheme="majorBidi"/>
      <w:color w:val="000000" w:themeColor="text1"/>
      <w:sz w:val="20"/>
      <w:szCs w:val="20"/>
      <w:lang w:val="de-DE" w:eastAsia="de-CH"/>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1">
    <w:name w:val="Mittlere Liste 2;Akzent 1"/>
    <w:basedOn w:val="NormaleTabelle"/>
    <w:uiPriority w:val="66"/>
    <w:rsid w:val="00401A6B"/>
    <w:pPr>
      <w:spacing w:before="40" w:after="0" w:line="240" w:lineRule="auto"/>
    </w:pPr>
    <w:rPr>
      <w:rFonts w:asciiTheme="majorHAnsi" w:eastAsiaTheme="majorEastAsia" w:hAnsiTheme="majorHAnsi" w:cstheme="majorBidi"/>
      <w:color w:val="000000" w:themeColor="text1"/>
      <w:sz w:val="20"/>
      <w:szCs w:val="20"/>
      <w:lang w:val="de-DE" w:eastAsia="de-CH"/>
    </w:rPr>
    <w:tblPr>
      <w:tblStyleRowBandSize w:val="1"/>
      <w:tblStyleColBandSize w:val="1"/>
      <w:tblBorders>
        <w:top w:val="single" w:sz="8" w:space="0" w:color="F0A22E" w:themeColor="accent1"/>
        <w:left w:val="single" w:sz="8" w:space="0" w:color="F0A22E" w:themeColor="accent1"/>
        <w:bottom w:val="single" w:sz="8" w:space="0" w:color="F0A22E" w:themeColor="accent1"/>
        <w:right w:val="single" w:sz="8" w:space="0" w:color="F0A22E" w:themeColor="accent1"/>
      </w:tblBorders>
    </w:tblPr>
    <w:tblStylePr w:type="firstRow">
      <w:rPr>
        <w:sz w:val="24"/>
        <w:szCs w:val="24"/>
      </w:rPr>
      <w:tblPr/>
      <w:tcPr>
        <w:tcBorders>
          <w:top w:val="nil"/>
          <w:left w:val="nil"/>
          <w:bottom w:val="single" w:sz="24" w:space="0" w:color="F0A22E" w:themeColor="accent1"/>
          <w:right w:val="nil"/>
          <w:insideH w:val="nil"/>
          <w:insideV w:val="nil"/>
        </w:tcBorders>
        <w:shd w:val="clear" w:color="auto" w:fill="FFFFFF" w:themeFill="background1"/>
      </w:tcPr>
    </w:tblStylePr>
    <w:tblStylePr w:type="lastRow">
      <w:tblPr/>
      <w:tcPr>
        <w:tcBorders>
          <w:top w:val="single" w:sz="8" w:space="0" w:color="F0A22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A22E" w:themeColor="accent1"/>
          <w:insideH w:val="nil"/>
          <w:insideV w:val="nil"/>
        </w:tcBorders>
        <w:shd w:val="clear" w:color="auto" w:fill="FFFFFF" w:themeFill="background1"/>
      </w:tcPr>
    </w:tblStylePr>
    <w:tblStylePr w:type="lastCol">
      <w:tblPr/>
      <w:tcPr>
        <w:tcBorders>
          <w:top w:val="nil"/>
          <w:left w:val="single" w:sz="8" w:space="0" w:color="F0A22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7CB" w:themeFill="accent1" w:themeFillTint="3F"/>
      </w:tcPr>
    </w:tblStylePr>
    <w:tblStylePr w:type="band1Horz">
      <w:tblPr/>
      <w:tcPr>
        <w:tcBorders>
          <w:top w:val="nil"/>
          <w:bottom w:val="nil"/>
          <w:insideH w:val="nil"/>
          <w:insideV w:val="nil"/>
        </w:tcBorders>
        <w:shd w:val="clear" w:color="auto" w:fill="FBE7C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2">
    <w:name w:val="Mittlere Liste 2;Akzent 2"/>
    <w:basedOn w:val="NormaleTabelle"/>
    <w:uiPriority w:val="66"/>
    <w:rsid w:val="00401A6B"/>
    <w:pPr>
      <w:spacing w:before="40" w:after="0" w:line="240" w:lineRule="auto"/>
    </w:pPr>
    <w:rPr>
      <w:rFonts w:asciiTheme="majorHAnsi" w:eastAsiaTheme="majorEastAsia" w:hAnsiTheme="majorHAnsi" w:cstheme="majorBidi"/>
      <w:color w:val="000000" w:themeColor="text1"/>
      <w:sz w:val="20"/>
      <w:szCs w:val="20"/>
      <w:lang w:val="de-DE" w:eastAsia="de-CH"/>
    </w:rPr>
    <w:tblPr>
      <w:tblStyleRowBandSize w:val="1"/>
      <w:tblStyleColBandSize w:val="1"/>
      <w:tblBorders>
        <w:top w:val="single" w:sz="8" w:space="0" w:color="A5644E" w:themeColor="accent2"/>
        <w:left w:val="single" w:sz="8" w:space="0" w:color="A5644E" w:themeColor="accent2"/>
        <w:bottom w:val="single" w:sz="8" w:space="0" w:color="A5644E" w:themeColor="accent2"/>
        <w:right w:val="single" w:sz="8" w:space="0" w:color="A5644E" w:themeColor="accent2"/>
      </w:tblBorders>
    </w:tblPr>
    <w:tblStylePr w:type="firstRow">
      <w:rPr>
        <w:sz w:val="24"/>
        <w:szCs w:val="24"/>
      </w:rPr>
      <w:tblPr/>
      <w:tcPr>
        <w:tcBorders>
          <w:top w:val="nil"/>
          <w:left w:val="nil"/>
          <w:bottom w:val="single" w:sz="24" w:space="0" w:color="A5644E" w:themeColor="accent2"/>
          <w:right w:val="nil"/>
          <w:insideH w:val="nil"/>
          <w:insideV w:val="nil"/>
        </w:tcBorders>
        <w:shd w:val="clear" w:color="auto" w:fill="FFFFFF" w:themeFill="background1"/>
      </w:tcPr>
    </w:tblStylePr>
    <w:tblStylePr w:type="lastRow">
      <w:tblPr/>
      <w:tcPr>
        <w:tcBorders>
          <w:top w:val="single" w:sz="8" w:space="0" w:color="A5644E"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644E" w:themeColor="accent2"/>
          <w:insideH w:val="nil"/>
          <w:insideV w:val="nil"/>
        </w:tcBorders>
        <w:shd w:val="clear" w:color="auto" w:fill="FFFFFF" w:themeFill="background1"/>
      </w:tcPr>
    </w:tblStylePr>
    <w:tblStylePr w:type="lastCol">
      <w:tblPr/>
      <w:tcPr>
        <w:tcBorders>
          <w:top w:val="nil"/>
          <w:left w:val="single" w:sz="8" w:space="0" w:color="A5644E"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9D8D2" w:themeFill="accent2" w:themeFillTint="3F"/>
      </w:tcPr>
    </w:tblStylePr>
    <w:tblStylePr w:type="band1Horz">
      <w:tblPr/>
      <w:tcPr>
        <w:tcBorders>
          <w:top w:val="nil"/>
          <w:bottom w:val="nil"/>
          <w:insideH w:val="nil"/>
          <w:insideV w:val="nil"/>
        </w:tcBorders>
        <w:shd w:val="clear" w:color="auto" w:fill="E9D8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3">
    <w:name w:val="Mittlere Liste 2;Akzent 3"/>
    <w:basedOn w:val="NormaleTabelle"/>
    <w:uiPriority w:val="66"/>
    <w:rsid w:val="00401A6B"/>
    <w:pPr>
      <w:spacing w:before="40" w:after="0" w:line="240" w:lineRule="auto"/>
    </w:pPr>
    <w:rPr>
      <w:rFonts w:asciiTheme="majorHAnsi" w:eastAsiaTheme="majorEastAsia" w:hAnsiTheme="majorHAnsi" w:cstheme="majorBidi"/>
      <w:color w:val="000000" w:themeColor="text1"/>
      <w:sz w:val="20"/>
      <w:szCs w:val="20"/>
      <w:lang w:val="de-DE" w:eastAsia="de-CH"/>
    </w:rPr>
    <w:tblPr>
      <w:tblStyleRowBandSize w:val="1"/>
      <w:tblStyleColBandSize w:val="1"/>
      <w:tblBorders>
        <w:top w:val="single" w:sz="8" w:space="0" w:color="B58B80" w:themeColor="accent3"/>
        <w:left w:val="single" w:sz="8" w:space="0" w:color="B58B80" w:themeColor="accent3"/>
        <w:bottom w:val="single" w:sz="8" w:space="0" w:color="B58B80" w:themeColor="accent3"/>
        <w:right w:val="single" w:sz="8" w:space="0" w:color="B58B80" w:themeColor="accent3"/>
      </w:tblBorders>
    </w:tblPr>
    <w:tblStylePr w:type="firstRow">
      <w:rPr>
        <w:sz w:val="24"/>
        <w:szCs w:val="24"/>
      </w:rPr>
      <w:tblPr/>
      <w:tcPr>
        <w:tcBorders>
          <w:top w:val="nil"/>
          <w:left w:val="nil"/>
          <w:bottom w:val="single" w:sz="24" w:space="0" w:color="B58B80" w:themeColor="accent3"/>
          <w:right w:val="nil"/>
          <w:insideH w:val="nil"/>
          <w:insideV w:val="nil"/>
        </w:tcBorders>
        <w:shd w:val="clear" w:color="auto" w:fill="FFFFFF" w:themeFill="background1"/>
      </w:tcPr>
    </w:tblStylePr>
    <w:tblStylePr w:type="lastRow">
      <w:tblPr/>
      <w:tcPr>
        <w:tcBorders>
          <w:top w:val="single" w:sz="8" w:space="0" w:color="B58B8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58B80" w:themeColor="accent3"/>
          <w:insideH w:val="nil"/>
          <w:insideV w:val="nil"/>
        </w:tcBorders>
        <w:shd w:val="clear" w:color="auto" w:fill="FFFFFF" w:themeFill="background1"/>
      </w:tcPr>
    </w:tblStylePr>
    <w:tblStylePr w:type="lastCol">
      <w:tblPr/>
      <w:tcPr>
        <w:tcBorders>
          <w:top w:val="nil"/>
          <w:left w:val="single" w:sz="8" w:space="0" w:color="B58B8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2DF" w:themeFill="accent3" w:themeFillTint="3F"/>
      </w:tcPr>
    </w:tblStylePr>
    <w:tblStylePr w:type="band1Horz">
      <w:tblPr/>
      <w:tcPr>
        <w:tcBorders>
          <w:top w:val="nil"/>
          <w:bottom w:val="nil"/>
          <w:insideH w:val="nil"/>
          <w:insideV w:val="nil"/>
        </w:tcBorders>
        <w:shd w:val="clear" w:color="auto" w:fill="ECE2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4">
    <w:name w:val="Mittlere Liste 2;Akzent 4"/>
    <w:basedOn w:val="NormaleTabelle"/>
    <w:uiPriority w:val="66"/>
    <w:rsid w:val="00401A6B"/>
    <w:pPr>
      <w:spacing w:before="40" w:after="0" w:line="240" w:lineRule="auto"/>
    </w:pPr>
    <w:rPr>
      <w:rFonts w:asciiTheme="majorHAnsi" w:eastAsiaTheme="majorEastAsia" w:hAnsiTheme="majorHAnsi" w:cstheme="majorBidi"/>
      <w:color w:val="000000" w:themeColor="text1"/>
      <w:sz w:val="20"/>
      <w:szCs w:val="20"/>
      <w:lang w:val="de-DE" w:eastAsia="de-CH"/>
    </w:rPr>
    <w:tblPr>
      <w:tblStyleRowBandSize w:val="1"/>
      <w:tblStyleColBandSize w:val="1"/>
      <w:tblBorders>
        <w:top w:val="single" w:sz="8" w:space="0" w:color="C3986D" w:themeColor="accent4"/>
        <w:left w:val="single" w:sz="8" w:space="0" w:color="C3986D" w:themeColor="accent4"/>
        <w:bottom w:val="single" w:sz="8" w:space="0" w:color="C3986D" w:themeColor="accent4"/>
        <w:right w:val="single" w:sz="8" w:space="0" w:color="C3986D" w:themeColor="accent4"/>
      </w:tblBorders>
    </w:tblPr>
    <w:tblStylePr w:type="firstRow">
      <w:rPr>
        <w:sz w:val="24"/>
        <w:szCs w:val="24"/>
      </w:rPr>
      <w:tblPr/>
      <w:tcPr>
        <w:tcBorders>
          <w:top w:val="nil"/>
          <w:left w:val="nil"/>
          <w:bottom w:val="single" w:sz="24" w:space="0" w:color="C3986D" w:themeColor="accent4"/>
          <w:right w:val="nil"/>
          <w:insideH w:val="nil"/>
          <w:insideV w:val="nil"/>
        </w:tcBorders>
        <w:shd w:val="clear" w:color="auto" w:fill="FFFFFF" w:themeFill="background1"/>
      </w:tcPr>
    </w:tblStylePr>
    <w:tblStylePr w:type="lastRow">
      <w:tblPr/>
      <w:tcPr>
        <w:tcBorders>
          <w:top w:val="single" w:sz="8" w:space="0" w:color="C398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3986D" w:themeColor="accent4"/>
          <w:insideH w:val="nil"/>
          <w:insideV w:val="nil"/>
        </w:tcBorders>
        <w:shd w:val="clear" w:color="auto" w:fill="FFFFFF" w:themeFill="background1"/>
      </w:tcPr>
    </w:tblStylePr>
    <w:tblStylePr w:type="lastCol">
      <w:tblPr/>
      <w:tcPr>
        <w:tcBorders>
          <w:top w:val="nil"/>
          <w:left w:val="single" w:sz="8" w:space="0" w:color="C398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E5DA" w:themeFill="accent4" w:themeFillTint="3F"/>
      </w:tcPr>
    </w:tblStylePr>
    <w:tblStylePr w:type="band1Horz">
      <w:tblPr/>
      <w:tcPr>
        <w:tcBorders>
          <w:top w:val="nil"/>
          <w:bottom w:val="nil"/>
          <w:insideH w:val="nil"/>
          <w:insideV w:val="nil"/>
        </w:tcBorders>
        <w:shd w:val="clear" w:color="auto" w:fill="F0E5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5">
    <w:name w:val="Mittlere Liste 2;Akzent 5"/>
    <w:basedOn w:val="NormaleTabelle"/>
    <w:uiPriority w:val="66"/>
    <w:rsid w:val="00401A6B"/>
    <w:pPr>
      <w:spacing w:before="40" w:after="0" w:line="240" w:lineRule="auto"/>
    </w:pPr>
    <w:rPr>
      <w:rFonts w:asciiTheme="majorHAnsi" w:eastAsiaTheme="majorEastAsia" w:hAnsiTheme="majorHAnsi" w:cstheme="majorBidi"/>
      <w:color w:val="000000" w:themeColor="text1"/>
      <w:sz w:val="20"/>
      <w:szCs w:val="20"/>
      <w:lang w:val="de-DE" w:eastAsia="de-CH"/>
    </w:rPr>
    <w:tblPr>
      <w:tblStyleRowBandSize w:val="1"/>
      <w:tblStyleColBandSize w:val="1"/>
      <w:tblBorders>
        <w:top w:val="single" w:sz="8" w:space="0" w:color="A19574" w:themeColor="accent5"/>
        <w:left w:val="single" w:sz="8" w:space="0" w:color="A19574" w:themeColor="accent5"/>
        <w:bottom w:val="single" w:sz="8" w:space="0" w:color="A19574" w:themeColor="accent5"/>
        <w:right w:val="single" w:sz="8" w:space="0" w:color="A19574" w:themeColor="accent5"/>
      </w:tblBorders>
    </w:tblPr>
    <w:tblStylePr w:type="firstRow">
      <w:rPr>
        <w:sz w:val="24"/>
        <w:szCs w:val="24"/>
      </w:rPr>
      <w:tblPr/>
      <w:tcPr>
        <w:tcBorders>
          <w:top w:val="nil"/>
          <w:left w:val="nil"/>
          <w:bottom w:val="single" w:sz="24" w:space="0" w:color="A19574" w:themeColor="accent5"/>
          <w:right w:val="nil"/>
          <w:insideH w:val="nil"/>
          <w:insideV w:val="nil"/>
        </w:tcBorders>
        <w:shd w:val="clear" w:color="auto" w:fill="FFFFFF" w:themeFill="background1"/>
      </w:tcPr>
    </w:tblStylePr>
    <w:tblStylePr w:type="lastRow">
      <w:tblPr/>
      <w:tcPr>
        <w:tcBorders>
          <w:top w:val="single" w:sz="8" w:space="0" w:color="A1957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19574" w:themeColor="accent5"/>
          <w:insideH w:val="nil"/>
          <w:insideV w:val="nil"/>
        </w:tcBorders>
        <w:shd w:val="clear" w:color="auto" w:fill="FFFFFF" w:themeFill="background1"/>
      </w:tcPr>
    </w:tblStylePr>
    <w:tblStylePr w:type="lastCol">
      <w:tblPr/>
      <w:tcPr>
        <w:tcBorders>
          <w:top w:val="nil"/>
          <w:left w:val="single" w:sz="8" w:space="0" w:color="A1957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4DC" w:themeFill="accent5" w:themeFillTint="3F"/>
      </w:tcPr>
    </w:tblStylePr>
    <w:tblStylePr w:type="band1Horz">
      <w:tblPr/>
      <w:tcPr>
        <w:tcBorders>
          <w:top w:val="nil"/>
          <w:bottom w:val="nil"/>
          <w:insideH w:val="nil"/>
          <w:insideV w:val="nil"/>
        </w:tcBorders>
        <w:shd w:val="clear" w:color="auto" w:fill="E7E4D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6">
    <w:name w:val="Mittlere Liste 2;Akzent 6"/>
    <w:basedOn w:val="NormaleTabelle"/>
    <w:uiPriority w:val="66"/>
    <w:rsid w:val="00401A6B"/>
    <w:pPr>
      <w:spacing w:before="40" w:after="0" w:line="240" w:lineRule="auto"/>
    </w:pPr>
    <w:rPr>
      <w:rFonts w:asciiTheme="majorHAnsi" w:eastAsiaTheme="majorEastAsia" w:hAnsiTheme="majorHAnsi" w:cstheme="majorBidi"/>
      <w:color w:val="000000" w:themeColor="text1"/>
      <w:sz w:val="20"/>
      <w:szCs w:val="20"/>
      <w:lang w:val="de-DE" w:eastAsia="de-CH"/>
    </w:rPr>
    <w:tblPr>
      <w:tblStyleRowBandSize w:val="1"/>
      <w:tblStyleColBandSize w:val="1"/>
      <w:tblBorders>
        <w:top w:val="single" w:sz="8" w:space="0" w:color="C17529" w:themeColor="accent6"/>
        <w:left w:val="single" w:sz="8" w:space="0" w:color="C17529" w:themeColor="accent6"/>
        <w:bottom w:val="single" w:sz="8" w:space="0" w:color="C17529" w:themeColor="accent6"/>
        <w:right w:val="single" w:sz="8" w:space="0" w:color="C17529" w:themeColor="accent6"/>
      </w:tblBorders>
    </w:tblPr>
    <w:tblStylePr w:type="firstRow">
      <w:rPr>
        <w:sz w:val="24"/>
        <w:szCs w:val="24"/>
      </w:rPr>
      <w:tblPr/>
      <w:tcPr>
        <w:tcBorders>
          <w:top w:val="nil"/>
          <w:left w:val="nil"/>
          <w:bottom w:val="single" w:sz="24" w:space="0" w:color="C17529" w:themeColor="accent6"/>
          <w:right w:val="nil"/>
          <w:insideH w:val="nil"/>
          <w:insideV w:val="nil"/>
        </w:tcBorders>
        <w:shd w:val="clear" w:color="auto" w:fill="FFFFFF" w:themeFill="background1"/>
      </w:tcPr>
    </w:tblStylePr>
    <w:tblStylePr w:type="lastRow">
      <w:tblPr/>
      <w:tcPr>
        <w:tcBorders>
          <w:top w:val="single" w:sz="8" w:space="0" w:color="C17529"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7529" w:themeColor="accent6"/>
          <w:insideH w:val="nil"/>
          <w:insideV w:val="nil"/>
        </w:tcBorders>
        <w:shd w:val="clear" w:color="auto" w:fill="FFFFFF" w:themeFill="background1"/>
      </w:tcPr>
    </w:tblStylePr>
    <w:tblStylePr w:type="lastCol">
      <w:tblPr/>
      <w:tcPr>
        <w:tcBorders>
          <w:top w:val="nil"/>
          <w:left w:val="single" w:sz="8" w:space="0" w:color="C1752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DCC6" w:themeFill="accent6" w:themeFillTint="3F"/>
      </w:tcPr>
    </w:tblStylePr>
    <w:tblStylePr w:type="band1Horz">
      <w:tblPr/>
      <w:tcPr>
        <w:tcBorders>
          <w:top w:val="nil"/>
          <w:bottom w:val="nil"/>
          <w:insideH w:val="nil"/>
          <w:insideV w:val="nil"/>
        </w:tcBorders>
        <w:shd w:val="clear" w:color="auto" w:fill="F3DCC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
    <w:name w:val="Mittlere Schattierung 1;Akzent 1"/>
    <w:basedOn w:val="NormaleTabelle"/>
    <w:uiPriority w:val="63"/>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F3B862" w:themeColor="accent1" w:themeTint="BF"/>
        <w:left w:val="single" w:sz="8" w:space="0" w:color="F3B862" w:themeColor="accent1" w:themeTint="BF"/>
        <w:bottom w:val="single" w:sz="8" w:space="0" w:color="F3B862" w:themeColor="accent1" w:themeTint="BF"/>
        <w:right w:val="single" w:sz="8" w:space="0" w:color="F3B862" w:themeColor="accent1" w:themeTint="BF"/>
        <w:insideH w:val="single" w:sz="8" w:space="0" w:color="F3B862" w:themeColor="accent1" w:themeTint="BF"/>
      </w:tblBorders>
    </w:tblPr>
    <w:tblStylePr w:type="firstRow">
      <w:pPr>
        <w:spacing w:before="0" w:after="0" w:line="240" w:lineRule="auto"/>
      </w:pPr>
      <w:rPr>
        <w:b/>
        <w:bCs/>
        <w:color w:val="FFFFFF" w:themeColor="background1"/>
      </w:rPr>
      <w:tblPr/>
      <w:tcPr>
        <w:tcBorders>
          <w:top w:val="single" w:sz="8" w:space="0" w:color="F3B862" w:themeColor="accent1" w:themeTint="BF"/>
          <w:left w:val="single" w:sz="8" w:space="0" w:color="F3B862" w:themeColor="accent1" w:themeTint="BF"/>
          <w:bottom w:val="single" w:sz="8" w:space="0" w:color="F3B862" w:themeColor="accent1" w:themeTint="BF"/>
          <w:right w:val="single" w:sz="8" w:space="0" w:color="F3B862" w:themeColor="accent1" w:themeTint="BF"/>
          <w:insideH w:val="nil"/>
          <w:insideV w:val="nil"/>
        </w:tcBorders>
        <w:shd w:val="clear" w:color="auto" w:fill="F0A22E" w:themeFill="accent1"/>
      </w:tcPr>
    </w:tblStylePr>
    <w:tblStylePr w:type="lastRow">
      <w:pPr>
        <w:spacing w:before="0" w:after="0" w:line="240" w:lineRule="auto"/>
      </w:pPr>
      <w:rPr>
        <w:b/>
        <w:bCs/>
      </w:rPr>
      <w:tblPr/>
      <w:tcPr>
        <w:tcBorders>
          <w:top w:val="double" w:sz="6" w:space="0" w:color="F3B862" w:themeColor="accent1" w:themeTint="BF"/>
          <w:left w:val="single" w:sz="8" w:space="0" w:color="F3B862" w:themeColor="accent1" w:themeTint="BF"/>
          <w:bottom w:val="single" w:sz="8" w:space="0" w:color="F3B862" w:themeColor="accent1" w:themeTint="BF"/>
          <w:right w:val="single" w:sz="8" w:space="0" w:color="F3B86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BE7CB" w:themeFill="accent1" w:themeFillTint="3F"/>
      </w:tcPr>
    </w:tblStylePr>
    <w:tblStylePr w:type="band1Horz">
      <w:tblPr/>
      <w:tcPr>
        <w:tcBorders>
          <w:insideH w:val="nil"/>
          <w:insideV w:val="nil"/>
        </w:tcBorders>
        <w:shd w:val="clear" w:color="auto" w:fill="FBE7CB" w:themeFill="accent1" w:themeFillTint="3F"/>
      </w:tcPr>
    </w:tblStylePr>
    <w:tblStylePr w:type="band2Horz">
      <w:tblPr/>
      <w:tcPr>
        <w:tcBorders>
          <w:insideH w:val="nil"/>
          <w:insideV w:val="nil"/>
        </w:tcBorders>
      </w:tcPr>
    </w:tblStylePr>
  </w:style>
  <w:style w:type="table" w:customStyle="1" w:styleId="MittlereSchattierung1Akzent2">
    <w:name w:val="Mittlere Schattierung 1;Akzent 2"/>
    <w:basedOn w:val="NormaleTabelle"/>
    <w:uiPriority w:val="63"/>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BE8977" w:themeColor="accent2" w:themeTint="BF"/>
        <w:left w:val="single" w:sz="8" w:space="0" w:color="BE8977" w:themeColor="accent2" w:themeTint="BF"/>
        <w:bottom w:val="single" w:sz="8" w:space="0" w:color="BE8977" w:themeColor="accent2" w:themeTint="BF"/>
        <w:right w:val="single" w:sz="8" w:space="0" w:color="BE8977" w:themeColor="accent2" w:themeTint="BF"/>
        <w:insideH w:val="single" w:sz="8" w:space="0" w:color="BE8977" w:themeColor="accent2" w:themeTint="BF"/>
      </w:tblBorders>
    </w:tblPr>
    <w:tblStylePr w:type="firstRow">
      <w:pPr>
        <w:spacing w:before="0" w:after="0" w:line="240" w:lineRule="auto"/>
      </w:pPr>
      <w:rPr>
        <w:b/>
        <w:bCs/>
        <w:color w:val="FFFFFF" w:themeColor="background1"/>
      </w:rPr>
      <w:tblPr/>
      <w:tcPr>
        <w:tcBorders>
          <w:top w:val="single" w:sz="8" w:space="0" w:color="BE8977" w:themeColor="accent2" w:themeTint="BF"/>
          <w:left w:val="single" w:sz="8" w:space="0" w:color="BE8977" w:themeColor="accent2" w:themeTint="BF"/>
          <w:bottom w:val="single" w:sz="8" w:space="0" w:color="BE8977" w:themeColor="accent2" w:themeTint="BF"/>
          <w:right w:val="single" w:sz="8" w:space="0" w:color="BE8977" w:themeColor="accent2" w:themeTint="BF"/>
          <w:insideH w:val="nil"/>
          <w:insideV w:val="nil"/>
        </w:tcBorders>
        <w:shd w:val="clear" w:color="auto" w:fill="A5644E" w:themeFill="accent2"/>
      </w:tcPr>
    </w:tblStylePr>
    <w:tblStylePr w:type="lastRow">
      <w:pPr>
        <w:spacing w:before="0" w:after="0" w:line="240" w:lineRule="auto"/>
      </w:pPr>
      <w:rPr>
        <w:b/>
        <w:bCs/>
      </w:rPr>
      <w:tblPr/>
      <w:tcPr>
        <w:tcBorders>
          <w:top w:val="double" w:sz="6" w:space="0" w:color="BE8977" w:themeColor="accent2" w:themeTint="BF"/>
          <w:left w:val="single" w:sz="8" w:space="0" w:color="BE8977" w:themeColor="accent2" w:themeTint="BF"/>
          <w:bottom w:val="single" w:sz="8" w:space="0" w:color="BE8977" w:themeColor="accent2" w:themeTint="BF"/>
          <w:right w:val="single" w:sz="8" w:space="0" w:color="BE8977" w:themeColor="accent2" w:themeTint="BF"/>
          <w:insideH w:val="nil"/>
          <w:insideV w:val="nil"/>
        </w:tcBorders>
      </w:tcPr>
    </w:tblStylePr>
    <w:tblStylePr w:type="firstCol">
      <w:rPr>
        <w:b/>
        <w:bCs/>
      </w:rPr>
    </w:tblStylePr>
    <w:tblStylePr w:type="lastCol">
      <w:rPr>
        <w:b/>
        <w:bCs/>
      </w:rPr>
    </w:tblStylePr>
    <w:tblStylePr w:type="band1Vert">
      <w:tblPr/>
      <w:tcPr>
        <w:shd w:val="clear" w:color="auto" w:fill="E9D8D2" w:themeFill="accent2" w:themeFillTint="3F"/>
      </w:tcPr>
    </w:tblStylePr>
    <w:tblStylePr w:type="band1Horz">
      <w:tblPr/>
      <w:tcPr>
        <w:tcBorders>
          <w:insideH w:val="nil"/>
          <w:insideV w:val="nil"/>
        </w:tcBorders>
        <w:shd w:val="clear" w:color="auto" w:fill="E9D8D2" w:themeFill="accent2" w:themeFillTint="3F"/>
      </w:tcPr>
    </w:tblStylePr>
    <w:tblStylePr w:type="band2Horz">
      <w:tblPr/>
      <w:tcPr>
        <w:tcBorders>
          <w:insideH w:val="nil"/>
          <w:insideV w:val="nil"/>
        </w:tcBorders>
      </w:tcPr>
    </w:tblStylePr>
  </w:style>
  <w:style w:type="table" w:customStyle="1" w:styleId="MittlereSchattierung1Akzent3">
    <w:name w:val="Mittlere Schattierung 1;Akzent 3"/>
    <w:basedOn w:val="NormaleTabelle"/>
    <w:uiPriority w:val="63"/>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C7A79F" w:themeColor="accent3" w:themeTint="BF"/>
        <w:left w:val="single" w:sz="8" w:space="0" w:color="C7A79F" w:themeColor="accent3" w:themeTint="BF"/>
        <w:bottom w:val="single" w:sz="8" w:space="0" w:color="C7A79F" w:themeColor="accent3" w:themeTint="BF"/>
        <w:right w:val="single" w:sz="8" w:space="0" w:color="C7A79F" w:themeColor="accent3" w:themeTint="BF"/>
        <w:insideH w:val="single" w:sz="8" w:space="0" w:color="C7A79F" w:themeColor="accent3" w:themeTint="BF"/>
      </w:tblBorders>
    </w:tblPr>
    <w:tblStylePr w:type="firstRow">
      <w:pPr>
        <w:spacing w:before="0" w:after="0" w:line="240" w:lineRule="auto"/>
      </w:pPr>
      <w:rPr>
        <w:b/>
        <w:bCs/>
        <w:color w:val="FFFFFF" w:themeColor="background1"/>
      </w:rPr>
      <w:tblPr/>
      <w:tcPr>
        <w:tcBorders>
          <w:top w:val="single" w:sz="8" w:space="0" w:color="C7A79F" w:themeColor="accent3" w:themeTint="BF"/>
          <w:left w:val="single" w:sz="8" w:space="0" w:color="C7A79F" w:themeColor="accent3" w:themeTint="BF"/>
          <w:bottom w:val="single" w:sz="8" w:space="0" w:color="C7A79F" w:themeColor="accent3" w:themeTint="BF"/>
          <w:right w:val="single" w:sz="8" w:space="0" w:color="C7A79F" w:themeColor="accent3" w:themeTint="BF"/>
          <w:insideH w:val="nil"/>
          <w:insideV w:val="nil"/>
        </w:tcBorders>
        <w:shd w:val="clear" w:color="auto" w:fill="B58B80" w:themeFill="accent3"/>
      </w:tcPr>
    </w:tblStylePr>
    <w:tblStylePr w:type="lastRow">
      <w:pPr>
        <w:spacing w:before="0" w:after="0" w:line="240" w:lineRule="auto"/>
      </w:pPr>
      <w:rPr>
        <w:b/>
        <w:bCs/>
      </w:rPr>
      <w:tblPr/>
      <w:tcPr>
        <w:tcBorders>
          <w:top w:val="double" w:sz="6" w:space="0" w:color="C7A79F" w:themeColor="accent3" w:themeTint="BF"/>
          <w:left w:val="single" w:sz="8" w:space="0" w:color="C7A79F" w:themeColor="accent3" w:themeTint="BF"/>
          <w:bottom w:val="single" w:sz="8" w:space="0" w:color="C7A79F" w:themeColor="accent3" w:themeTint="BF"/>
          <w:right w:val="single" w:sz="8" w:space="0" w:color="C7A79F" w:themeColor="accent3" w:themeTint="BF"/>
          <w:insideH w:val="nil"/>
          <w:insideV w:val="nil"/>
        </w:tcBorders>
      </w:tcPr>
    </w:tblStylePr>
    <w:tblStylePr w:type="firstCol">
      <w:rPr>
        <w:b/>
        <w:bCs/>
      </w:rPr>
    </w:tblStylePr>
    <w:tblStylePr w:type="lastCol">
      <w:rPr>
        <w:b/>
        <w:bCs/>
      </w:rPr>
    </w:tblStylePr>
    <w:tblStylePr w:type="band1Vert">
      <w:tblPr/>
      <w:tcPr>
        <w:shd w:val="clear" w:color="auto" w:fill="ECE2DF" w:themeFill="accent3" w:themeFillTint="3F"/>
      </w:tcPr>
    </w:tblStylePr>
    <w:tblStylePr w:type="band1Horz">
      <w:tblPr/>
      <w:tcPr>
        <w:tcBorders>
          <w:insideH w:val="nil"/>
          <w:insideV w:val="nil"/>
        </w:tcBorders>
        <w:shd w:val="clear" w:color="auto" w:fill="ECE2DF" w:themeFill="accent3" w:themeFillTint="3F"/>
      </w:tcPr>
    </w:tblStylePr>
    <w:tblStylePr w:type="band2Horz">
      <w:tblPr/>
      <w:tcPr>
        <w:tcBorders>
          <w:insideH w:val="nil"/>
          <w:insideV w:val="nil"/>
        </w:tcBorders>
      </w:tcPr>
    </w:tblStylePr>
  </w:style>
  <w:style w:type="table" w:customStyle="1" w:styleId="MittlereSchattierung1Akzent4">
    <w:name w:val="Mittlere Schattierung 1;Akzent 4"/>
    <w:basedOn w:val="NormaleTabelle"/>
    <w:uiPriority w:val="63"/>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D2B191" w:themeColor="accent4" w:themeTint="BF"/>
        <w:left w:val="single" w:sz="8" w:space="0" w:color="D2B191" w:themeColor="accent4" w:themeTint="BF"/>
        <w:bottom w:val="single" w:sz="8" w:space="0" w:color="D2B191" w:themeColor="accent4" w:themeTint="BF"/>
        <w:right w:val="single" w:sz="8" w:space="0" w:color="D2B191" w:themeColor="accent4" w:themeTint="BF"/>
        <w:insideH w:val="single" w:sz="8" w:space="0" w:color="D2B191" w:themeColor="accent4" w:themeTint="BF"/>
      </w:tblBorders>
    </w:tblPr>
    <w:tblStylePr w:type="firstRow">
      <w:pPr>
        <w:spacing w:before="0" w:after="0" w:line="240" w:lineRule="auto"/>
      </w:pPr>
      <w:rPr>
        <w:b/>
        <w:bCs/>
        <w:color w:val="FFFFFF" w:themeColor="background1"/>
      </w:rPr>
      <w:tblPr/>
      <w:tcPr>
        <w:tcBorders>
          <w:top w:val="single" w:sz="8" w:space="0" w:color="D2B191" w:themeColor="accent4" w:themeTint="BF"/>
          <w:left w:val="single" w:sz="8" w:space="0" w:color="D2B191" w:themeColor="accent4" w:themeTint="BF"/>
          <w:bottom w:val="single" w:sz="8" w:space="0" w:color="D2B191" w:themeColor="accent4" w:themeTint="BF"/>
          <w:right w:val="single" w:sz="8" w:space="0" w:color="D2B191" w:themeColor="accent4" w:themeTint="BF"/>
          <w:insideH w:val="nil"/>
          <w:insideV w:val="nil"/>
        </w:tcBorders>
        <w:shd w:val="clear" w:color="auto" w:fill="C3986D" w:themeFill="accent4"/>
      </w:tcPr>
    </w:tblStylePr>
    <w:tblStylePr w:type="lastRow">
      <w:pPr>
        <w:spacing w:before="0" w:after="0" w:line="240" w:lineRule="auto"/>
      </w:pPr>
      <w:rPr>
        <w:b/>
        <w:bCs/>
      </w:rPr>
      <w:tblPr/>
      <w:tcPr>
        <w:tcBorders>
          <w:top w:val="double" w:sz="6" w:space="0" w:color="D2B191" w:themeColor="accent4" w:themeTint="BF"/>
          <w:left w:val="single" w:sz="8" w:space="0" w:color="D2B191" w:themeColor="accent4" w:themeTint="BF"/>
          <w:bottom w:val="single" w:sz="8" w:space="0" w:color="D2B191" w:themeColor="accent4" w:themeTint="BF"/>
          <w:right w:val="single" w:sz="8" w:space="0" w:color="D2B1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0E5DA" w:themeFill="accent4" w:themeFillTint="3F"/>
      </w:tcPr>
    </w:tblStylePr>
    <w:tblStylePr w:type="band1Horz">
      <w:tblPr/>
      <w:tcPr>
        <w:tcBorders>
          <w:insideH w:val="nil"/>
          <w:insideV w:val="nil"/>
        </w:tcBorders>
        <w:shd w:val="clear" w:color="auto" w:fill="F0E5DA" w:themeFill="accent4" w:themeFillTint="3F"/>
      </w:tcPr>
    </w:tblStylePr>
    <w:tblStylePr w:type="band2Horz">
      <w:tblPr/>
      <w:tcPr>
        <w:tcBorders>
          <w:insideH w:val="nil"/>
          <w:insideV w:val="nil"/>
        </w:tcBorders>
      </w:tcPr>
    </w:tblStylePr>
  </w:style>
  <w:style w:type="table" w:customStyle="1" w:styleId="MittlereSchattierung1Akzent5">
    <w:name w:val="Mittlere Schattierung 1;Akzent 5"/>
    <w:basedOn w:val="NormaleTabelle"/>
    <w:uiPriority w:val="63"/>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single" w:sz="8" w:space="0" w:color="B8AF96" w:themeColor="accent5" w:themeTint="BF"/>
      </w:tblBorders>
    </w:tblPr>
    <w:tblStylePr w:type="firstRow">
      <w:pPr>
        <w:spacing w:before="0" w:after="0" w:line="240" w:lineRule="auto"/>
      </w:pPr>
      <w:rPr>
        <w:b/>
        <w:bCs/>
        <w:color w:val="FFFFFF" w:themeColor="background1"/>
      </w:rPr>
      <w:tblPr/>
      <w:tcPr>
        <w:tcBorders>
          <w:top w:val="single" w:sz="8"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nil"/>
          <w:insideV w:val="nil"/>
        </w:tcBorders>
        <w:shd w:val="clear" w:color="auto" w:fill="A19574" w:themeFill="accent5"/>
      </w:tcPr>
    </w:tblStylePr>
    <w:tblStylePr w:type="lastRow">
      <w:pPr>
        <w:spacing w:before="0" w:after="0" w:line="240" w:lineRule="auto"/>
      </w:pPr>
      <w:rPr>
        <w:b/>
        <w:bCs/>
      </w:rPr>
      <w:tblPr/>
      <w:tcPr>
        <w:tcBorders>
          <w:top w:val="double" w:sz="6"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E4DC" w:themeFill="accent5" w:themeFillTint="3F"/>
      </w:tcPr>
    </w:tblStylePr>
    <w:tblStylePr w:type="band1Horz">
      <w:tblPr/>
      <w:tcPr>
        <w:tcBorders>
          <w:insideH w:val="nil"/>
          <w:insideV w:val="nil"/>
        </w:tcBorders>
        <w:shd w:val="clear" w:color="auto" w:fill="E7E4DC" w:themeFill="accent5" w:themeFillTint="3F"/>
      </w:tcPr>
    </w:tblStylePr>
    <w:tblStylePr w:type="band2Horz">
      <w:tblPr/>
      <w:tcPr>
        <w:tcBorders>
          <w:insideH w:val="nil"/>
          <w:insideV w:val="nil"/>
        </w:tcBorders>
      </w:tcPr>
    </w:tblStylePr>
  </w:style>
  <w:style w:type="table" w:customStyle="1" w:styleId="MittlereSchattierung1Akzent6">
    <w:name w:val="Mittlere Schattierung 1;Akzent 6"/>
    <w:basedOn w:val="NormaleTabelle"/>
    <w:uiPriority w:val="63"/>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DA9754" w:themeColor="accent6" w:themeTint="BF"/>
        <w:left w:val="single" w:sz="8" w:space="0" w:color="DA9754" w:themeColor="accent6" w:themeTint="BF"/>
        <w:bottom w:val="single" w:sz="8" w:space="0" w:color="DA9754" w:themeColor="accent6" w:themeTint="BF"/>
        <w:right w:val="single" w:sz="8" w:space="0" w:color="DA9754" w:themeColor="accent6" w:themeTint="BF"/>
        <w:insideH w:val="single" w:sz="8" w:space="0" w:color="DA9754" w:themeColor="accent6" w:themeTint="BF"/>
      </w:tblBorders>
    </w:tblPr>
    <w:tblStylePr w:type="firstRow">
      <w:pPr>
        <w:spacing w:before="0" w:after="0" w:line="240" w:lineRule="auto"/>
      </w:pPr>
      <w:rPr>
        <w:b/>
        <w:bCs/>
        <w:color w:val="FFFFFF" w:themeColor="background1"/>
      </w:rPr>
      <w:tblPr/>
      <w:tcPr>
        <w:tcBorders>
          <w:top w:val="single" w:sz="8" w:space="0" w:color="DA9754" w:themeColor="accent6" w:themeTint="BF"/>
          <w:left w:val="single" w:sz="8" w:space="0" w:color="DA9754" w:themeColor="accent6" w:themeTint="BF"/>
          <w:bottom w:val="single" w:sz="8" w:space="0" w:color="DA9754" w:themeColor="accent6" w:themeTint="BF"/>
          <w:right w:val="single" w:sz="8" w:space="0" w:color="DA9754" w:themeColor="accent6" w:themeTint="BF"/>
          <w:insideH w:val="nil"/>
          <w:insideV w:val="nil"/>
        </w:tcBorders>
        <w:shd w:val="clear" w:color="auto" w:fill="C17529" w:themeFill="accent6"/>
      </w:tcPr>
    </w:tblStylePr>
    <w:tblStylePr w:type="lastRow">
      <w:pPr>
        <w:spacing w:before="0" w:after="0" w:line="240" w:lineRule="auto"/>
      </w:pPr>
      <w:rPr>
        <w:b/>
        <w:bCs/>
      </w:rPr>
      <w:tblPr/>
      <w:tcPr>
        <w:tcBorders>
          <w:top w:val="double" w:sz="6" w:space="0" w:color="DA9754" w:themeColor="accent6" w:themeTint="BF"/>
          <w:left w:val="single" w:sz="8" w:space="0" w:color="DA9754" w:themeColor="accent6" w:themeTint="BF"/>
          <w:bottom w:val="single" w:sz="8" w:space="0" w:color="DA9754" w:themeColor="accent6" w:themeTint="BF"/>
          <w:right w:val="single" w:sz="8" w:space="0" w:color="DA975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DCC6" w:themeFill="accent6" w:themeFillTint="3F"/>
      </w:tcPr>
    </w:tblStylePr>
    <w:tblStylePr w:type="band1Horz">
      <w:tblPr/>
      <w:tcPr>
        <w:tcBorders>
          <w:insideH w:val="nil"/>
          <w:insideV w:val="nil"/>
        </w:tcBorders>
        <w:shd w:val="clear" w:color="auto" w:fill="F3DCC6"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
    <w:name w:val="Mittlere Schattierung 2;Akzent 1"/>
    <w:basedOn w:val="NormaleTabelle"/>
    <w:uiPriority w:val="64"/>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A22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0A22E" w:themeFill="accent1"/>
      </w:tcPr>
    </w:tblStylePr>
    <w:tblStylePr w:type="lastCol">
      <w:rPr>
        <w:b/>
        <w:bCs/>
        <w:color w:val="FFFFFF" w:themeColor="background1"/>
      </w:rPr>
      <w:tblPr/>
      <w:tcPr>
        <w:tcBorders>
          <w:left w:val="nil"/>
          <w:right w:val="nil"/>
          <w:insideH w:val="nil"/>
          <w:insideV w:val="nil"/>
        </w:tcBorders>
        <w:shd w:val="clear" w:color="auto" w:fill="F0A22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2">
    <w:name w:val="Mittlere Schattierung 2;Akzent 2"/>
    <w:basedOn w:val="NormaleTabelle"/>
    <w:uiPriority w:val="64"/>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644E"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644E" w:themeFill="accent2"/>
      </w:tcPr>
    </w:tblStylePr>
    <w:tblStylePr w:type="lastCol">
      <w:rPr>
        <w:b/>
        <w:bCs/>
        <w:color w:val="FFFFFF" w:themeColor="background1"/>
      </w:rPr>
      <w:tblPr/>
      <w:tcPr>
        <w:tcBorders>
          <w:left w:val="nil"/>
          <w:right w:val="nil"/>
          <w:insideH w:val="nil"/>
          <w:insideV w:val="nil"/>
        </w:tcBorders>
        <w:shd w:val="clear" w:color="auto" w:fill="A5644E"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3">
    <w:name w:val="Mittlere Schattierung 2;Akzent 3"/>
    <w:basedOn w:val="NormaleTabelle"/>
    <w:uiPriority w:val="64"/>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58B8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58B80" w:themeFill="accent3"/>
      </w:tcPr>
    </w:tblStylePr>
    <w:tblStylePr w:type="lastCol">
      <w:rPr>
        <w:b/>
        <w:bCs/>
        <w:color w:val="FFFFFF" w:themeColor="background1"/>
      </w:rPr>
      <w:tblPr/>
      <w:tcPr>
        <w:tcBorders>
          <w:left w:val="nil"/>
          <w:right w:val="nil"/>
          <w:insideH w:val="nil"/>
          <w:insideV w:val="nil"/>
        </w:tcBorders>
        <w:shd w:val="clear" w:color="auto" w:fill="B58B8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4">
    <w:name w:val="Mittlere Schattierung 2;Akzent 4"/>
    <w:basedOn w:val="NormaleTabelle"/>
    <w:uiPriority w:val="64"/>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398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3986D" w:themeFill="accent4"/>
      </w:tcPr>
    </w:tblStylePr>
    <w:tblStylePr w:type="lastCol">
      <w:rPr>
        <w:b/>
        <w:bCs/>
        <w:color w:val="FFFFFF" w:themeColor="background1"/>
      </w:rPr>
      <w:tblPr/>
      <w:tcPr>
        <w:tcBorders>
          <w:left w:val="nil"/>
          <w:right w:val="nil"/>
          <w:insideH w:val="nil"/>
          <w:insideV w:val="nil"/>
        </w:tcBorders>
        <w:shd w:val="clear" w:color="auto" w:fill="C398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5">
    <w:name w:val="Mittlere Schattierung 2;Akzent 5"/>
    <w:basedOn w:val="NormaleTabelle"/>
    <w:uiPriority w:val="64"/>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1957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19574" w:themeFill="accent5"/>
      </w:tcPr>
    </w:tblStylePr>
    <w:tblStylePr w:type="lastCol">
      <w:rPr>
        <w:b/>
        <w:bCs/>
        <w:color w:val="FFFFFF" w:themeColor="background1"/>
      </w:rPr>
      <w:tblPr/>
      <w:tcPr>
        <w:tcBorders>
          <w:left w:val="nil"/>
          <w:right w:val="nil"/>
          <w:insideH w:val="nil"/>
          <w:insideV w:val="nil"/>
        </w:tcBorders>
        <w:shd w:val="clear" w:color="auto" w:fill="A1957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6">
    <w:name w:val="Mittlere Schattierung 2;Akzent 6"/>
    <w:basedOn w:val="NormaleTabelle"/>
    <w:uiPriority w:val="64"/>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752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17529" w:themeFill="accent6"/>
      </w:tcPr>
    </w:tblStylePr>
    <w:tblStylePr w:type="lastCol">
      <w:rPr>
        <w:b/>
        <w:bCs/>
        <w:color w:val="FFFFFF" w:themeColor="background1"/>
      </w:rPr>
      <w:tblPr/>
      <w:tcPr>
        <w:tcBorders>
          <w:left w:val="nil"/>
          <w:right w:val="nil"/>
          <w:insideH w:val="nil"/>
          <w:insideV w:val="nil"/>
        </w:tcBorders>
        <w:shd w:val="clear" w:color="auto" w:fill="C1752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achrichtenkopf">
    <w:name w:val="Message Header"/>
    <w:basedOn w:val="Standard"/>
    <w:link w:val="NachrichtenkopfZchn"/>
    <w:uiPriority w:val="99"/>
    <w:semiHidden/>
    <w:unhideWhenUsed/>
    <w:rsid w:val="00401A6B"/>
    <w:pPr>
      <w:pBdr>
        <w:top w:val="single" w:sz="6" w:space="1" w:color="auto"/>
        <w:left w:val="single" w:sz="6" w:space="1" w:color="auto"/>
        <w:bottom w:val="single" w:sz="6" w:space="1" w:color="auto"/>
        <w:right w:val="single" w:sz="6" w:space="1" w:color="auto"/>
      </w:pBdr>
      <w:shd w:val="pct20" w:color="auto" w:fill="auto"/>
      <w:spacing w:before="40" w:after="0" w:line="240" w:lineRule="auto"/>
      <w:ind w:left="1080" w:hanging="1080"/>
      <w:jc w:val="both"/>
    </w:pPr>
    <w:rPr>
      <w:rFonts w:asciiTheme="majorHAnsi" w:eastAsiaTheme="majorEastAsia" w:hAnsiTheme="majorHAnsi" w:cstheme="majorBidi"/>
      <w:color w:val="595959" w:themeColor="text1" w:themeTint="A6"/>
      <w:kern w:val="20"/>
      <w:sz w:val="24"/>
      <w:szCs w:val="20"/>
      <w:lang w:eastAsia="de-CH"/>
    </w:rPr>
  </w:style>
  <w:style w:type="character" w:customStyle="1" w:styleId="NachrichtenkopfZchn">
    <w:name w:val="Nachrichtenkopf Zchn"/>
    <w:basedOn w:val="Absatz-Standardschriftart"/>
    <w:link w:val="Nachrichtenkopf"/>
    <w:uiPriority w:val="99"/>
    <w:semiHidden/>
    <w:rsid w:val="00401A6B"/>
    <w:rPr>
      <w:rFonts w:asciiTheme="majorHAnsi" w:eastAsiaTheme="majorEastAsia" w:hAnsiTheme="majorHAnsi" w:cstheme="majorBidi"/>
      <w:color w:val="595959" w:themeColor="text1" w:themeTint="A6"/>
      <w:kern w:val="20"/>
      <w:sz w:val="24"/>
      <w:szCs w:val="20"/>
      <w:shd w:val="pct20" w:color="auto" w:fill="auto"/>
      <w:lang w:eastAsia="de-CH"/>
    </w:rPr>
  </w:style>
  <w:style w:type="paragraph" w:styleId="StandardWeb">
    <w:name w:val="Normal (Web)"/>
    <w:basedOn w:val="Standard"/>
    <w:uiPriority w:val="99"/>
    <w:semiHidden/>
    <w:unhideWhenUsed/>
    <w:rsid w:val="00401A6B"/>
    <w:pPr>
      <w:spacing w:before="40" w:after="160" w:line="288" w:lineRule="auto"/>
      <w:jc w:val="both"/>
    </w:pPr>
    <w:rPr>
      <w:rFonts w:ascii="Times New Roman" w:eastAsiaTheme="minorHAnsi" w:hAnsi="Times New Roman" w:cs="Times New Roman"/>
      <w:color w:val="595959" w:themeColor="text1" w:themeTint="A6"/>
      <w:kern w:val="20"/>
      <w:sz w:val="24"/>
      <w:szCs w:val="20"/>
      <w:lang w:eastAsia="de-CH"/>
    </w:rPr>
  </w:style>
  <w:style w:type="paragraph" w:styleId="Standardeinzug">
    <w:name w:val="Normal Indent"/>
    <w:basedOn w:val="Standard"/>
    <w:uiPriority w:val="99"/>
    <w:semiHidden/>
    <w:unhideWhenUsed/>
    <w:rsid w:val="00401A6B"/>
    <w:pPr>
      <w:spacing w:before="40" w:after="160" w:line="288" w:lineRule="auto"/>
      <w:ind w:left="720"/>
      <w:jc w:val="both"/>
    </w:pPr>
    <w:rPr>
      <w:rFonts w:asciiTheme="minorHAnsi" w:eastAsiaTheme="minorHAnsi" w:hAnsiTheme="minorHAnsi"/>
      <w:color w:val="595959" w:themeColor="text1" w:themeTint="A6"/>
      <w:kern w:val="20"/>
      <w:sz w:val="20"/>
      <w:szCs w:val="20"/>
      <w:lang w:eastAsia="de-CH"/>
    </w:rPr>
  </w:style>
  <w:style w:type="paragraph" w:customStyle="1" w:styleId="Fu-Endnotenberschrift">
    <w:name w:val="Fuß-/Endnotenüberschrift"/>
    <w:basedOn w:val="Standard"/>
    <w:next w:val="Standard"/>
    <w:link w:val="Fu-EndnotenberschriftZeichen"/>
    <w:uiPriority w:val="99"/>
    <w:semiHidden/>
    <w:unhideWhenUsed/>
    <w:rsid w:val="00401A6B"/>
    <w:pPr>
      <w:spacing w:before="40" w:after="0" w:line="240" w:lineRule="auto"/>
      <w:jc w:val="both"/>
    </w:pPr>
    <w:rPr>
      <w:rFonts w:asciiTheme="minorHAnsi" w:eastAsiaTheme="minorHAnsi" w:hAnsiTheme="minorHAnsi"/>
      <w:color w:val="595959" w:themeColor="text1" w:themeTint="A6"/>
      <w:kern w:val="20"/>
      <w:sz w:val="20"/>
      <w:szCs w:val="20"/>
      <w:lang w:eastAsia="de-CH"/>
    </w:rPr>
  </w:style>
  <w:style w:type="character" w:customStyle="1" w:styleId="Fu-EndnotenberschriftZeichen">
    <w:name w:val="Fuß/-Endnotenüberschrift;Zeichen"/>
    <w:basedOn w:val="Absatz-Standardschriftart"/>
    <w:link w:val="Fu-Endnotenberschrift"/>
    <w:uiPriority w:val="99"/>
    <w:semiHidden/>
    <w:rsid w:val="00401A6B"/>
    <w:rPr>
      <w:rFonts w:eastAsiaTheme="minorHAnsi"/>
      <w:color w:val="595959" w:themeColor="text1" w:themeTint="A6"/>
      <w:kern w:val="20"/>
      <w:sz w:val="20"/>
      <w:szCs w:val="20"/>
      <w:lang w:eastAsia="de-CH"/>
    </w:rPr>
  </w:style>
  <w:style w:type="character" w:styleId="Seitenzahl">
    <w:name w:val="page number"/>
    <w:basedOn w:val="Absatz-Standardschriftart"/>
    <w:uiPriority w:val="99"/>
    <w:semiHidden/>
    <w:unhideWhenUsed/>
    <w:rsid w:val="00401A6B"/>
  </w:style>
  <w:style w:type="paragraph" w:customStyle="1" w:styleId="EinfacherText">
    <w:name w:val="Einfacher Text"/>
    <w:basedOn w:val="Standard"/>
    <w:link w:val="EinfacherTextZeichen"/>
    <w:uiPriority w:val="99"/>
    <w:semiHidden/>
    <w:unhideWhenUsed/>
    <w:rsid w:val="00401A6B"/>
    <w:pPr>
      <w:spacing w:before="40" w:after="0" w:line="240" w:lineRule="auto"/>
      <w:jc w:val="both"/>
    </w:pPr>
    <w:rPr>
      <w:rFonts w:ascii="Consolas" w:eastAsiaTheme="minorHAnsi" w:hAnsi="Consolas" w:cs="Consolas"/>
      <w:color w:val="595959" w:themeColor="text1" w:themeTint="A6"/>
      <w:kern w:val="20"/>
      <w:sz w:val="21"/>
      <w:szCs w:val="20"/>
      <w:lang w:eastAsia="de-CH"/>
    </w:rPr>
  </w:style>
  <w:style w:type="character" w:customStyle="1" w:styleId="EinfacherTextZeichen">
    <w:name w:val="Einfacher Text Zeichen"/>
    <w:basedOn w:val="Absatz-Standardschriftart"/>
    <w:link w:val="EinfacherText"/>
    <w:uiPriority w:val="99"/>
    <w:semiHidden/>
    <w:rsid w:val="00401A6B"/>
    <w:rPr>
      <w:rFonts w:ascii="Consolas" w:eastAsiaTheme="minorHAnsi" w:hAnsi="Consolas" w:cs="Consolas"/>
      <w:color w:val="595959" w:themeColor="text1" w:themeTint="A6"/>
      <w:kern w:val="20"/>
      <w:sz w:val="21"/>
      <w:szCs w:val="20"/>
      <w:lang w:eastAsia="de-CH"/>
    </w:rPr>
  </w:style>
  <w:style w:type="paragraph" w:styleId="Anrede">
    <w:name w:val="Salutation"/>
    <w:basedOn w:val="Standard"/>
    <w:next w:val="Standard"/>
    <w:link w:val="AnredeZchn"/>
    <w:uiPriority w:val="99"/>
    <w:semiHidden/>
    <w:unhideWhenUsed/>
    <w:rsid w:val="00401A6B"/>
    <w:pPr>
      <w:spacing w:before="40" w:after="160" w:line="288" w:lineRule="auto"/>
      <w:jc w:val="both"/>
    </w:pPr>
    <w:rPr>
      <w:rFonts w:asciiTheme="minorHAnsi" w:eastAsiaTheme="minorHAnsi" w:hAnsiTheme="minorHAnsi"/>
      <w:color w:val="595959" w:themeColor="text1" w:themeTint="A6"/>
      <w:kern w:val="20"/>
      <w:sz w:val="20"/>
      <w:szCs w:val="20"/>
      <w:lang w:eastAsia="de-CH"/>
    </w:rPr>
  </w:style>
  <w:style w:type="character" w:customStyle="1" w:styleId="AnredeZchn">
    <w:name w:val="Anrede Zchn"/>
    <w:basedOn w:val="Absatz-Standardschriftart"/>
    <w:link w:val="Anrede"/>
    <w:uiPriority w:val="99"/>
    <w:semiHidden/>
    <w:rsid w:val="00401A6B"/>
    <w:rPr>
      <w:rFonts w:eastAsiaTheme="minorHAnsi"/>
      <w:color w:val="595959" w:themeColor="text1" w:themeTint="A6"/>
      <w:kern w:val="20"/>
      <w:sz w:val="20"/>
      <w:szCs w:val="20"/>
      <w:lang w:eastAsia="de-CH"/>
    </w:rPr>
  </w:style>
  <w:style w:type="paragraph" w:customStyle="1" w:styleId="Signatur">
    <w:name w:val="Signatur"/>
    <w:basedOn w:val="Standard"/>
    <w:link w:val="Signaturzeichen"/>
    <w:uiPriority w:val="20"/>
    <w:unhideWhenUsed/>
    <w:qFormat/>
    <w:rsid w:val="00401A6B"/>
    <w:pPr>
      <w:spacing w:before="720" w:after="0" w:line="312" w:lineRule="auto"/>
      <w:contextualSpacing/>
      <w:jc w:val="both"/>
    </w:pPr>
    <w:rPr>
      <w:rFonts w:asciiTheme="minorHAnsi" w:eastAsiaTheme="minorHAnsi" w:hAnsiTheme="minorHAnsi"/>
      <w:color w:val="595959" w:themeColor="text1" w:themeTint="A6"/>
      <w:kern w:val="20"/>
      <w:sz w:val="20"/>
      <w:szCs w:val="20"/>
      <w:lang w:eastAsia="de-CH"/>
    </w:rPr>
  </w:style>
  <w:style w:type="character" w:customStyle="1" w:styleId="Signaturzeichen">
    <w:name w:val="Signaturzeichen"/>
    <w:basedOn w:val="Absatz-Standardschriftart"/>
    <w:link w:val="Signatur"/>
    <w:uiPriority w:val="20"/>
    <w:rsid w:val="00401A6B"/>
    <w:rPr>
      <w:rFonts w:eastAsiaTheme="minorHAnsi"/>
      <w:color w:val="595959" w:themeColor="text1" w:themeTint="A6"/>
      <w:kern w:val="20"/>
      <w:sz w:val="20"/>
      <w:szCs w:val="20"/>
      <w:lang w:eastAsia="de-CH"/>
    </w:rPr>
  </w:style>
  <w:style w:type="character" w:customStyle="1" w:styleId="Betont1">
    <w:name w:val="Betont1"/>
    <w:basedOn w:val="Absatz-Standardschriftart"/>
    <w:uiPriority w:val="1"/>
    <w:unhideWhenUsed/>
    <w:qFormat/>
    <w:rsid w:val="00401A6B"/>
    <w:rPr>
      <w:b/>
      <w:bCs/>
    </w:rPr>
  </w:style>
  <w:style w:type="character" w:customStyle="1" w:styleId="SubtileHervorhebung">
    <w:name w:val="Subtile Hervorhebung"/>
    <w:basedOn w:val="Absatz-Standardschriftart"/>
    <w:uiPriority w:val="19"/>
    <w:semiHidden/>
    <w:unhideWhenUsed/>
    <w:rsid w:val="00401A6B"/>
    <w:rPr>
      <w:i/>
      <w:iCs/>
      <w:color w:val="808080" w:themeColor="text1" w:themeTint="7F"/>
    </w:rPr>
  </w:style>
  <w:style w:type="character" w:customStyle="1" w:styleId="SubtilerVerweis">
    <w:name w:val="Subtiler Verweis"/>
    <w:basedOn w:val="Absatz-Standardschriftart"/>
    <w:uiPriority w:val="31"/>
    <w:semiHidden/>
    <w:unhideWhenUsed/>
    <w:rsid w:val="00401A6B"/>
    <w:rPr>
      <w:smallCaps/>
      <w:color w:val="A5644E" w:themeColor="accent2"/>
      <w:u w:val="single"/>
    </w:rPr>
  </w:style>
  <w:style w:type="table" w:styleId="Tabelle3D-Effekt1">
    <w:name w:val="Table 3D effects 1"/>
    <w:basedOn w:val="NormaleTabelle"/>
    <w:uiPriority w:val="99"/>
    <w:semiHidden/>
    <w:unhideWhenUsed/>
    <w:rsid w:val="00401A6B"/>
    <w:pPr>
      <w:spacing w:before="40" w:after="160" w:line="300" w:lineRule="auto"/>
    </w:pPr>
    <w:rPr>
      <w:rFonts w:eastAsiaTheme="minorHAnsi"/>
      <w:sz w:val="20"/>
      <w:szCs w:val="20"/>
      <w:lang w:val="de-DE"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401A6B"/>
    <w:pPr>
      <w:spacing w:before="40" w:after="160" w:line="300" w:lineRule="auto"/>
    </w:pPr>
    <w:rPr>
      <w:rFonts w:eastAsiaTheme="minorHAnsi"/>
      <w:sz w:val="20"/>
      <w:szCs w:val="20"/>
      <w:lang w:val="de-DE"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401A6B"/>
    <w:pPr>
      <w:spacing w:before="40" w:after="160" w:line="300" w:lineRule="auto"/>
    </w:pPr>
    <w:rPr>
      <w:rFonts w:eastAsiaTheme="minorHAnsi"/>
      <w:sz w:val="20"/>
      <w:szCs w:val="20"/>
      <w:lang w:val="de-DE"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rsid w:val="00401A6B"/>
    <w:pPr>
      <w:spacing w:before="40" w:after="160" w:line="300" w:lineRule="auto"/>
    </w:pPr>
    <w:rPr>
      <w:rFonts w:eastAsiaTheme="minorHAnsi"/>
      <w:sz w:val="20"/>
      <w:szCs w:val="20"/>
      <w:lang w:val="de-DE"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401A6B"/>
    <w:pPr>
      <w:spacing w:before="40" w:after="160" w:line="300" w:lineRule="auto"/>
    </w:pPr>
    <w:rPr>
      <w:rFonts w:eastAsiaTheme="minorHAnsi"/>
      <w:sz w:val="20"/>
      <w:szCs w:val="20"/>
      <w:lang w:val="de-DE"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401A6B"/>
    <w:pPr>
      <w:spacing w:before="40" w:after="160" w:line="300" w:lineRule="auto"/>
    </w:pPr>
    <w:rPr>
      <w:rFonts w:eastAsiaTheme="minorHAnsi"/>
      <w:color w:val="000080"/>
      <w:sz w:val="20"/>
      <w:szCs w:val="20"/>
      <w:lang w:val="de-DE"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401A6B"/>
    <w:pPr>
      <w:spacing w:before="40" w:after="160" w:line="300" w:lineRule="auto"/>
    </w:pPr>
    <w:rPr>
      <w:rFonts w:eastAsiaTheme="minorHAnsi"/>
      <w:sz w:val="20"/>
      <w:szCs w:val="20"/>
      <w:lang w:val="de-DE"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rsid w:val="00401A6B"/>
    <w:pPr>
      <w:spacing w:before="40" w:after="160" w:line="300" w:lineRule="auto"/>
    </w:pPr>
    <w:rPr>
      <w:rFonts w:eastAsiaTheme="minorHAnsi"/>
      <w:color w:val="FFFFFF"/>
      <w:sz w:val="20"/>
      <w:szCs w:val="20"/>
      <w:lang w:val="de-DE"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401A6B"/>
    <w:pPr>
      <w:spacing w:before="40" w:after="160" w:line="300" w:lineRule="auto"/>
    </w:pPr>
    <w:rPr>
      <w:rFonts w:eastAsiaTheme="minorHAnsi"/>
      <w:sz w:val="20"/>
      <w:szCs w:val="20"/>
      <w:lang w:val="de-DE"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401A6B"/>
    <w:pPr>
      <w:spacing w:before="40" w:after="160" w:line="300" w:lineRule="auto"/>
    </w:pPr>
    <w:rPr>
      <w:rFonts w:eastAsiaTheme="minorHAnsi"/>
      <w:sz w:val="20"/>
      <w:szCs w:val="20"/>
      <w:lang w:val="de-DE"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rsid w:val="00401A6B"/>
    <w:pPr>
      <w:spacing w:before="40" w:after="160" w:line="300" w:lineRule="auto"/>
    </w:pPr>
    <w:rPr>
      <w:rFonts w:eastAsiaTheme="minorHAnsi"/>
      <w:b/>
      <w:bCs/>
      <w:sz w:val="20"/>
      <w:szCs w:val="20"/>
      <w:lang w:val="de-DE"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401A6B"/>
    <w:pPr>
      <w:spacing w:before="40" w:after="160" w:line="300" w:lineRule="auto"/>
    </w:pPr>
    <w:rPr>
      <w:rFonts w:eastAsiaTheme="minorHAnsi"/>
      <w:b/>
      <w:bCs/>
      <w:sz w:val="20"/>
      <w:szCs w:val="20"/>
      <w:lang w:val="de-DE"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401A6B"/>
    <w:pPr>
      <w:spacing w:before="40" w:after="160" w:line="300" w:lineRule="auto"/>
    </w:pPr>
    <w:rPr>
      <w:rFonts w:eastAsiaTheme="minorHAnsi"/>
      <w:b/>
      <w:bCs/>
      <w:sz w:val="20"/>
      <w:szCs w:val="20"/>
      <w:lang w:val="de-DE"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401A6B"/>
    <w:pPr>
      <w:spacing w:before="40" w:after="160" w:line="300" w:lineRule="auto"/>
    </w:pPr>
    <w:rPr>
      <w:rFonts w:eastAsiaTheme="minorHAnsi"/>
      <w:sz w:val="20"/>
      <w:szCs w:val="20"/>
      <w:lang w:val="de-DE"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401A6B"/>
    <w:pPr>
      <w:spacing w:before="40" w:after="160" w:line="300" w:lineRule="auto"/>
    </w:pPr>
    <w:rPr>
      <w:rFonts w:eastAsiaTheme="minorHAnsi"/>
      <w:sz w:val="20"/>
      <w:szCs w:val="20"/>
      <w:lang w:val="de-DE"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rsid w:val="00401A6B"/>
    <w:pPr>
      <w:spacing w:before="40" w:after="160" w:line="300" w:lineRule="auto"/>
    </w:pPr>
    <w:rPr>
      <w:rFonts w:eastAsiaTheme="minorHAnsi"/>
      <w:color w:val="595959" w:themeColor="text1" w:themeTint="A6"/>
      <w:sz w:val="20"/>
      <w:szCs w:val="20"/>
      <w:lang w:val="de-DE"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rsid w:val="00401A6B"/>
    <w:pPr>
      <w:spacing w:before="40" w:after="160" w:line="300" w:lineRule="auto"/>
    </w:pPr>
    <w:rPr>
      <w:rFonts w:eastAsiaTheme="minorHAnsi"/>
      <w:sz w:val="20"/>
      <w:szCs w:val="20"/>
      <w:lang w:val="de-DE"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rsid w:val="00401A6B"/>
    <w:pPr>
      <w:spacing w:before="40" w:after="160" w:line="300" w:lineRule="auto"/>
    </w:pPr>
    <w:rPr>
      <w:rFonts w:eastAsiaTheme="minorHAnsi"/>
      <w:sz w:val="20"/>
      <w:szCs w:val="20"/>
      <w:lang w:val="de-DE"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401A6B"/>
    <w:pPr>
      <w:spacing w:before="40" w:after="160" w:line="300" w:lineRule="auto"/>
    </w:pPr>
    <w:rPr>
      <w:rFonts w:eastAsiaTheme="minorHAnsi"/>
      <w:sz w:val="20"/>
      <w:szCs w:val="20"/>
      <w:lang w:val="de-DE"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401A6B"/>
    <w:pPr>
      <w:spacing w:before="40" w:after="160" w:line="300" w:lineRule="auto"/>
    </w:pPr>
    <w:rPr>
      <w:rFonts w:eastAsiaTheme="minorHAnsi"/>
      <w:sz w:val="20"/>
      <w:szCs w:val="20"/>
      <w:lang w:val="de-DE"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401A6B"/>
    <w:pPr>
      <w:spacing w:before="40" w:after="160" w:line="300" w:lineRule="auto"/>
    </w:pPr>
    <w:rPr>
      <w:rFonts w:eastAsiaTheme="minorHAnsi"/>
      <w:sz w:val="20"/>
      <w:szCs w:val="20"/>
      <w:lang w:val="de-DE"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401A6B"/>
    <w:pPr>
      <w:spacing w:before="40" w:after="160" w:line="300" w:lineRule="auto"/>
    </w:pPr>
    <w:rPr>
      <w:rFonts w:eastAsiaTheme="minorHAnsi"/>
      <w:sz w:val="20"/>
      <w:szCs w:val="20"/>
      <w:lang w:val="de-DE"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401A6B"/>
    <w:pPr>
      <w:spacing w:before="40" w:after="160" w:line="300" w:lineRule="auto"/>
    </w:pPr>
    <w:rPr>
      <w:rFonts w:eastAsiaTheme="minorHAnsi"/>
      <w:sz w:val="20"/>
      <w:szCs w:val="20"/>
      <w:lang w:val="de-DE"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401A6B"/>
    <w:pPr>
      <w:spacing w:before="40" w:after="160" w:line="300" w:lineRule="auto"/>
    </w:pPr>
    <w:rPr>
      <w:rFonts w:eastAsiaTheme="minorHAnsi"/>
      <w:b/>
      <w:bCs/>
      <w:sz w:val="20"/>
      <w:szCs w:val="20"/>
      <w:lang w:val="de-DE"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401A6B"/>
    <w:pPr>
      <w:spacing w:before="40" w:after="160" w:line="300" w:lineRule="auto"/>
    </w:pPr>
    <w:rPr>
      <w:rFonts w:eastAsiaTheme="minorHAnsi"/>
      <w:sz w:val="20"/>
      <w:szCs w:val="20"/>
      <w:lang w:val="de-DE"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uiPriority w:val="99"/>
    <w:semiHidden/>
    <w:unhideWhenUsed/>
    <w:rsid w:val="00401A6B"/>
    <w:pPr>
      <w:spacing w:before="40" w:after="160" w:line="300" w:lineRule="auto"/>
    </w:pPr>
    <w:rPr>
      <w:rFonts w:eastAsiaTheme="minorHAnsi"/>
      <w:color w:val="595959" w:themeColor="text1" w:themeTint="A6"/>
      <w:sz w:val="20"/>
      <w:szCs w:val="20"/>
      <w:lang w:val="de-DE"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401A6B"/>
    <w:pPr>
      <w:spacing w:before="40" w:after="160" w:line="300" w:lineRule="auto"/>
    </w:pPr>
    <w:rPr>
      <w:rFonts w:eastAsiaTheme="minorHAnsi"/>
      <w:color w:val="595959" w:themeColor="text1" w:themeTint="A6"/>
      <w:sz w:val="20"/>
      <w:szCs w:val="20"/>
      <w:lang w:val="de-DE"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401A6B"/>
    <w:pPr>
      <w:spacing w:before="40" w:after="160" w:line="300" w:lineRule="auto"/>
    </w:pPr>
    <w:rPr>
      <w:rFonts w:eastAsiaTheme="minorHAnsi"/>
      <w:sz w:val="20"/>
      <w:szCs w:val="20"/>
      <w:lang w:val="de-DE"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401A6B"/>
    <w:pPr>
      <w:spacing w:before="40" w:after="160" w:line="300" w:lineRule="auto"/>
    </w:pPr>
    <w:rPr>
      <w:rFonts w:eastAsiaTheme="minorHAnsi"/>
      <w:sz w:val="20"/>
      <w:szCs w:val="20"/>
      <w:lang w:val="de-DE"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401A6B"/>
    <w:pPr>
      <w:spacing w:before="40" w:after="160" w:line="300" w:lineRule="auto"/>
    </w:pPr>
    <w:rPr>
      <w:rFonts w:eastAsiaTheme="minorHAnsi"/>
      <w:sz w:val="20"/>
      <w:szCs w:val="20"/>
      <w:lang w:val="de-DE"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401A6B"/>
    <w:pPr>
      <w:spacing w:before="40" w:after="160" w:line="300" w:lineRule="auto"/>
    </w:pPr>
    <w:rPr>
      <w:rFonts w:eastAsiaTheme="minorHAnsi"/>
      <w:sz w:val="20"/>
      <w:szCs w:val="20"/>
      <w:lang w:val="de-DE"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401A6B"/>
    <w:pPr>
      <w:spacing w:before="40" w:after="160" w:line="300" w:lineRule="auto"/>
    </w:pPr>
    <w:rPr>
      <w:rFonts w:eastAsiaTheme="minorHAnsi"/>
      <w:color w:val="595959" w:themeColor="text1" w:themeTint="A6"/>
      <w:sz w:val="20"/>
      <w:szCs w:val="20"/>
      <w:lang w:val="de-DE"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401A6B"/>
    <w:pPr>
      <w:spacing w:before="40" w:after="160" w:line="300" w:lineRule="auto"/>
    </w:pPr>
    <w:rPr>
      <w:rFonts w:eastAsiaTheme="minorHAnsi"/>
      <w:color w:val="595959" w:themeColor="text1" w:themeTint="A6"/>
      <w:sz w:val="20"/>
      <w:szCs w:val="20"/>
      <w:lang w:val="de-DE"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semiHidden/>
    <w:unhideWhenUsed/>
    <w:rsid w:val="00401A6B"/>
    <w:pPr>
      <w:spacing w:before="40" w:after="160" w:line="300" w:lineRule="auto"/>
    </w:pPr>
    <w:rPr>
      <w:rFonts w:eastAsiaTheme="minorHAnsi"/>
      <w:sz w:val="20"/>
      <w:szCs w:val="20"/>
      <w:lang w:val="de-DE"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rsid w:val="00401A6B"/>
    <w:pPr>
      <w:spacing w:before="40" w:after="160" w:line="300" w:lineRule="auto"/>
    </w:pPr>
    <w:rPr>
      <w:rFonts w:eastAsiaTheme="minorHAnsi"/>
      <w:sz w:val="20"/>
      <w:szCs w:val="20"/>
      <w:lang w:val="de-DE"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401A6B"/>
    <w:pPr>
      <w:spacing w:before="40" w:after="160" w:line="300" w:lineRule="auto"/>
    </w:pPr>
    <w:rPr>
      <w:rFonts w:eastAsiaTheme="minorHAnsi"/>
      <w:color w:val="595959" w:themeColor="text1" w:themeTint="A6"/>
      <w:sz w:val="20"/>
      <w:szCs w:val="20"/>
      <w:lang w:val="de-DE"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401A6B"/>
    <w:pPr>
      <w:spacing w:before="40" w:after="160" w:line="300" w:lineRule="auto"/>
    </w:pPr>
    <w:rPr>
      <w:rFonts w:eastAsiaTheme="minorHAnsi"/>
      <w:sz w:val="20"/>
      <w:szCs w:val="20"/>
      <w:lang w:val="de-DE"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elleSubtil1">
    <w:name w:val="Tabelle Subtil 1"/>
    <w:basedOn w:val="NormaleTabelle"/>
    <w:uiPriority w:val="99"/>
    <w:semiHidden/>
    <w:unhideWhenUsed/>
    <w:rsid w:val="00401A6B"/>
    <w:pPr>
      <w:spacing w:before="40" w:after="160" w:line="300" w:lineRule="auto"/>
    </w:pPr>
    <w:rPr>
      <w:rFonts w:eastAsiaTheme="minorHAnsi"/>
      <w:color w:val="595959" w:themeColor="text1" w:themeTint="A6"/>
      <w:sz w:val="20"/>
      <w:szCs w:val="20"/>
      <w:lang w:val="de-DE"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ubtil2">
    <w:name w:val="Tabelle Subtil 2"/>
    <w:basedOn w:val="NormaleTabelle"/>
    <w:uiPriority w:val="99"/>
    <w:semiHidden/>
    <w:unhideWhenUsed/>
    <w:rsid w:val="00401A6B"/>
    <w:pPr>
      <w:spacing w:before="40" w:after="160" w:line="300" w:lineRule="auto"/>
    </w:pPr>
    <w:rPr>
      <w:rFonts w:eastAsiaTheme="minorHAnsi"/>
      <w:color w:val="595959" w:themeColor="text1" w:themeTint="A6"/>
      <w:sz w:val="20"/>
      <w:szCs w:val="20"/>
      <w:lang w:val="de-DE"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401A6B"/>
    <w:pPr>
      <w:spacing w:before="40" w:after="160" w:line="300" w:lineRule="auto"/>
    </w:pPr>
    <w:rPr>
      <w:rFonts w:eastAsiaTheme="minorHAnsi"/>
      <w:color w:val="595959" w:themeColor="text1" w:themeTint="A6"/>
      <w:sz w:val="20"/>
      <w:szCs w:val="20"/>
      <w:lang w:val="de-DE"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uiPriority w:val="99"/>
    <w:semiHidden/>
    <w:unhideWhenUsed/>
    <w:rsid w:val="00401A6B"/>
    <w:pPr>
      <w:spacing w:before="40" w:after="160" w:line="300" w:lineRule="auto"/>
    </w:pPr>
    <w:rPr>
      <w:rFonts w:eastAsiaTheme="minorHAnsi"/>
      <w:sz w:val="20"/>
      <w:szCs w:val="20"/>
      <w:lang w:val="de-DE"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401A6B"/>
    <w:pPr>
      <w:spacing w:before="40" w:after="160" w:line="300" w:lineRule="auto"/>
    </w:pPr>
    <w:rPr>
      <w:rFonts w:eastAsiaTheme="minorHAnsi"/>
      <w:sz w:val="20"/>
      <w:szCs w:val="20"/>
      <w:lang w:val="de-DE"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rsid w:val="00401A6B"/>
    <w:pPr>
      <w:spacing w:before="40" w:after="160" w:line="300" w:lineRule="auto"/>
    </w:pPr>
    <w:rPr>
      <w:rFonts w:eastAsiaTheme="minorHAnsi"/>
      <w:sz w:val="20"/>
      <w:szCs w:val="20"/>
      <w:lang w:val="de-DE"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GVberschrift">
    <w:name w:val="RGV Überschrift"/>
    <w:basedOn w:val="Standard"/>
    <w:next w:val="Standard"/>
    <w:uiPriority w:val="99"/>
    <w:semiHidden/>
    <w:unhideWhenUsed/>
    <w:rsid w:val="00401A6B"/>
    <w:pPr>
      <w:spacing w:before="120" w:after="160" w:line="288" w:lineRule="auto"/>
      <w:jc w:val="both"/>
    </w:pPr>
    <w:rPr>
      <w:rFonts w:asciiTheme="majorHAnsi" w:eastAsiaTheme="majorEastAsia" w:hAnsiTheme="majorHAnsi" w:cstheme="majorBidi"/>
      <w:b/>
      <w:bCs/>
      <w:color w:val="595959" w:themeColor="text1" w:themeTint="A6"/>
      <w:kern w:val="20"/>
      <w:sz w:val="24"/>
      <w:szCs w:val="20"/>
      <w:lang w:eastAsia="de-CH"/>
    </w:rPr>
  </w:style>
  <w:style w:type="paragraph" w:customStyle="1" w:styleId="Inhaltsverzeichnis1">
    <w:name w:val="Inhaltsverzeichnis 1"/>
    <w:basedOn w:val="Standard"/>
    <w:next w:val="Standard"/>
    <w:autoRedefine/>
    <w:uiPriority w:val="39"/>
    <w:unhideWhenUsed/>
    <w:rsid w:val="00401A6B"/>
    <w:pPr>
      <w:tabs>
        <w:tab w:val="right" w:leader="underscore" w:pos="9090"/>
      </w:tabs>
      <w:spacing w:before="40" w:after="100" w:line="288" w:lineRule="auto"/>
      <w:jc w:val="both"/>
    </w:pPr>
    <w:rPr>
      <w:rFonts w:asciiTheme="minorHAnsi" w:eastAsiaTheme="minorHAnsi" w:hAnsiTheme="minorHAnsi"/>
      <w:color w:val="7F7F7F" w:themeColor="text1" w:themeTint="80"/>
      <w:kern w:val="20"/>
      <w:szCs w:val="20"/>
      <w:lang w:eastAsia="de-CH"/>
    </w:rPr>
  </w:style>
  <w:style w:type="paragraph" w:customStyle="1" w:styleId="Inhaltsverzeichnis2">
    <w:name w:val="Inhaltsverzeichnis 2"/>
    <w:basedOn w:val="Standard"/>
    <w:next w:val="Standard"/>
    <w:autoRedefine/>
    <w:uiPriority w:val="39"/>
    <w:unhideWhenUsed/>
    <w:rsid w:val="00401A6B"/>
    <w:pPr>
      <w:spacing w:before="40" w:after="100" w:line="288" w:lineRule="auto"/>
      <w:ind w:left="220"/>
      <w:jc w:val="both"/>
    </w:pPr>
    <w:rPr>
      <w:rFonts w:asciiTheme="minorHAnsi" w:eastAsiaTheme="minorHAnsi" w:hAnsiTheme="minorHAnsi"/>
      <w:color w:val="595959" w:themeColor="text1" w:themeTint="A6"/>
      <w:kern w:val="20"/>
      <w:sz w:val="20"/>
      <w:szCs w:val="20"/>
      <w:lang w:eastAsia="de-CH"/>
    </w:rPr>
  </w:style>
  <w:style w:type="paragraph" w:customStyle="1" w:styleId="Inhaltsverzeichnis3">
    <w:name w:val="Inhaltsverzeichnis 3"/>
    <w:basedOn w:val="Standard"/>
    <w:next w:val="Standard"/>
    <w:autoRedefine/>
    <w:uiPriority w:val="39"/>
    <w:semiHidden/>
    <w:unhideWhenUsed/>
    <w:rsid w:val="00401A6B"/>
    <w:pPr>
      <w:spacing w:before="40" w:after="100" w:line="288" w:lineRule="auto"/>
      <w:ind w:left="440"/>
      <w:jc w:val="both"/>
    </w:pPr>
    <w:rPr>
      <w:rFonts w:asciiTheme="minorHAnsi" w:eastAsiaTheme="minorHAnsi" w:hAnsiTheme="minorHAnsi"/>
      <w:color w:val="595959" w:themeColor="text1" w:themeTint="A6"/>
      <w:kern w:val="20"/>
      <w:sz w:val="20"/>
      <w:szCs w:val="20"/>
      <w:lang w:eastAsia="de-CH"/>
    </w:rPr>
  </w:style>
  <w:style w:type="paragraph" w:customStyle="1" w:styleId="Inhaltsverzeichnis4">
    <w:name w:val="Inhaltsverzeichnis 4"/>
    <w:basedOn w:val="Standard"/>
    <w:next w:val="Standard"/>
    <w:autoRedefine/>
    <w:uiPriority w:val="39"/>
    <w:semiHidden/>
    <w:unhideWhenUsed/>
    <w:rsid w:val="00401A6B"/>
    <w:pPr>
      <w:spacing w:before="40" w:after="100" w:line="288" w:lineRule="auto"/>
      <w:ind w:left="660"/>
      <w:jc w:val="both"/>
    </w:pPr>
    <w:rPr>
      <w:rFonts w:asciiTheme="minorHAnsi" w:eastAsiaTheme="minorHAnsi" w:hAnsiTheme="minorHAnsi"/>
      <w:color w:val="595959" w:themeColor="text1" w:themeTint="A6"/>
      <w:kern w:val="20"/>
      <w:sz w:val="20"/>
      <w:szCs w:val="20"/>
      <w:lang w:eastAsia="de-CH"/>
    </w:rPr>
  </w:style>
  <w:style w:type="paragraph" w:customStyle="1" w:styleId="Inhaltsverzeichnis5">
    <w:name w:val="Inhaltsverzeichnis 5"/>
    <w:basedOn w:val="Standard"/>
    <w:next w:val="Standard"/>
    <w:autoRedefine/>
    <w:uiPriority w:val="39"/>
    <w:semiHidden/>
    <w:unhideWhenUsed/>
    <w:rsid w:val="00401A6B"/>
    <w:pPr>
      <w:spacing w:before="40" w:after="100" w:line="288" w:lineRule="auto"/>
      <w:ind w:left="880"/>
      <w:jc w:val="both"/>
    </w:pPr>
    <w:rPr>
      <w:rFonts w:asciiTheme="minorHAnsi" w:eastAsiaTheme="minorHAnsi" w:hAnsiTheme="minorHAnsi"/>
      <w:color w:val="595959" w:themeColor="text1" w:themeTint="A6"/>
      <w:kern w:val="20"/>
      <w:sz w:val="20"/>
      <w:szCs w:val="20"/>
      <w:lang w:eastAsia="de-CH"/>
    </w:rPr>
  </w:style>
  <w:style w:type="paragraph" w:customStyle="1" w:styleId="Inhaltsverzeichnis6">
    <w:name w:val="Inhaltsverzeichnis 6"/>
    <w:basedOn w:val="Standard"/>
    <w:next w:val="Standard"/>
    <w:autoRedefine/>
    <w:uiPriority w:val="39"/>
    <w:semiHidden/>
    <w:unhideWhenUsed/>
    <w:rsid w:val="00401A6B"/>
    <w:pPr>
      <w:spacing w:before="40" w:after="100" w:line="288" w:lineRule="auto"/>
      <w:ind w:left="1100"/>
      <w:jc w:val="both"/>
    </w:pPr>
    <w:rPr>
      <w:rFonts w:asciiTheme="minorHAnsi" w:eastAsiaTheme="minorHAnsi" w:hAnsiTheme="minorHAnsi"/>
      <w:color w:val="595959" w:themeColor="text1" w:themeTint="A6"/>
      <w:kern w:val="20"/>
      <w:sz w:val="20"/>
      <w:szCs w:val="20"/>
      <w:lang w:eastAsia="de-CH"/>
    </w:rPr>
  </w:style>
  <w:style w:type="paragraph" w:customStyle="1" w:styleId="Inhaltsverzeichnis7">
    <w:name w:val="Inhaltsverzeichnis 7"/>
    <w:basedOn w:val="Standard"/>
    <w:next w:val="Standard"/>
    <w:autoRedefine/>
    <w:uiPriority w:val="39"/>
    <w:semiHidden/>
    <w:unhideWhenUsed/>
    <w:rsid w:val="00401A6B"/>
    <w:pPr>
      <w:spacing w:before="40" w:after="100" w:line="288" w:lineRule="auto"/>
      <w:ind w:left="1320"/>
      <w:jc w:val="both"/>
    </w:pPr>
    <w:rPr>
      <w:rFonts w:asciiTheme="minorHAnsi" w:eastAsiaTheme="minorHAnsi" w:hAnsiTheme="minorHAnsi"/>
      <w:color w:val="595959" w:themeColor="text1" w:themeTint="A6"/>
      <w:kern w:val="20"/>
      <w:sz w:val="20"/>
      <w:szCs w:val="20"/>
      <w:lang w:eastAsia="de-CH"/>
    </w:rPr>
  </w:style>
  <w:style w:type="paragraph" w:customStyle="1" w:styleId="Inhaltsverzeichnis8">
    <w:name w:val="Inhaltsverzeichnis 8"/>
    <w:basedOn w:val="Standard"/>
    <w:next w:val="Standard"/>
    <w:autoRedefine/>
    <w:uiPriority w:val="39"/>
    <w:semiHidden/>
    <w:unhideWhenUsed/>
    <w:rsid w:val="00401A6B"/>
    <w:pPr>
      <w:spacing w:before="40" w:after="100" w:line="288" w:lineRule="auto"/>
      <w:ind w:left="1540"/>
      <w:jc w:val="both"/>
    </w:pPr>
    <w:rPr>
      <w:rFonts w:asciiTheme="minorHAnsi" w:eastAsiaTheme="minorHAnsi" w:hAnsiTheme="minorHAnsi"/>
      <w:color w:val="595959" w:themeColor="text1" w:themeTint="A6"/>
      <w:kern w:val="20"/>
      <w:sz w:val="20"/>
      <w:szCs w:val="20"/>
      <w:lang w:eastAsia="de-CH"/>
    </w:rPr>
  </w:style>
  <w:style w:type="paragraph" w:customStyle="1" w:styleId="Inhaltsverzeichnis9">
    <w:name w:val="Inhaltsverzeichnis 9"/>
    <w:basedOn w:val="Standard"/>
    <w:next w:val="Standard"/>
    <w:autoRedefine/>
    <w:uiPriority w:val="39"/>
    <w:semiHidden/>
    <w:unhideWhenUsed/>
    <w:rsid w:val="00401A6B"/>
    <w:pPr>
      <w:spacing w:before="40" w:after="100" w:line="288" w:lineRule="auto"/>
      <w:ind w:left="1760"/>
      <w:jc w:val="both"/>
    </w:pPr>
    <w:rPr>
      <w:rFonts w:asciiTheme="minorHAnsi" w:eastAsiaTheme="minorHAnsi" w:hAnsiTheme="minorHAnsi"/>
      <w:color w:val="595959" w:themeColor="text1" w:themeTint="A6"/>
      <w:kern w:val="20"/>
      <w:sz w:val="20"/>
      <w:szCs w:val="20"/>
      <w:lang w:eastAsia="de-CH"/>
    </w:rPr>
  </w:style>
  <w:style w:type="paragraph" w:customStyle="1" w:styleId="Tabellenberschrift">
    <w:name w:val="Tabellenüberschrift"/>
    <w:basedOn w:val="Standard"/>
    <w:uiPriority w:val="10"/>
    <w:qFormat/>
    <w:rsid w:val="00401A6B"/>
    <w:pPr>
      <w:keepNext/>
      <w:pBdr>
        <w:top w:val="single" w:sz="4" w:space="1" w:color="F0A22E" w:themeColor="accent1"/>
        <w:left w:val="single" w:sz="4" w:space="6" w:color="F0A22E" w:themeColor="accent1"/>
        <w:bottom w:val="single" w:sz="4" w:space="2" w:color="F0A22E" w:themeColor="accent1"/>
        <w:right w:val="single" w:sz="4" w:space="6" w:color="F0A22E" w:themeColor="accent1"/>
      </w:pBdr>
      <w:shd w:val="clear" w:color="auto" w:fill="F0A22E" w:themeFill="accent1"/>
      <w:spacing w:before="160" w:after="160" w:line="240" w:lineRule="auto"/>
      <w:ind w:left="144" w:right="144"/>
      <w:jc w:val="both"/>
    </w:pPr>
    <w:rPr>
      <w:rFonts w:asciiTheme="majorHAnsi" w:eastAsiaTheme="majorEastAsia" w:hAnsiTheme="majorHAnsi" w:cstheme="majorBidi"/>
      <w:caps/>
      <w:color w:val="FFFFFF" w:themeColor="background1"/>
      <w:kern w:val="20"/>
      <w:sz w:val="24"/>
      <w:szCs w:val="20"/>
      <w:lang w:eastAsia="de-CH"/>
    </w:rPr>
  </w:style>
  <w:style w:type="paragraph" w:customStyle="1" w:styleId="Firmeninfos">
    <w:name w:val="Firmeninfos"/>
    <w:basedOn w:val="Standard"/>
    <w:uiPriority w:val="2"/>
    <w:qFormat/>
    <w:rsid w:val="00401A6B"/>
    <w:pPr>
      <w:spacing w:before="40" w:after="40" w:line="288" w:lineRule="auto"/>
      <w:jc w:val="both"/>
    </w:pPr>
    <w:rPr>
      <w:rFonts w:asciiTheme="minorHAnsi" w:eastAsiaTheme="minorHAnsi" w:hAnsiTheme="minorHAnsi"/>
      <w:color w:val="595959" w:themeColor="text1" w:themeTint="A6"/>
      <w:kern w:val="20"/>
      <w:sz w:val="20"/>
      <w:szCs w:val="20"/>
      <w:lang w:eastAsia="de-CH"/>
    </w:rPr>
  </w:style>
  <w:style w:type="table" w:customStyle="1" w:styleId="Finanztabelle">
    <w:name w:val="Finanztabelle"/>
    <w:basedOn w:val="NormaleTabelle"/>
    <w:uiPriority w:val="99"/>
    <w:rsid w:val="00401A6B"/>
    <w:pPr>
      <w:spacing w:before="40" w:after="0" w:line="240" w:lineRule="auto"/>
      <w:ind w:left="144" w:right="144"/>
      <w:jc w:val="right"/>
    </w:pPr>
    <w:rPr>
      <w:rFonts w:eastAsiaTheme="minorHAnsi"/>
      <w:color w:val="595959" w:themeColor="text1" w:themeTint="A6"/>
      <w:sz w:val="20"/>
      <w:szCs w:val="20"/>
      <w:lang w:val="de-DE" w:eastAsia="de-CH"/>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F0A22E" w:themeColor="accent1"/>
        <w:sz w:val="22"/>
      </w:rPr>
      <w:tblPr/>
      <w:tcPr>
        <w:vAlign w:val="bottom"/>
      </w:tcPr>
    </w:tblStylePr>
    <w:tblStylePr w:type="firstCol">
      <w:pPr>
        <w:wordWrap/>
        <w:jc w:val="left"/>
      </w:pPr>
      <w:rPr>
        <w:b/>
      </w:rPr>
    </w:tblStylePr>
  </w:style>
  <w:style w:type="numbering" w:customStyle="1" w:styleId="Jahresbericht">
    <w:name w:val="Jahresbericht"/>
    <w:uiPriority w:val="99"/>
    <w:rsid w:val="00401A6B"/>
    <w:pPr>
      <w:numPr>
        <w:numId w:val="9"/>
      </w:numPr>
    </w:pPr>
  </w:style>
  <w:style w:type="paragraph" w:customStyle="1" w:styleId="Exposee">
    <w:name w:val="Exposee"/>
    <w:basedOn w:val="Standard"/>
    <w:link w:val="ExposeeZchn"/>
    <w:uiPriority w:val="20"/>
    <w:qFormat/>
    <w:rsid w:val="00401A6B"/>
    <w:pPr>
      <w:spacing w:before="360" w:after="0" w:line="240" w:lineRule="auto"/>
      <w:ind w:left="432" w:right="1080"/>
      <w:jc w:val="both"/>
    </w:pPr>
    <w:rPr>
      <w:rFonts w:asciiTheme="minorHAnsi" w:eastAsiaTheme="minorHAnsi" w:hAnsiTheme="minorHAnsi"/>
      <w:i/>
      <w:iCs/>
      <w:color w:val="7F7F7F" w:themeColor="text1" w:themeTint="80"/>
      <w:kern w:val="20"/>
      <w:sz w:val="28"/>
      <w:szCs w:val="20"/>
      <w:lang w:eastAsia="de-CH"/>
    </w:rPr>
  </w:style>
  <w:style w:type="paragraph" w:customStyle="1" w:styleId="Tabellentext">
    <w:name w:val="Tabellentext"/>
    <w:basedOn w:val="Standard"/>
    <w:uiPriority w:val="10"/>
    <w:qFormat/>
    <w:rsid w:val="00401A6B"/>
    <w:pPr>
      <w:spacing w:before="60" w:after="60" w:line="240" w:lineRule="auto"/>
      <w:ind w:left="144" w:right="144"/>
      <w:jc w:val="both"/>
    </w:pPr>
    <w:rPr>
      <w:rFonts w:asciiTheme="minorHAnsi" w:eastAsiaTheme="minorHAnsi" w:hAnsiTheme="minorHAnsi"/>
      <w:color w:val="595959" w:themeColor="text1" w:themeTint="A6"/>
      <w:kern w:val="20"/>
      <w:sz w:val="20"/>
      <w:szCs w:val="20"/>
      <w:lang w:eastAsia="de-CH"/>
    </w:rPr>
  </w:style>
  <w:style w:type="paragraph" w:customStyle="1" w:styleId="UmgekehrteTabellenberschrift">
    <w:name w:val="Umgekehrte Tabellenüberschrift"/>
    <w:basedOn w:val="Standard"/>
    <w:uiPriority w:val="10"/>
    <w:qFormat/>
    <w:rsid w:val="00401A6B"/>
    <w:pPr>
      <w:spacing w:before="40" w:after="40" w:line="240" w:lineRule="auto"/>
      <w:ind w:left="144" w:right="144"/>
      <w:jc w:val="both"/>
    </w:pPr>
    <w:rPr>
      <w:rFonts w:asciiTheme="majorHAnsi" w:eastAsiaTheme="majorEastAsia" w:hAnsiTheme="majorHAnsi" w:cstheme="majorBidi"/>
      <w:caps/>
      <w:color w:val="FFFFFF" w:themeColor="background1"/>
      <w:kern w:val="20"/>
      <w:sz w:val="24"/>
      <w:szCs w:val="20"/>
      <w:lang w:eastAsia="de-CH"/>
    </w:rPr>
  </w:style>
  <w:style w:type="paragraph" w:customStyle="1" w:styleId="Kopfzeileschattiert">
    <w:name w:val="Kopfzeile schattiert"/>
    <w:basedOn w:val="Standard"/>
    <w:uiPriority w:val="99"/>
    <w:qFormat/>
    <w:rsid w:val="00401A6B"/>
    <w:pPr>
      <w:pBdr>
        <w:top w:val="single" w:sz="2" w:space="6" w:color="F0A22E" w:themeColor="accent1"/>
        <w:left w:val="single" w:sz="2" w:space="20" w:color="F0A22E" w:themeColor="accent1"/>
        <w:bottom w:val="single" w:sz="2" w:space="6" w:color="F0A22E" w:themeColor="accent1"/>
        <w:right w:val="single" w:sz="2" w:space="20" w:color="F0A22E" w:themeColor="accent1"/>
      </w:pBdr>
      <w:shd w:val="clear" w:color="auto" w:fill="F0A22E" w:themeFill="accent1"/>
      <w:spacing w:before="40" w:after="0" w:line="240" w:lineRule="auto"/>
      <w:jc w:val="both"/>
    </w:pPr>
    <w:rPr>
      <w:rFonts w:asciiTheme="majorHAnsi" w:eastAsiaTheme="majorEastAsia" w:hAnsiTheme="majorHAnsi" w:cstheme="majorBidi"/>
      <w:color w:val="FFFFFF" w:themeColor="background1"/>
      <w:kern w:val="20"/>
      <w:sz w:val="32"/>
      <w:szCs w:val="20"/>
      <w:lang w:eastAsia="de-CH"/>
    </w:rPr>
  </w:style>
  <w:style w:type="paragraph" w:customStyle="1" w:styleId="DetailInfos">
    <w:name w:val="DetailInfos"/>
    <w:basedOn w:val="Exposee"/>
    <w:link w:val="DetailInfosZchn"/>
    <w:qFormat/>
    <w:rsid w:val="00401A6B"/>
    <w:pPr>
      <w:spacing w:before="0"/>
      <w:ind w:left="431" w:right="1077"/>
      <w:jc w:val="left"/>
    </w:pPr>
  </w:style>
  <w:style w:type="character" w:customStyle="1" w:styleId="ExposeeZchn">
    <w:name w:val="Exposee Zchn"/>
    <w:basedOn w:val="Absatz-Standardschriftart"/>
    <w:link w:val="Exposee"/>
    <w:uiPriority w:val="20"/>
    <w:rsid w:val="00401A6B"/>
    <w:rPr>
      <w:rFonts w:eastAsiaTheme="minorHAnsi"/>
      <w:i/>
      <w:iCs/>
      <w:color w:val="7F7F7F" w:themeColor="text1" w:themeTint="80"/>
      <w:kern w:val="20"/>
      <w:sz w:val="28"/>
      <w:szCs w:val="20"/>
      <w:lang w:eastAsia="de-CH"/>
    </w:rPr>
  </w:style>
  <w:style w:type="character" w:customStyle="1" w:styleId="DetailInfosZchn">
    <w:name w:val="DetailInfos Zchn"/>
    <w:basedOn w:val="ExposeeZchn"/>
    <w:link w:val="DetailInfos"/>
    <w:rsid w:val="00401A6B"/>
    <w:rPr>
      <w:rFonts w:eastAsiaTheme="minorHAnsi"/>
      <w:i/>
      <w:iCs/>
      <w:color w:val="7F7F7F" w:themeColor="text1" w:themeTint="80"/>
      <w:kern w:val="20"/>
      <w:sz w:val="28"/>
      <w:szCs w:val="20"/>
      <w:lang w:eastAsia="de-CH"/>
    </w:rPr>
  </w:style>
  <w:style w:type="paragraph" w:customStyle="1" w:styleId="LeichteBetonung">
    <w:name w:val="Leichte Betonung"/>
    <w:basedOn w:val="Standard"/>
    <w:link w:val="LeichteBetonungZchn"/>
    <w:qFormat/>
    <w:rsid w:val="00401A6B"/>
    <w:pPr>
      <w:spacing w:before="40" w:after="160" w:line="288" w:lineRule="auto"/>
      <w:jc w:val="both"/>
    </w:pPr>
    <w:rPr>
      <w:rFonts w:asciiTheme="minorHAnsi" w:eastAsiaTheme="minorHAnsi" w:hAnsiTheme="minorHAnsi"/>
      <w:i/>
      <w:color w:val="808080" w:themeColor="background1" w:themeShade="80"/>
      <w:kern w:val="20"/>
      <w:sz w:val="20"/>
      <w:szCs w:val="20"/>
      <w:lang w:eastAsia="de-CH"/>
    </w:rPr>
  </w:style>
  <w:style w:type="paragraph" w:styleId="Literaturverzeichnis">
    <w:name w:val="Bibliography"/>
    <w:basedOn w:val="Standard"/>
    <w:next w:val="Standard"/>
    <w:uiPriority w:val="37"/>
    <w:unhideWhenUsed/>
    <w:rsid w:val="00401A6B"/>
    <w:pPr>
      <w:spacing w:before="40" w:after="160" w:line="288" w:lineRule="auto"/>
      <w:jc w:val="both"/>
    </w:pPr>
    <w:rPr>
      <w:rFonts w:asciiTheme="minorHAnsi" w:eastAsiaTheme="minorHAnsi" w:hAnsiTheme="minorHAnsi"/>
      <w:color w:val="595959" w:themeColor="text1" w:themeTint="A6"/>
      <w:kern w:val="20"/>
      <w:sz w:val="20"/>
      <w:szCs w:val="20"/>
      <w:lang w:eastAsia="de-CH"/>
    </w:rPr>
  </w:style>
  <w:style w:type="character" w:customStyle="1" w:styleId="LeichteBetonungZchn">
    <w:name w:val="Leichte Betonung Zchn"/>
    <w:basedOn w:val="Absatz-Standardschriftart"/>
    <w:link w:val="LeichteBetonung"/>
    <w:rsid w:val="00401A6B"/>
    <w:rPr>
      <w:rFonts w:eastAsiaTheme="minorHAnsi"/>
      <w:i/>
      <w:color w:val="808080" w:themeColor="background1" w:themeShade="80"/>
      <w:kern w:val="20"/>
      <w:sz w:val="20"/>
      <w:szCs w:val="20"/>
      <w:lang w:eastAsia="de-CH"/>
    </w:rPr>
  </w:style>
  <w:style w:type="paragraph" w:styleId="RGV-berschrift">
    <w:name w:val="toa heading"/>
    <w:basedOn w:val="berschrift1"/>
    <w:next w:val="Standard"/>
    <w:uiPriority w:val="99"/>
    <w:unhideWhenUsed/>
    <w:rsid w:val="00401A6B"/>
    <w:pPr>
      <w:keepNext w:val="0"/>
      <w:keepLines w:val="0"/>
      <w:pageBreakBefore/>
      <w:tabs>
        <w:tab w:val="left" w:pos="1588"/>
      </w:tabs>
      <w:spacing w:before="240" w:line="240" w:lineRule="auto"/>
    </w:pPr>
    <w:rPr>
      <w:rFonts w:asciiTheme="minorHAnsi" w:eastAsiaTheme="minorHAnsi" w:hAnsiTheme="minorHAnsi" w:cs="Arial"/>
      <w:b w:val="0"/>
      <w:iCs/>
      <w:color w:val="595959" w:themeColor="text1" w:themeTint="A6"/>
      <w:kern w:val="20"/>
      <w:sz w:val="36"/>
      <w:szCs w:val="24"/>
      <w:lang w:eastAsia="de-CH"/>
    </w:rPr>
  </w:style>
  <w:style w:type="paragraph" w:customStyle="1" w:styleId="Anwendungsfall">
    <w:name w:val="Anwendungsfall"/>
    <w:basedOn w:val="Standard"/>
    <w:next w:val="AnwendunsfallBeschreibung"/>
    <w:link w:val="AnwendungsfallZchn"/>
    <w:qFormat/>
    <w:rsid w:val="00401A6B"/>
    <w:pPr>
      <w:spacing w:before="40" w:after="160" w:line="288" w:lineRule="auto"/>
      <w:jc w:val="both"/>
    </w:pPr>
    <w:rPr>
      <w:rFonts w:asciiTheme="minorHAnsi" w:eastAsiaTheme="minorHAnsi" w:hAnsiTheme="minorHAnsi"/>
      <w:color w:val="808080" w:themeColor="background1" w:themeShade="80"/>
      <w:kern w:val="20"/>
      <w:sz w:val="20"/>
      <w:szCs w:val="20"/>
      <w:lang w:eastAsia="de-CH"/>
    </w:rPr>
  </w:style>
  <w:style w:type="paragraph" w:customStyle="1" w:styleId="AnwendunsfallBeschreibung">
    <w:name w:val="Anwendunsfall Beschreibung"/>
    <w:basedOn w:val="Standard"/>
    <w:link w:val="AnwendunsfallBeschreibungZchn"/>
    <w:qFormat/>
    <w:rsid w:val="00401A6B"/>
    <w:pPr>
      <w:spacing w:before="40" w:after="160" w:line="288" w:lineRule="auto"/>
      <w:ind w:left="720"/>
      <w:jc w:val="both"/>
    </w:pPr>
    <w:rPr>
      <w:rFonts w:asciiTheme="minorHAnsi" w:eastAsiaTheme="minorHAnsi" w:hAnsiTheme="minorHAnsi"/>
      <w:color w:val="595959" w:themeColor="text1" w:themeTint="A6"/>
      <w:kern w:val="20"/>
      <w:sz w:val="20"/>
      <w:szCs w:val="20"/>
      <w:lang w:eastAsia="de-CH"/>
    </w:rPr>
  </w:style>
  <w:style w:type="character" w:customStyle="1" w:styleId="AnwendungsfallZchn">
    <w:name w:val="Anwendungsfall Zchn"/>
    <w:basedOn w:val="Absatz-Standardschriftart"/>
    <w:link w:val="Anwendungsfall"/>
    <w:rsid w:val="00401A6B"/>
    <w:rPr>
      <w:rFonts w:eastAsiaTheme="minorHAnsi"/>
      <w:color w:val="808080" w:themeColor="background1" w:themeShade="80"/>
      <w:kern w:val="20"/>
      <w:sz w:val="20"/>
      <w:szCs w:val="20"/>
      <w:lang w:eastAsia="de-CH"/>
    </w:rPr>
  </w:style>
  <w:style w:type="character" w:customStyle="1" w:styleId="AnwendunsfallBeschreibungZchn">
    <w:name w:val="Anwendunsfall Beschreibung Zchn"/>
    <w:basedOn w:val="Absatz-Standardschriftart"/>
    <w:link w:val="AnwendunsfallBeschreibung"/>
    <w:rsid w:val="00401A6B"/>
    <w:rPr>
      <w:rFonts w:eastAsiaTheme="minorHAnsi"/>
      <w:color w:val="595959" w:themeColor="text1" w:themeTint="A6"/>
      <w:kern w:val="20"/>
      <w:sz w:val="20"/>
      <w:szCs w:val="20"/>
      <w:lang w:eastAsia="de-CH"/>
    </w:rPr>
  </w:style>
  <w:style w:type="character" w:customStyle="1" w:styleId="highlightedsearchterm">
    <w:name w:val="highlightedsearchterm"/>
    <w:basedOn w:val="Absatz-Standardschriftart"/>
    <w:rsid w:val="00401A6B"/>
  </w:style>
  <w:style w:type="table" w:customStyle="1" w:styleId="Listentabelle2Akzent11">
    <w:name w:val="Listentabelle 2 – Akzent 11"/>
    <w:basedOn w:val="NormaleTabelle"/>
    <w:uiPriority w:val="47"/>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4" w:space="0" w:color="F6C681" w:themeColor="accent1" w:themeTint="99"/>
        <w:bottom w:val="single" w:sz="4" w:space="0" w:color="F6C681" w:themeColor="accent1" w:themeTint="99"/>
        <w:insideH w:val="single" w:sz="4" w:space="0" w:color="F6C68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ECD5" w:themeFill="accent1" w:themeFillTint="33"/>
      </w:tcPr>
    </w:tblStylePr>
    <w:tblStylePr w:type="band1Horz">
      <w:tblPr/>
      <w:tcPr>
        <w:shd w:val="clear" w:color="auto" w:fill="FCECD5" w:themeFill="accent1" w:themeFillTint="33"/>
      </w:tcPr>
    </w:tblStylePr>
  </w:style>
  <w:style w:type="paragraph" w:customStyle="1" w:styleId="TextCDB">
    <w:name w:val="Text_CDB"/>
    <w:basedOn w:val="Standard"/>
    <w:rsid w:val="00401A6B"/>
    <w:pPr>
      <w:spacing w:after="120" w:line="264" w:lineRule="auto"/>
    </w:pPr>
    <w:rPr>
      <w:rFonts w:ascii="Arial" w:eastAsia="Times New Roman" w:hAnsi="Arial" w:cs="Times New Roman"/>
      <w:lang w:val="en-US" w:eastAsia="de-DE"/>
    </w:rPr>
  </w:style>
  <w:style w:type="character" w:customStyle="1" w:styleId="pln">
    <w:name w:val="pln"/>
    <w:basedOn w:val="Absatz-Standardschriftart"/>
    <w:rsid w:val="00401A6B"/>
  </w:style>
  <w:style w:type="character" w:customStyle="1" w:styleId="pun">
    <w:name w:val="pun"/>
    <w:basedOn w:val="Absatz-Standardschriftart"/>
    <w:rsid w:val="00401A6B"/>
  </w:style>
  <w:style w:type="character" w:customStyle="1" w:styleId="typ">
    <w:name w:val="typ"/>
    <w:basedOn w:val="Absatz-Standardschriftart"/>
    <w:rsid w:val="00401A6B"/>
  </w:style>
  <w:style w:type="character" w:customStyle="1" w:styleId="kwd">
    <w:name w:val="kwd"/>
    <w:basedOn w:val="Absatz-Standardschriftart"/>
    <w:rsid w:val="00401A6B"/>
  </w:style>
  <w:style w:type="character" w:customStyle="1" w:styleId="lit">
    <w:name w:val="lit"/>
    <w:basedOn w:val="Absatz-Standardschriftart"/>
    <w:rsid w:val="00401A6B"/>
  </w:style>
  <w:style w:type="table" w:customStyle="1" w:styleId="EinfacheTabelle51">
    <w:name w:val="Einfache Tabelle 51"/>
    <w:basedOn w:val="NormaleTabelle"/>
    <w:uiPriority w:val="45"/>
    <w:rsid w:val="00401A6B"/>
    <w:pPr>
      <w:spacing w:after="0" w:line="240" w:lineRule="auto"/>
    </w:pPr>
    <w:rPr>
      <w:rFonts w:eastAsiaTheme="minorHAnsi" w:cs="Times New Roman"/>
      <w:kern w:val="24"/>
      <w:sz w:val="23"/>
      <w:szCs w:val="20"/>
      <w:lang w:eastAsia="de-CH"/>
      <w14:ligatures w14:val="standardContextual"/>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itternetztabelle1hellAkzent11">
    <w:name w:val="Gitternetztabelle 1 hell  – Akzent 11"/>
    <w:basedOn w:val="NormaleTabelle"/>
    <w:uiPriority w:val="46"/>
    <w:rsid w:val="00401A6B"/>
    <w:pPr>
      <w:spacing w:after="0" w:line="240" w:lineRule="auto"/>
    </w:pPr>
    <w:rPr>
      <w:rFonts w:eastAsiaTheme="minorHAnsi" w:cs="Times New Roman"/>
      <w:kern w:val="24"/>
      <w:sz w:val="23"/>
      <w:szCs w:val="20"/>
      <w:lang w:eastAsia="de-CH"/>
      <w14:ligatures w14:val="standardContextual"/>
    </w:rPr>
    <w:tblPr>
      <w:tblStyleRowBandSize w:val="1"/>
      <w:tblStyleColBandSize w:val="1"/>
      <w:tblBorders>
        <w:top w:val="single" w:sz="4" w:space="0" w:color="F9D9AB" w:themeColor="accent1" w:themeTint="66"/>
        <w:left w:val="single" w:sz="4" w:space="0" w:color="F9D9AB" w:themeColor="accent1" w:themeTint="66"/>
        <w:bottom w:val="single" w:sz="4" w:space="0" w:color="F9D9AB" w:themeColor="accent1" w:themeTint="66"/>
        <w:right w:val="single" w:sz="4" w:space="0" w:color="F9D9AB" w:themeColor="accent1" w:themeTint="66"/>
        <w:insideH w:val="single" w:sz="4" w:space="0" w:color="F9D9AB" w:themeColor="accent1" w:themeTint="66"/>
        <w:insideV w:val="single" w:sz="4" w:space="0" w:color="F9D9AB" w:themeColor="accent1" w:themeTint="66"/>
      </w:tblBorders>
    </w:tblPr>
    <w:tblStylePr w:type="firstRow">
      <w:rPr>
        <w:b/>
        <w:bCs/>
      </w:rPr>
      <w:tblPr/>
      <w:tcPr>
        <w:tcBorders>
          <w:bottom w:val="single" w:sz="12" w:space="0" w:color="F6C681" w:themeColor="accent1" w:themeTint="99"/>
        </w:tcBorders>
      </w:tcPr>
    </w:tblStylePr>
    <w:tblStylePr w:type="lastRow">
      <w:rPr>
        <w:b/>
        <w:bCs/>
      </w:rPr>
      <w:tblPr/>
      <w:tcPr>
        <w:tcBorders>
          <w:top w:val="double" w:sz="2" w:space="0" w:color="F6C681" w:themeColor="accent1" w:themeTint="99"/>
        </w:tcBorders>
      </w:tcPr>
    </w:tblStylePr>
    <w:tblStylePr w:type="firstCol">
      <w:rPr>
        <w:b/>
        <w:bCs/>
      </w:rPr>
    </w:tblStylePr>
    <w:tblStylePr w:type="lastCol">
      <w:rPr>
        <w:b/>
        <w:bCs/>
      </w:rPr>
    </w:tblStylePr>
  </w:style>
  <w:style w:type="character" w:styleId="BesuchterHyperlink0">
    <w:name w:val="FollowedHyperlink"/>
    <w:basedOn w:val="Absatz-Standardschriftart"/>
    <w:uiPriority w:val="99"/>
    <w:semiHidden/>
    <w:unhideWhenUsed/>
    <w:rsid w:val="00401A6B"/>
    <w:rPr>
      <w:color w:val="FFC42F" w:themeColor="followedHyperlink"/>
      <w:u w:val="single"/>
    </w:rPr>
  </w:style>
  <w:style w:type="paragraph" w:customStyle="1" w:styleId="Console">
    <w:name w:val="Console"/>
    <w:basedOn w:val="Standard"/>
    <w:link w:val="ConsoleZchn"/>
    <w:rsid w:val="00401A6B"/>
    <w:pPr>
      <w:pBdr>
        <w:top w:val="single" w:sz="4" w:space="1" w:color="auto"/>
        <w:left w:val="single" w:sz="4" w:space="4" w:color="auto"/>
        <w:bottom w:val="single" w:sz="4" w:space="1" w:color="auto"/>
        <w:right w:val="single" w:sz="4" w:space="4" w:color="auto"/>
      </w:pBdr>
      <w:spacing w:after="0" w:line="240" w:lineRule="auto"/>
    </w:pPr>
    <w:rPr>
      <w:rFonts w:ascii="Courier New" w:eastAsiaTheme="minorHAnsi" w:hAnsi="Courier New" w:cs="Times New Roman"/>
      <w:kern w:val="24"/>
      <w:sz w:val="16"/>
      <w:szCs w:val="20"/>
      <w:shd w:val="clear" w:color="auto" w:fill="FFFFFF"/>
      <w:lang w:val="en-US" w:eastAsia="de-CH"/>
      <w14:ligatures w14:val="standardContextual"/>
    </w:rPr>
  </w:style>
  <w:style w:type="character" w:customStyle="1" w:styleId="ConsoleZchn">
    <w:name w:val="Console Zchn"/>
    <w:basedOn w:val="Absatz-Standardschriftart"/>
    <w:link w:val="Console"/>
    <w:rsid w:val="00401A6B"/>
    <w:rPr>
      <w:rFonts w:ascii="Courier New" w:eastAsiaTheme="minorHAnsi" w:hAnsi="Courier New" w:cs="Times New Roman"/>
      <w:kern w:val="24"/>
      <w:sz w:val="16"/>
      <w:szCs w:val="20"/>
      <w:lang w:val="en-US" w:eastAsia="de-CH"/>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18" w:qFormat="1"/>
    <w:lsdException w:name="heading 5" w:uiPriority="18" w:qFormat="1"/>
    <w:lsdException w:name="heading 6" w:uiPriority="18" w:qFormat="1"/>
    <w:lsdException w:name="heading 7" w:uiPriority="18" w:qFormat="1"/>
    <w:lsdException w:name="heading 8" w:uiPriority="18" w:qFormat="1"/>
    <w:lsdException w:name="heading 9" w:uiPriority="18" w:qFormat="1"/>
    <w:lsdException w:name="toc 1" w:uiPriority="39"/>
    <w:lsdException w:name="toc 2" w:uiPriority="39"/>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List Bullet" w:uiPriority="1" w:qFormat="1"/>
    <w:lsdException w:name="List Number" w:uiPriority="1" w:qFormat="1"/>
    <w:lsdException w:name="List Bullet 2" w:qFormat="1"/>
    <w:lsdException w:name="List Bullet 3" w:qFormat="1"/>
    <w:lsdException w:name="List Bullet 4" w:qFormat="1"/>
    <w:lsdException w:name="List Bullet 5" w:qFormat="1"/>
    <w:lsdException w:name="List Number 2" w:uiPriority="1" w:qFormat="1"/>
    <w:lsdException w:name="List Number 3" w:uiPriority="18" w:qFormat="1"/>
    <w:lsdException w:name="List Number 4" w:uiPriority="18"/>
    <w:lsdException w:name="List Number 5" w:uiPriority="18"/>
    <w:lsdException w:name="Title" w:semiHidden="0" w:uiPriority="19" w:unhideWhenUsed="0" w:qFormat="1"/>
    <w:lsdException w:name="Default Paragraph Font" w:uiPriority="1"/>
    <w:lsdException w:name="Subtitle" w:semiHidden="0" w:uiPriority="19"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64061"/>
    <w:rPr>
      <w:rFonts w:ascii="Segoe UI Light" w:hAnsi="Segoe UI Light"/>
    </w:rPr>
  </w:style>
  <w:style w:type="paragraph" w:styleId="berschrift1">
    <w:name w:val="heading 1"/>
    <w:basedOn w:val="Standard"/>
    <w:next w:val="Standard"/>
    <w:link w:val="berschrift1Zchn"/>
    <w:uiPriority w:val="9"/>
    <w:qFormat/>
    <w:rsid w:val="00164061"/>
    <w:pPr>
      <w:keepNext/>
      <w:keepLines/>
      <w:numPr>
        <w:numId w:val="1"/>
      </w:numPr>
      <w:spacing w:before="480" w:after="0"/>
      <w:outlineLvl w:val="0"/>
    </w:pPr>
    <w:rPr>
      <w:rFonts w:asciiTheme="majorHAnsi" w:eastAsiaTheme="majorEastAsia" w:hAnsiTheme="majorHAnsi" w:cstheme="majorBidi"/>
      <w:b/>
      <w:bCs/>
      <w:color w:val="808080" w:themeColor="background1" w:themeShade="80"/>
      <w:sz w:val="28"/>
      <w:szCs w:val="28"/>
    </w:rPr>
  </w:style>
  <w:style w:type="paragraph" w:styleId="berschrift2">
    <w:name w:val="heading 2"/>
    <w:basedOn w:val="Standard"/>
    <w:next w:val="Standard"/>
    <w:link w:val="berschrift2Zchn"/>
    <w:uiPriority w:val="1"/>
    <w:unhideWhenUsed/>
    <w:qFormat/>
    <w:rsid w:val="00164061"/>
    <w:pPr>
      <w:keepNext/>
      <w:keepLines/>
      <w:numPr>
        <w:ilvl w:val="1"/>
        <w:numId w:val="1"/>
      </w:numPr>
      <w:spacing w:before="200" w:after="0"/>
      <w:outlineLvl w:val="1"/>
    </w:pPr>
    <w:rPr>
      <w:rFonts w:asciiTheme="majorHAnsi" w:eastAsiaTheme="majorEastAsia" w:hAnsiTheme="majorHAnsi" w:cstheme="majorBidi"/>
      <w:b/>
      <w:bCs/>
      <w:color w:val="A6A6A6" w:themeColor="background1" w:themeShade="A6"/>
      <w:sz w:val="26"/>
      <w:szCs w:val="26"/>
    </w:rPr>
  </w:style>
  <w:style w:type="paragraph" w:styleId="berschrift3">
    <w:name w:val="heading 3"/>
    <w:basedOn w:val="Standard"/>
    <w:next w:val="Standard"/>
    <w:link w:val="berschrift3Zchn"/>
    <w:uiPriority w:val="1"/>
    <w:unhideWhenUsed/>
    <w:qFormat/>
    <w:rsid w:val="00CA27F6"/>
    <w:pPr>
      <w:keepNext/>
      <w:keepLines/>
      <w:numPr>
        <w:ilvl w:val="2"/>
        <w:numId w:val="1"/>
      </w:numPr>
      <w:spacing w:before="200" w:after="0"/>
      <w:outlineLvl w:val="2"/>
    </w:pPr>
    <w:rPr>
      <w:rFonts w:asciiTheme="majorHAnsi" w:eastAsiaTheme="majorEastAsia" w:hAnsiTheme="majorHAnsi" w:cstheme="majorBidi"/>
      <w:b/>
      <w:bCs/>
      <w:color w:val="BFBFBF" w:themeColor="background1" w:themeShade="BF"/>
    </w:rPr>
  </w:style>
  <w:style w:type="paragraph" w:styleId="berschrift4">
    <w:name w:val="heading 4"/>
    <w:basedOn w:val="Standard"/>
    <w:next w:val="Standard"/>
    <w:link w:val="berschrift4Zchn"/>
    <w:uiPriority w:val="18"/>
    <w:unhideWhenUsed/>
    <w:qFormat/>
    <w:rsid w:val="00CA27F6"/>
    <w:pPr>
      <w:keepNext/>
      <w:keepLines/>
      <w:numPr>
        <w:ilvl w:val="3"/>
        <w:numId w:val="1"/>
      </w:numPr>
      <w:spacing w:before="200" w:after="0"/>
      <w:outlineLvl w:val="3"/>
    </w:pPr>
    <w:rPr>
      <w:rFonts w:asciiTheme="majorHAnsi" w:eastAsiaTheme="majorEastAsia" w:hAnsiTheme="majorHAnsi" w:cstheme="majorBidi"/>
      <w:b/>
      <w:bCs/>
      <w:i/>
      <w:iCs/>
      <w:color w:val="BFBFBF" w:themeColor="background1" w:themeShade="BF"/>
    </w:rPr>
  </w:style>
  <w:style w:type="paragraph" w:styleId="berschrift5">
    <w:name w:val="heading 5"/>
    <w:basedOn w:val="Standard"/>
    <w:next w:val="Standard"/>
    <w:link w:val="berschrift5Zchn"/>
    <w:uiPriority w:val="18"/>
    <w:unhideWhenUsed/>
    <w:qFormat/>
    <w:rsid w:val="00CA27F6"/>
    <w:pPr>
      <w:keepNext/>
      <w:keepLines/>
      <w:numPr>
        <w:ilvl w:val="4"/>
        <w:numId w:val="1"/>
      </w:numPr>
      <w:spacing w:before="200" w:after="0"/>
      <w:outlineLvl w:val="4"/>
    </w:pPr>
    <w:rPr>
      <w:rFonts w:asciiTheme="majorHAnsi" w:eastAsiaTheme="majorEastAsia" w:hAnsiTheme="majorHAnsi" w:cstheme="majorBidi"/>
      <w:color w:val="A6A6A6" w:themeColor="background1" w:themeShade="A6"/>
    </w:rPr>
  </w:style>
  <w:style w:type="paragraph" w:styleId="berschrift6">
    <w:name w:val="heading 6"/>
    <w:basedOn w:val="Standard"/>
    <w:next w:val="Standard"/>
    <w:link w:val="berschrift6Zchn"/>
    <w:uiPriority w:val="18"/>
    <w:unhideWhenUsed/>
    <w:qFormat/>
    <w:rsid w:val="00CA27F6"/>
    <w:pPr>
      <w:keepNext/>
      <w:keepLines/>
      <w:numPr>
        <w:ilvl w:val="5"/>
        <w:numId w:val="1"/>
      </w:numPr>
      <w:spacing w:before="200" w:after="0"/>
      <w:outlineLvl w:val="5"/>
    </w:pPr>
    <w:rPr>
      <w:rFonts w:asciiTheme="majorHAnsi" w:eastAsiaTheme="majorEastAsia" w:hAnsiTheme="majorHAnsi" w:cstheme="majorBidi"/>
      <w:i/>
      <w:iCs/>
      <w:color w:val="A6A6A6" w:themeColor="background1" w:themeShade="A6"/>
    </w:rPr>
  </w:style>
  <w:style w:type="paragraph" w:styleId="berschrift7">
    <w:name w:val="heading 7"/>
    <w:basedOn w:val="Standard"/>
    <w:next w:val="Standard"/>
    <w:link w:val="berschrift7Zchn"/>
    <w:uiPriority w:val="18"/>
    <w:unhideWhenUsed/>
    <w:qFormat/>
    <w:rsid w:val="00A3051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18"/>
    <w:unhideWhenUsed/>
    <w:qFormat/>
    <w:rsid w:val="00A30516"/>
    <w:pPr>
      <w:keepNext/>
      <w:keepLines/>
      <w:numPr>
        <w:ilvl w:val="7"/>
        <w:numId w:val="1"/>
      </w:numPr>
      <w:spacing w:before="200" w:after="0"/>
      <w:outlineLvl w:val="7"/>
    </w:pPr>
    <w:rPr>
      <w:rFonts w:asciiTheme="majorHAnsi" w:eastAsiaTheme="majorEastAsia" w:hAnsiTheme="majorHAnsi" w:cstheme="majorBidi"/>
      <w:color w:val="F0A22E" w:themeColor="accent1"/>
      <w:sz w:val="20"/>
      <w:szCs w:val="20"/>
    </w:rPr>
  </w:style>
  <w:style w:type="paragraph" w:styleId="berschrift9">
    <w:name w:val="heading 9"/>
    <w:basedOn w:val="Standard"/>
    <w:next w:val="Standard"/>
    <w:link w:val="berschrift9Zchn"/>
    <w:uiPriority w:val="18"/>
    <w:semiHidden/>
    <w:unhideWhenUsed/>
    <w:qFormat/>
    <w:rsid w:val="00A3051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30516"/>
    <w:pPr>
      <w:spacing w:after="0" w:line="240" w:lineRule="auto"/>
    </w:pPr>
  </w:style>
  <w:style w:type="character" w:customStyle="1" w:styleId="KeinLeerraumZchn">
    <w:name w:val="Kein Leerraum Zchn"/>
    <w:basedOn w:val="Absatz-Standardschriftart"/>
    <w:link w:val="KeinLeerraum"/>
    <w:uiPriority w:val="1"/>
    <w:rsid w:val="000F46CC"/>
  </w:style>
  <w:style w:type="paragraph" w:styleId="Kopfzeile">
    <w:name w:val="header"/>
    <w:basedOn w:val="Standard"/>
    <w:link w:val="KopfzeileZchn"/>
    <w:uiPriority w:val="99"/>
    <w:unhideWhenUsed/>
    <w:rsid w:val="00A3051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30516"/>
  </w:style>
  <w:style w:type="paragraph" w:styleId="Fuzeile">
    <w:name w:val="footer"/>
    <w:basedOn w:val="Standard"/>
    <w:link w:val="FuzeileZchn"/>
    <w:uiPriority w:val="99"/>
    <w:unhideWhenUsed/>
    <w:rsid w:val="00A3051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30516"/>
  </w:style>
  <w:style w:type="paragraph" w:customStyle="1" w:styleId="Kopfzeile-Vorwort">
    <w:name w:val="Kopfzeile - Vorwort"/>
    <w:basedOn w:val="Standard"/>
    <w:unhideWhenUsed/>
    <w:rsid w:val="00A30516"/>
    <w:pPr>
      <w:pBdr>
        <w:bottom w:val="single" w:sz="4" w:space="1" w:color="F0A22E" w:themeColor="accent1"/>
      </w:pBdr>
      <w:spacing w:after="0" w:line="240" w:lineRule="auto"/>
      <w:jc w:val="right"/>
    </w:pPr>
    <w:rPr>
      <w:rFonts w:eastAsia="Times New Roman" w:cs="Times New Roman"/>
      <w:b/>
      <w:color w:val="4E3B30" w:themeColor="text2"/>
      <w:kern w:val="24"/>
      <w:sz w:val="20"/>
      <w:szCs w:val="24"/>
      <w:lang w:eastAsia="de-CH"/>
      <w14:ligatures w14:val="standardContextual"/>
    </w:rPr>
  </w:style>
  <w:style w:type="character" w:customStyle="1" w:styleId="berschrift1Zchn">
    <w:name w:val="Überschrift 1 Zchn"/>
    <w:basedOn w:val="Absatz-Standardschriftart"/>
    <w:link w:val="berschrift1"/>
    <w:uiPriority w:val="9"/>
    <w:rsid w:val="00164061"/>
    <w:rPr>
      <w:rFonts w:asciiTheme="majorHAnsi" w:eastAsiaTheme="majorEastAsia" w:hAnsiTheme="majorHAnsi" w:cstheme="majorBidi"/>
      <w:b/>
      <w:bCs/>
      <w:color w:val="808080" w:themeColor="background1" w:themeShade="80"/>
      <w:sz w:val="28"/>
      <w:szCs w:val="28"/>
    </w:rPr>
  </w:style>
  <w:style w:type="character" w:customStyle="1" w:styleId="berschrift2Zchn">
    <w:name w:val="Überschrift 2 Zchn"/>
    <w:basedOn w:val="Absatz-Standardschriftart"/>
    <w:link w:val="berschrift2"/>
    <w:uiPriority w:val="1"/>
    <w:rsid w:val="00164061"/>
    <w:rPr>
      <w:rFonts w:asciiTheme="majorHAnsi" w:eastAsiaTheme="majorEastAsia" w:hAnsiTheme="majorHAnsi" w:cstheme="majorBidi"/>
      <w:b/>
      <w:bCs/>
      <w:color w:val="A6A6A6" w:themeColor="background1" w:themeShade="A6"/>
      <w:sz w:val="26"/>
      <w:szCs w:val="26"/>
    </w:rPr>
  </w:style>
  <w:style w:type="character" w:customStyle="1" w:styleId="berschrift3Zchn">
    <w:name w:val="Überschrift 3 Zchn"/>
    <w:basedOn w:val="Absatz-Standardschriftart"/>
    <w:link w:val="berschrift3"/>
    <w:uiPriority w:val="1"/>
    <w:rsid w:val="00CA27F6"/>
    <w:rPr>
      <w:rFonts w:asciiTheme="majorHAnsi" w:eastAsiaTheme="majorEastAsia" w:hAnsiTheme="majorHAnsi" w:cstheme="majorBidi"/>
      <w:b/>
      <w:bCs/>
      <w:color w:val="BFBFBF" w:themeColor="background1" w:themeShade="BF"/>
    </w:rPr>
  </w:style>
  <w:style w:type="character" w:customStyle="1" w:styleId="berschrift4Zchn">
    <w:name w:val="Überschrift 4 Zchn"/>
    <w:basedOn w:val="Absatz-Standardschriftart"/>
    <w:link w:val="berschrift4"/>
    <w:uiPriority w:val="18"/>
    <w:rsid w:val="00CA27F6"/>
    <w:rPr>
      <w:rFonts w:asciiTheme="majorHAnsi" w:eastAsiaTheme="majorEastAsia" w:hAnsiTheme="majorHAnsi" w:cstheme="majorBidi"/>
      <w:b/>
      <w:bCs/>
      <w:i/>
      <w:iCs/>
      <w:color w:val="BFBFBF" w:themeColor="background1" w:themeShade="BF"/>
    </w:rPr>
  </w:style>
  <w:style w:type="character" w:customStyle="1" w:styleId="berschrift5Zchn">
    <w:name w:val="Überschrift 5 Zchn"/>
    <w:basedOn w:val="Absatz-Standardschriftart"/>
    <w:link w:val="berschrift5"/>
    <w:uiPriority w:val="18"/>
    <w:rsid w:val="00CA27F6"/>
    <w:rPr>
      <w:rFonts w:asciiTheme="majorHAnsi" w:eastAsiaTheme="majorEastAsia" w:hAnsiTheme="majorHAnsi" w:cstheme="majorBidi"/>
      <w:color w:val="A6A6A6" w:themeColor="background1" w:themeShade="A6"/>
    </w:rPr>
  </w:style>
  <w:style w:type="character" w:customStyle="1" w:styleId="berschrift6Zchn">
    <w:name w:val="Überschrift 6 Zchn"/>
    <w:basedOn w:val="Absatz-Standardschriftart"/>
    <w:link w:val="berschrift6"/>
    <w:uiPriority w:val="18"/>
    <w:rsid w:val="00CA27F6"/>
    <w:rPr>
      <w:rFonts w:asciiTheme="majorHAnsi" w:eastAsiaTheme="majorEastAsia" w:hAnsiTheme="majorHAnsi" w:cstheme="majorBidi"/>
      <w:i/>
      <w:iCs/>
      <w:color w:val="A6A6A6" w:themeColor="background1" w:themeShade="A6"/>
    </w:rPr>
  </w:style>
  <w:style w:type="character" w:customStyle="1" w:styleId="berschrift7Zchn">
    <w:name w:val="Überschrift 7 Zchn"/>
    <w:basedOn w:val="Absatz-Standardschriftart"/>
    <w:link w:val="berschrift7"/>
    <w:uiPriority w:val="18"/>
    <w:rsid w:val="00A3051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18"/>
    <w:rsid w:val="00A30516"/>
    <w:rPr>
      <w:rFonts w:asciiTheme="majorHAnsi" w:eastAsiaTheme="majorEastAsia" w:hAnsiTheme="majorHAnsi" w:cstheme="majorBidi"/>
      <w:color w:val="F0A22E" w:themeColor="accent1"/>
      <w:sz w:val="20"/>
      <w:szCs w:val="20"/>
    </w:rPr>
  </w:style>
  <w:style w:type="character" w:customStyle="1" w:styleId="berschrift9Zchn">
    <w:name w:val="Überschrift 9 Zchn"/>
    <w:basedOn w:val="Absatz-Standardschriftart"/>
    <w:link w:val="berschrift9"/>
    <w:uiPriority w:val="18"/>
    <w:semiHidden/>
    <w:rsid w:val="00A30516"/>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qFormat/>
    <w:rsid w:val="00A30516"/>
    <w:pPr>
      <w:spacing w:line="240" w:lineRule="auto"/>
    </w:pPr>
    <w:rPr>
      <w:b/>
      <w:bCs/>
      <w:color w:val="F0A22E" w:themeColor="accent1"/>
      <w:sz w:val="18"/>
      <w:szCs w:val="18"/>
    </w:rPr>
  </w:style>
  <w:style w:type="paragraph" w:styleId="Titel">
    <w:name w:val="Title"/>
    <w:basedOn w:val="Standard"/>
    <w:next w:val="Standard"/>
    <w:link w:val="TitelZchn"/>
    <w:uiPriority w:val="19"/>
    <w:qFormat/>
    <w:rsid w:val="00A30516"/>
    <w:pPr>
      <w:pBdr>
        <w:bottom w:val="single" w:sz="8" w:space="4" w:color="F0A22E" w:themeColor="accent1"/>
      </w:pBdr>
      <w:spacing w:after="300" w:line="240" w:lineRule="auto"/>
      <w:contextualSpacing/>
    </w:pPr>
    <w:rPr>
      <w:rFonts w:asciiTheme="majorHAnsi" w:eastAsiaTheme="majorEastAsia" w:hAnsiTheme="majorHAnsi" w:cstheme="majorBidi"/>
      <w:color w:val="3A2C24" w:themeColor="text2" w:themeShade="BF"/>
      <w:spacing w:val="5"/>
      <w:sz w:val="52"/>
      <w:szCs w:val="52"/>
    </w:rPr>
  </w:style>
  <w:style w:type="character" w:customStyle="1" w:styleId="TitelZchn">
    <w:name w:val="Titel Zchn"/>
    <w:basedOn w:val="Absatz-Standardschriftart"/>
    <w:link w:val="Titel"/>
    <w:uiPriority w:val="19"/>
    <w:rsid w:val="00A30516"/>
    <w:rPr>
      <w:rFonts w:asciiTheme="majorHAnsi" w:eastAsiaTheme="majorEastAsia" w:hAnsiTheme="majorHAnsi" w:cstheme="majorBidi"/>
      <w:color w:val="3A2C24" w:themeColor="text2" w:themeShade="BF"/>
      <w:spacing w:val="5"/>
      <w:sz w:val="52"/>
      <w:szCs w:val="52"/>
    </w:rPr>
  </w:style>
  <w:style w:type="paragraph" w:styleId="Untertitel">
    <w:name w:val="Subtitle"/>
    <w:basedOn w:val="Standard"/>
    <w:next w:val="Standard"/>
    <w:link w:val="UntertitelZchn"/>
    <w:uiPriority w:val="19"/>
    <w:qFormat/>
    <w:rsid w:val="00A30516"/>
    <w:pPr>
      <w:numPr>
        <w:ilvl w:val="1"/>
      </w:numPr>
    </w:pPr>
    <w:rPr>
      <w:rFonts w:asciiTheme="majorHAnsi" w:eastAsiaTheme="majorEastAsia" w:hAnsiTheme="majorHAnsi" w:cstheme="majorBidi"/>
      <w:i/>
      <w:iCs/>
      <w:color w:val="F0A22E" w:themeColor="accent1"/>
      <w:spacing w:val="15"/>
      <w:sz w:val="24"/>
      <w:szCs w:val="24"/>
    </w:rPr>
  </w:style>
  <w:style w:type="character" w:customStyle="1" w:styleId="UntertitelZchn">
    <w:name w:val="Untertitel Zchn"/>
    <w:basedOn w:val="Absatz-Standardschriftart"/>
    <w:link w:val="Untertitel"/>
    <w:uiPriority w:val="19"/>
    <w:rsid w:val="00A30516"/>
    <w:rPr>
      <w:rFonts w:asciiTheme="majorHAnsi" w:eastAsiaTheme="majorEastAsia" w:hAnsiTheme="majorHAnsi" w:cstheme="majorBidi"/>
      <w:i/>
      <w:iCs/>
      <w:color w:val="F0A22E" w:themeColor="accent1"/>
      <w:spacing w:val="15"/>
      <w:sz w:val="24"/>
      <w:szCs w:val="24"/>
    </w:rPr>
  </w:style>
  <w:style w:type="character" w:styleId="Fett">
    <w:name w:val="Strong"/>
    <w:basedOn w:val="Absatz-Standardschriftart"/>
    <w:uiPriority w:val="22"/>
    <w:qFormat/>
    <w:rsid w:val="00A30516"/>
    <w:rPr>
      <w:b/>
      <w:bCs/>
    </w:rPr>
  </w:style>
  <w:style w:type="character" w:styleId="Hervorhebung">
    <w:name w:val="Emphasis"/>
    <w:basedOn w:val="Absatz-Standardschriftart"/>
    <w:uiPriority w:val="20"/>
    <w:qFormat/>
    <w:rsid w:val="00A30516"/>
    <w:rPr>
      <w:i/>
      <w:iCs/>
    </w:rPr>
  </w:style>
  <w:style w:type="paragraph" w:styleId="Zitat">
    <w:name w:val="Quote"/>
    <w:basedOn w:val="Standard"/>
    <w:next w:val="Standard"/>
    <w:link w:val="ZitatZchn"/>
    <w:uiPriority w:val="29"/>
    <w:qFormat/>
    <w:rsid w:val="00A30516"/>
    <w:rPr>
      <w:i/>
      <w:iCs/>
      <w:color w:val="000000" w:themeColor="text1"/>
    </w:rPr>
  </w:style>
  <w:style w:type="character" w:customStyle="1" w:styleId="ZitatZchn">
    <w:name w:val="Zitat Zchn"/>
    <w:basedOn w:val="Absatz-Standardschriftart"/>
    <w:link w:val="Zitat"/>
    <w:uiPriority w:val="29"/>
    <w:rsid w:val="00A30516"/>
    <w:rPr>
      <w:i/>
      <w:iCs/>
      <w:color w:val="000000" w:themeColor="text1"/>
    </w:rPr>
  </w:style>
  <w:style w:type="paragraph" w:styleId="IntensivesZitat">
    <w:name w:val="Intense Quote"/>
    <w:basedOn w:val="Standard"/>
    <w:next w:val="Standard"/>
    <w:link w:val="IntensivesZitatZchn"/>
    <w:uiPriority w:val="30"/>
    <w:qFormat/>
    <w:rsid w:val="00A30516"/>
    <w:pPr>
      <w:pBdr>
        <w:bottom w:val="single" w:sz="4" w:space="4" w:color="F0A22E" w:themeColor="accent1"/>
      </w:pBdr>
      <w:spacing w:before="200" w:after="280"/>
      <w:ind w:left="936" w:right="936"/>
    </w:pPr>
    <w:rPr>
      <w:b/>
      <w:bCs/>
      <w:i/>
      <w:iCs/>
      <w:color w:val="F0A22E" w:themeColor="accent1"/>
    </w:rPr>
  </w:style>
  <w:style w:type="character" w:customStyle="1" w:styleId="IntensivesZitatZchn">
    <w:name w:val="Intensives Zitat Zchn"/>
    <w:basedOn w:val="Absatz-Standardschriftart"/>
    <w:link w:val="IntensivesZitat"/>
    <w:uiPriority w:val="30"/>
    <w:rsid w:val="00A30516"/>
    <w:rPr>
      <w:b/>
      <w:bCs/>
      <w:i/>
      <w:iCs/>
      <w:color w:val="F0A22E" w:themeColor="accent1"/>
    </w:rPr>
  </w:style>
  <w:style w:type="character" w:styleId="SchwacheHervorhebung">
    <w:name w:val="Subtle Emphasis"/>
    <w:basedOn w:val="Absatz-Standardschriftart"/>
    <w:uiPriority w:val="19"/>
    <w:qFormat/>
    <w:rsid w:val="00A30516"/>
    <w:rPr>
      <w:i/>
      <w:iCs/>
      <w:color w:val="808080" w:themeColor="text1" w:themeTint="7F"/>
    </w:rPr>
  </w:style>
  <w:style w:type="character" w:styleId="IntensiveHervorhebung">
    <w:name w:val="Intense Emphasis"/>
    <w:basedOn w:val="Absatz-Standardschriftart"/>
    <w:uiPriority w:val="21"/>
    <w:qFormat/>
    <w:rsid w:val="00A30516"/>
    <w:rPr>
      <w:b/>
      <w:bCs/>
      <w:i/>
      <w:iCs/>
      <w:color w:val="F0A22E" w:themeColor="accent1"/>
    </w:rPr>
  </w:style>
  <w:style w:type="character" w:styleId="SchwacherVerweis">
    <w:name w:val="Subtle Reference"/>
    <w:basedOn w:val="Absatz-Standardschriftart"/>
    <w:uiPriority w:val="31"/>
    <w:qFormat/>
    <w:rsid w:val="00A30516"/>
    <w:rPr>
      <w:smallCaps/>
      <w:color w:val="A5644E" w:themeColor="accent2"/>
      <w:u w:val="single"/>
    </w:rPr>
  </w:style>
  <w:style w:type="character" w:styleId="IntensiverVerweis">
    <w:name w:val="Intense Reference"/>
    <w:basedOn w:val="Absatz-Standardschriftart"/>
    <w:uiPriority w:val="32"/>
    <w:qFormat/>
    <w:rsid w:val="00A30516"/>
    <w:rPr>
      <w:b/>
      <w:bCs/>
      <w:smallCaps/>
      <w:color w:val="A5644E" w:themeColor="accent2"/>
      <w:spacing w:val="5"/>
      <w:u w:val="single"/>
    </w:rPr>
  </w:style>
  <w:style w:type="character" w:styleId="Buchtitel">
    <w:name w:val="Book Title"/>
    <w:basedOn w:val="Absatz-Standardschriftart"/>
    <w:uiPriority w:val="33"/>
    <w:qFormat/>
    <w:rsid w:val="00A30516"/>
    <w:rPr>
      <w:b/>
      <w:bCs/>
      <w:smallCaps/>
      <w:spacing w:val="5"/>
    </w:rPr>
  </w:style>
  <w:style w:type="paragraph" w:styleId="Inhaltsverzeichnisberschrift">
    <w:name w:val="TOC Heading"/>
    <w:basedOn w:val="Verzeichnis3"/>
    <w:next w:val="Standard"/>
    <w:uiPriority w:val="39"/>
    <w:unhideWhenUsed/>
    <w:qFormat/>
    <w:rsid w:val="00B543CF"/>
  </w:style>
  <w:style w:type="character" w:styleId="Platzhaltertext">
    <w:name w:val="Placeholder Text"/>
    <w:basedOn w:val="Absatz-Standardschriftart"/>
    <w:uiPriority w:val="99"/>
    <w:rsid w:val="00A30516"/>
    <w:rPr>
      <w:color w:val="808080"/>
    </w:rPr>
  </w:style>
  <w:style w:type="paragraph" w:styleId="Verzeichnis1">
    <w:name w:val="toc 1"/>
    <w:basedOn w:val="Standard"/>
    <w:next w:val="Standard"/>
    <w:autoRedefine/>
    <w:uiPriority w:val="39"/>
    <w:unhideWhenUsed/>
    <w:rsid w:val="006F3D10"/>
    <w:pPr>
      <w:tabs>
        <w:tab w:val="left" w:pos="432"/>
        <w:tab w:val="right" w:leader="dot" w:pos="8647"/>
      </w:tabs>
      <w:spacing w:after="100"/>
    </w:pPr>
  </w:style>
  <w:style w:type="character" w:styleId="Hyperlink">
    <w:name w:val="Hyperlink"/>
    <w:basedOn w:val="Absatz-Standardschriftart"/>
    <w:uiPriority w:val="99"/>
    <w:unhideWhenUsed/>
    <w:rsid w:val="009747F0"/>
    <w:rPr>
      <w:color w:val="AD1F1F" w:themeColor="hyperlink"/>
      <w:u w:val="single"/>
    </w:rPr>
  </w:style>
  <w:style w:type="paragraph" w:styleId="Sprechblasentext">
    <w:name w:val="Balloon Text"/>
    <w:basedOn w:val="Standard"/>
    <w:link w:val="SprechblasentextZchn"/>
    <w:uiPriority w:val="99"/>
    <w:semiHidden/>
    <w:unhideWhenUsed/>
    <w:rsid w:val="00401A6B"/>
    <w:pPr>
      <w:spacing w:after="180" w:line="264" w:lineRule="auto"/>
    </w:pPr>
    <w:rPr>
      <w:rFonts w:ascii="Tahoma" w:eastAsiaTheme="minorHAnsi" w:hAnsi="Tahoma" w:cs="Tahoma"/>
      <w:kern w:val="24"/>
      <w:sz w:val="16"/>
      <w:szCs w:val="16"/>
      <w:lang w:eastAsia="de-CH"/>
      <w14:ligatures w14:val="standardContextual"/>
    </w:rPr>
  </w:style>
  <w:style w:type="character" w:customStyle="1" w:styleId="SprechblasentextZchn">
    <w:name w:val="Sprechblasentext Zchn"/>
    <w:basedOn w:val="Absatz-Standardschriftart"/>
    <w:link w:val="Sprechblasentext"/>
    <w:uiPriority w:val="99"/>
    <w:semiHidden/>
    <w:rsid w:val="00401A6B"/>
    <w:rPr>
      <w:rFonts w:ascii="Tahoma" w:eastAsiaTheme="minorHAnsi" w:hAnsi="Tahoma" w:cs="Tahoma"/>
      <w:kern w:val="24"/>
      <w:sz w:val="16"/>
      <w:szCs w:val="16"/>
      <w:lang w:eastAsia="de-CH"/>
      <w14:ligatures w14:val="standardContextual"/>
    </w:rPr>
  </w:style>
  <w:style w:type="paragraph" w:styleId="Liste">
    <w:name w:val="List"/>
    <w:basedOn w:val="Standard"/>
    <w:uiPriority w:val="99"/>
    <w:semiHidden/>
    <w:unhideWhenUsed/>
    <w:rsid w:val="00401A6B"/>
    <w:pPr>
      <w:spacing w:after="180" w:line="264" w:lineRule="auto"/>
      <w:ind w:left="360" w:hanging="360"/>
    </w:pPr>
    <w:rPr>
      <w:rFonts w:asciiTheme="minorHAnsi" w:eastAsiaTheme="minorHAnsi" w:hAnsiTheme="minorHAnsi" w:cs="Times New Roman"/>
      <w:kern w:val="24"/>
      <w:sz w:val="23"/>
      <w:szCs w:val="20"/>
      <w:lang w:eastAsia="de-CH"/>
      <w14:ligatures w14:val="standardContextual"/>
    </w:rPr>
  </w:style>
  <w:style w:type="paragraph" w:styleId="Liste2">
    <w:name w:val="List 2"/>
    <w:basedOn w:val="Standard"/>
    <w:uiPriority w:val="99"/>
    <w:semiHidden/>
    <w:unhideWhenUsed/>
    <w:rsid w:val="00401A6B"/>
    <w:pPr>
      <w:spacing w:after="180" w:line="264" w:lineRule="auto"/>
      <w:ind w:left="720" w:hanging="360"/>
    </w:pPr>
    <w:rPr>
      <w:rFonts w:asciiTheme="minorHAnsi" w:eastAsiaTheme="minorHAnsi" w:hAnsiTheme="minorHAnsi" w:cs="Times New Roman"/>
      <w:kern w:val="24"/>
      <w:sz w:val="23"/>
      <w:szCs w:val="20"/>
      <w:lang w:eastAsia="de-CH"/>
      <w14:ligatures w14:val="standardContextual"/>
    </w:rPr>
  </w:style>
  <w:style w:type="paragraph" w:styleId="Aufzhlungszeichen">
    <w:name w:val="List Bullet"/>
    <w:basedOn w:val="Standard"/>
    <w:uiPriority w:val="1"/>
    <w:unhideWhenUsed/>
    <w:qFormat/>
    <w:rsid w:val="00401A6B"/>
    <w:pPr>
      <w:numPr>
        <w:numId w:val="3"/>
      </w:numPr>
      <w:spacing w:after="180" w:line="264" w:lineRule="auto"/>
    </w:pPr>
    <w:rPr>
      <w:rFonts w:asciiTheme="minorHAnsi" w:eastAsiaTheme="minorHAnsi" w:hAnsiTheme="minorHAnsi" w:cs="Times New Roman"/>
      <w:kern w:val="24"/>
      <w:sz w:val="24"/>
      <w:szCs w:val="20"/>
      <w:lang w:eastAsia="de-CH"/>
      <w14:ligatures w14:val="standardContextual"/>
    </w:rPr>
  </w:style>
  <w:style w:type="paragraph" w:styleId="Aufzhlungszeichen2">
    <w:name w:val="List Bullet 2"/>
    <w:basedOn w:val="Standard"/>
    <w:uiPriority w:val="99"/>
    <w:unhideWhenUsed/>
    <w:qFormat/>
    <w:rsid w:val="00401A6B"/>
    <w:pPr>
      <w:numPr>
        <w:numId w:val="4"/>
      </w:numPr>
      <w:spacing w:after="180" w:line="264" w:lineRule="auto"/>
    </w:pPr>
    <w:rPr>
      <w:rFonts w:asciiTheme="minorHAnsi" w:eastAsiaTheme="minorHAnsi" w:hAnsiTheme="minorHAnsi" w:cs="Times New Roman"/>
      <w:color w:val="F0A22E" w:themeColor="accent1"/>
      <w:kern w:val="24"/>
      <w:sz w:val="23"/>
      <w:szCs w:val="20"/>
      <w:lang w:eastAsia="de-CH"/>
      <w14:ligatures w14:val="standardContextual"/>
    </w:rPr>
  </w:style>
  <w:style w:type="paragraph" w:styleId="Aufzhlungszeichen3">
    <w:name w:val="List Bullet 3"/>
    <w:basedOn w:val="Standard"/>
    <w:uiPriority w:val="99"/>
    <w:unhideWhenUsed/>
    <w:qFormat/>
    <w:rsid w:val="00401A6B"/>
    <w:pPr>
      <w:numPr>
        <w:numId w:val="5"/>
      </w:numPr>
      <w:spacing w:after="180" w:line="264" w:lineRule="auto"/>
    </w:pPr>
    <w:rPr>
      <w:rFonts w:asciiTheme="minorHAnsi" w:eastAsiaTheme="minorHAnsi" w:hAnsiTheme="minorHAnsi" w:cs="Times New Roman"/>
      <w:color w:val="A5644E" w:themeColor="accent2"/>
      <w:kern w:val="24"/>
      <w:sz w:val="23"/>
      <w:szCs w:val="20"/>
      <w:lang w:eastAsia="de-CH"/>
      <w14:ligatures w14:val="standardContextual"/>
    </w:rPr>
  </w:style>
  <w:style w:type="paragraph" w:styleId="Aufzhlungszeichen4">
    <w:name w:val="List Bullet 4"/>
    <w:basedOn w:val="Standard"/>
    <w:uiPriority w:val="99"/>
    <w:unhideWhenUsed/>
    <w:qFormat/>
    <w:rsid w:val="00401A6B"/>
    <w:pPr>
      <w:numPr>
        <w:numId w:val="6"/>
      </w:numPr>
      <w:spacing w:after="180" w:line="264" w:lineRule="auto"/>
    </w:pPr>
    <w:rPr>
      <w:rFonts w:asciiTheme="minorHAnsi" w:eastAsiaTheme="minorHAnsi" w:hAnsiTheme="minorHAnsi" w:cs="Times New Roman"/>
      <w:caps/>
      <w:spacing w:val="4"/>
      <w:kern w:val="24"/>
      <w:sz w:val="23"/>
      <w:szCs w:val="20"/>
      <w:lang w:eastAsia="de-CH"/>
      <w14:ligatures w14:val="standardContextual"/>
    </w:rPr>
  </w:style>
  <w:style w:type="paragraph" w:styleId="Aufzhlungszeichen5">
    <w:name w:val="List Bullet 5"/>
    <w:basedOn w:val="Standard"/>
    <w:uiPriority w:val="99"/>
    <w:unhideWhenUsed/>
    <w:qFormat/>
    <w:rsid w:val="00401A6B"/>
    <w:pPr>
      <w:numPr>
        <w:numId w:val="7"/>
      </w:numPr>
      <w:spacing w:after="180" w:line="264" w:lineRule="auto"/>
    </w:pPr>
    <w:rPr>
      <w:rFonts w:asciiTheme="minorHAnsi" w:eastAsiaTheme="minorHAnsi" w:hAnsiTheme="minorHAnsi" w:cs="Times New Roman"/>
      <w:kern w:val="24"/>
      <w:sz w:val="23"/>
      <w:szCs w:val="20"/>
      <w:lang w:eastAsia="de-CH"/>
      <w14:ligatures w14:val="standardContextual"/>
    </w:rPr>
  </w:style>
  <w:style w:type="paragraph" w:styleId="Listenabsatz">
    <w:name w:val="List Paragraph"/>
    <w:basedOn w:val="Standard"/>
    <w:uiPriority w:val="34"/>
    <w:unhideWhenUsed/>
    <w:qFormat/>
    <w:rsid w:val="00401A6B"/>
    <w:pPr>
      <w:spacing w:after="180" w:line="264" w:lineRule="auto"/>
      <w:ind w:left="720"/>
      <w:contextualSpacing/>
    </w:pPr>
    <w:rPr>
      <w:rFonts w:asciiTheme="minorHAnsi" w:eastAsiaTheme="minorHAnsi" w:hAnsiTheme="minorHAnsi" w:cs="Times New Roman"/>
      <w:kern w:val="24"/>
      <w:sz w:val="23"/>
      <w:szCs w:val="20"/>
      <w:lang w:eastAsia="de-CH"/>
      <w14:ligatures w14:val="standardContextual"/>
    </w:rPr>
  </w:style>
  <w:style w:type="numbering" w:customStyle="1" w:styleId="Galathea-Listentyp">
    <w:name w:val="Galathea-Listentyp"/>
    <w:uiPriority w:val="99"/>
    <w:rsid w:val="00401A6B"/>
    <w:pPr>
      <w:numPr>
        <w:numId w:val="2"/>
      </w:numPr>
    </w:pPr>
  </w:style>
  <w:style w:type="table" w:styleId="Tabellenraster">
    <w:name w:val="Table Grid"/>
    <w:basedOn w:val="NormaleTabelle"/>
    <w:uiPriority w:val="59"/>
    <w:rsid w:val="00401A6B"/>
    <w:pPr>
      <w:spacing w:after="0" w:line="240" w:lineRule="auto"/>
    </w:pPr>
    <w:rPr>
      <w:rFonts w:eastAsiaTheme="minorHAnsi" w:cstheme="minorHAnsi"/>
      <w:kern w:val="24"/>
      <w:sz w:val="24"/>
      <w:szCs w:val="24"/>
      <w:lang w:eastAsia="de-CH"/>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chtsgrundlagenverzeichnis">
    <w:name w:val="table of authorities"/>
    <w:basedOn w:val="Standard"/>
    <w:next w:val="Standard"/>
    <w:uiPriority w:val="99"/>
    <w:unhideWhenUsed/>
    <w:rsid w:val="00401A6B"/>
    <w:pPr>
      <w:spacing w:after="180" w:line="264" w:lineRule="auto"/>
      <w:ind w:left="220" w:hanging="220"/>
    </w:pPr>
    <w:rPr>
      <w:rFonts w:asciiTheme="minorHAnsi" w:eastAsiaTheme="minorHAnsi" w:hAnsiTheme="minorHAnsi" w:cs="Times New Roman"/>
      <w:kern w:val="24"/>
      <w:sz w:val="23"/>
      <w:szCs w:val="20"/>
      <w:lang w:eastAsia="de-CH"/>
      <w14:ligatures w14:val="standardContextual"/>
    </w:rPr>
  </w:style>
  <w:style w:type="paragraph" w:styleId="Verzeichnis2">
    <w:name w:val="toc 2"/>
    <w:basedOn w:val="Standard"/>
    <w:next w:val="Standard"/>
    <w:autoRedefine/>
    <w:uiPriority w:val="39"/>
    <w:unhideWhenUsed/>
    <w:rsid w:val="00B543CF"/>
    <w:pPr>
      <w:tabs>
        <w:tab w:val="left" w:pos="720"/>
        <w:tab w:val="right" w:leader="dot" w:pos="8630"/>
      </w:tabs>
      <w:spacing w:after="40" w:line="240" w:lineRule="auto"/>
      <w:ind w:left="144"/>
    </w:pPr>
    <w:rPr>
      <w:rFonts w:eastAsiaTheme="minorHAnsi" w:cs="Times New Roman"/>
      <w:noProof/>
      <w:kern w:val="24"/>
      <w:sz w:val="23"/>
      <w:szCs w:val="20"/>
      <w:lang w:eastAsia="de-CH"/>
      <w14:ligatures w14:val="standardContextual"/>
    </w:rPr>
  </w:style>
  <w:style w:type="paragraph" w:styleId="Verzeichnis3">
    <w:name w:val="toc 3"/>
    <w:basedOn w:val="Verzeichnis5"/>
    <w:next w:val="Standard"/>
    <w:autoRedefine/>
    <w:uiPriority w:val="39"/>
    <w:unhideWhenUsed/>
    <w:qFormat/>
    <w:rsid w:val="00B543CF"/>
  </w:style>
  <w:style w:type="paragraph" w:styleId="Verzeichnis4">
    <w:name w:val="toc 4"/>
    <w:basedOn w:val="Verzeichnis1"/>
    <w:next w:val="Standard"/>
    <w:autoRedefine/>
    <w:uiPriority w:val="39"/>
    <w:unhideWhenUsed/>
    <w:qFormat/>
    <w:rsid w:val="00B543CF"/>
  </w:style>
  <w:style w:type="paragraph" w:styleId="Verzeichnis5">
    <w:name w:val="toc 5"/>
    <w:basedOn w:val="Verzeichnis4"/>
    <w:next w:val="Standard"/>
    <w:autoRedefine/>
    <w:uiPriority w:val="39"/>
    <w:unhideWhenUsed/>
    <w:qFormat/>
    <w:rsid w:val="00B543CF"/>
  </w:style>
  <w:style w:type="paragraph" w:styleId="Verzeichnis6">
    <w:name w:val="toc 6"/>
    <w:basedOn w:val="Standard"/>
    <w:next w:val="Standard"/>
    <w:autoRedefine/>
    <w:uiPriority w:val="39"/>
    <w:unhideWhenUsed/>
    <w:qFormat/>
    <w:rsid w:val="00387A6E"/>
    <w:pPr>
      <w:tabs>
        <w:tab w:val="right" w:leader="dot" w:pos="8630"/>
      </w:tabs>
      <w:spacing w:after="40" w:line="240" w:lineRule="auto"/>
      <w:ind w:left="720"/>
    </w:pPr>
    <w:rPr>
      <w:rFonts w:eastAsiaTheme="minorHAnsi" w:cs="Times New Roman"/>
      <w:noProof/>
      <w:kern w:val="24"/>
      <w:sz w:val="23"/>
      <w:szCs w:val="20"/>
      <w:lang w:eastAsia="de-CH"/>
      <w14:ligatures w14:val="standardContextual"/>
    </w:rPr>
  </w:style>
  <w:style w:type="paragraph" w:styleId="Verzeichnis7">
    <w:name w:val="toc 7"/>
    <w:basedOn w:val="Standard"/>
    <w:next w:val="Standard"/>
    <w:autoRedefine/>
    <w:uiPriority w:val="39"/>
    <w:unhideWhenUsed/>
    <w:qFormat/>
    <w:rsid w:val="00387A6E"/>
    <w:pPr>
      <w:tabs>
        <w:tab w:val="right" w:leader="dot" w:pos="8630"/>
      </w:tabs>
      <w:spacing w:after="40" w:line="240" w:lineRule="auto"/>
      <w:ind w:left="864"/>
    </w:pPr>
    <w:rPr>
      <w:rFonts w:eastAsiaTheme="minorHAnsi" w:cs="Times New Roman"/>
      <w:noProof/>
      <w:kern w:val="24"/>
      <w:sz w:val="23"/>
      <w:szCs w:val="20"/>
      <w:lang w:eastAsia="de-CH"/>
      <w14:ligatures w14:val="standardContextual"/>
    </w:rPr>
  </w:style>
  <w:style w:type="paragraph" w:styleId="Verzeichnis8">
    <w:name w:val="toc 8"/>
    <w:basedOn w:val="Standard"/>
    <w:next w:val="Standard"/>
    <w:autoRedefine/>
    <w:uiPriority w:val="39"/>
    <w:unhideWhenUsed/>
    <w:qFormat/>
    <w:rsid w:val="00387A6E"/>
    <w:pPr>
      <w:tabs>
        <w:tab w:val="right" w:leader="dot" w:pos="8630"/>
      </w:tabs>
      <w:spacing w:after="40" w:line="240" w:lineRule="auto"/>
      <w:ind w:left="1008"/>
    </w:pPr>
    <w:rPr>
      <w:rFonts w:eastAsiaTheme="minorHAnsi" w:cs="Times New Roman"/>
      <w:noProof/>
      <w:kern w:val="24"/>
      <w:sz w:val="23"/>
      <w:szCs w:val="20"/>
      <w:lang w:eastAsia="de-CH"/>
      <w14:ligatures w14:val="standardContextual"/>
    </w:rPr>
  </w:style>
  <w:style w:type="paragraph" w:styleId="Verzeichnis9">
    <w:name w:val="toc 9"/>
    <w:basedOn w:val="Standard"/>
    <w:next w:val="Standard"/>
    <w:autoRedefine/>
    <w:uiPriority w:val="39"/>
    <w:unhideWhenUsed/>
    <w:qFormat/>
    <w:rsid w:val="00387A6E"/>
    <w:pPr>
      <w:tabs>
        <w:tab w:val="right" w:leader="dot" w:pos="8630"/>
      </w:tabs>
      <w:spacing w:after="40" w:line="240" w:lineRule="auto"/>
      <w:ind w:left="1152"/>
    </w:pPr>
    <w:rPr>
      <w:rFonts w:eastAsiaTheme="minorHAnsi" w:cs="Times New Roman"/>
      <w:noProof/>
      <w:kern w:val="24"/>
      <w:sz w:val="23"/>
      <w:szCs w:val="20"/>
      <w:lang w:eastAsia="de-CH"/>
      <w14:ligatures w14:val="standardContextual"/>
    </w:rPr>
  </w:style>
  <w:style w:type="paragraph" w:customStyle="1" w:styleId="Kategorie">
    <w:name w:val="Kategorie"/>
    <w:basedOn w:val="Standard"/>
    <w:uiPriority w:val="49"/>
    <w:rsid w:val="00401A6B"/>
    <w:pPr>
      <w:spacing w:after="0" w:line="264" w:lineRule="auto"/>
    </w:pPr>
    <w:rPr>
      <w:rFonts w:asciiTheme="minorHAnsi" w:eastAsiaTheme="minorHAnsi" w:hAnsiTheme="minorHAnsi" w:cs="Times New Roman"/>
      <w:b/>
      <w:kern w:val="24"/>
      <w:sz w:val="24"/>
      <w:szCs w:val="24"/>
      <w:lang w:eastAsia="de-CH"/>
      <w14:ligatures w14:val="standardContextual"/>
    </w:rPr>
  </w:style>
  <w:style w:type="paragraph" w:customStyle="1" w:styleId="Firmenname">
    <w:name w:val="Firmenname"/>
    <w:basedOn w:val="Standard"/>
    <w:uiPriority w:val="49"/>
    <w:rsid w:val="00401A6B"/>
    <w:pPr>
      <w:spacing w:after="0" w:line="264" w:lineRule="auto"/>
    </w:pPr>
    <w:rPr>
      <w:rFonts w:asciiTheme="minorHAnsi" w:eastAsiaTheme="minorHAnsi" w:hAnsiTheme="minorHAnsi" w:cstheme="minorHAnsi"/>
      <w:kern w:val="24"/>
      <w:sz w:val="36"/>
      <w:szCs w:val="36"/>
      <w:lang w:eastAsia="de-CH"/>
      <w14:ligatures w14:val="standardContextual"/>
    </w:rPr>
  </w:style>
  <w:style w:type="paragraph" w:customStyle="1" w:styleId="Fuzeile-Gerade">
    <w:name w:val="Fußzeile - Gerade"/>
    <w:basedOn w:val="Standard"/>
    <w:unhideWhenUsed/>
    <w:qFormat/>
    <w:rsid w:val="00401A6B"/>
    <w:pPr>
      <w:pBdr>
        <w:top w:val="single" w:sz="4" w:space="1" w:color="F0A22E" w:themeColor="accent1"/>
      </w:pBdr>
      <w:spacing w:after="180" w:line="264" w:lineRule="auto"/>
    </w:pPr>
    <w:rPr>
      <w:rFonts w:asciiTheme="minorHAnsi" w:eastAsiaTheme="minorHAnsi" w:hAnsiTheme="minorHAnsi" w:cs="Times New Roman"/>
      <w:color w:val="4E3B30" w:themeColor="text2"/>
      <w:kern w:val="24"/>
      <w:sz w:val="20"/>
      <w:szCs w:val="20"/>
      <w:lang w:eastAsia="de-CH"/>
      <w14:ligatures w14:val="standardContextual"/>
    </w:rPr>
  </w:style>
  <w:style w:type="paragraph" w:customStyle="1" w:styleId="Fuzeile-Ungerade">
    <w:name w:val="Fußzeile - Ungerade"/>
    <w:basedOn w:val="Standard"/>
    <w:unhideWhenUsed/>
    <w:qFormat/>
    <w:rsid w:val="00401A6B"/>
    <w:pPr>
      <w:pBdr>
        <w:top w:val="single" w:sz="4" w:space="1" w:color="F0A22E" w:themeColor="accent1"/>
      </w:pBdr>
      <w:spacing w:after="180" w:line="264" w:lineRule="auto"/>
      <w:jc w:val="right"/>
    </w:pPr>
    <w:rPr>
      <w:rFonts w:asciiTheme="minorHAnsi" w:eastAsiaTheme="minorHAnsi" w:hAnsiTheme="minorHAnsi" w:cs="Times New Roman"/>
      <w:color w:val="4E3B30" w:themeColor="text2"/>
      <w:kern w:val="24"/>
      <w:sz w:val="20"/>
      <w:szCs w:val="20"/>
      <w:lang w:eastAsia="de-CH"/>
      <w14:ligatures w14:val="standardContextual"/>
    </w:rPr>
  </w:style>
  <w:style w:type="paragraph" w:customStyle="1" w:styleId="Kopfzeile-Gerade">
    <w:name w:val="Kopfzeile - Gerade"/>
    <w:basedOn w:val="Standard"/>
    <w:unhideWhenUsed/>
    <w:qFormat/>
    <w:rsid w:val="00401A6B"/>
    <w:pPr>
      <w:pBdr>
        <w:bottom w:val="single" w:sz="4" w:space="1" w:color="F0A22E" w:themeColor="accent1"/>
      </w:pBdr>
      <w:spacing w:after="0" w:line="240" w:lineRule="auto"/>
    </w:pPr>
    <w:rPr>
      <w:rFonts w:asciiTheme="minorHAnsi" w:eastAsia="Times New Roman" w:hAnsiTheme="minorHAnsi" w:cs="Times New Roman"/>
      <w:b/>
      <w:color w:val="4E3B30" w:themeColor="text2"/>
      <w:kern w:val="24"/>
      <w:sz w:val="20"/>
      <w:szCs w:val="24"/>
      <w:lang w:eastAsia="de-CH"/>
      <w14:ligatures w14:val="standardContextual"/>
    </w:rPr>
  </w:style>
  <w:style w:type="paragraph" w:customStyle="1" w:styleId="Kopfzeile-Ungerade">
    <w:name w:val="Kopfzeile - Ungerade"/>
    <w:basedOn w:val="Standard"/>
    <w:unhideWhenUsed/>
    <w:qFormat/>
    <w:rsid w:val="00401A6B"/>
    <w:pPr>
      <w:pBdr>
        <w:bottom w:val="single" w:sz="4" w:space="1" w:color="A6A6A6" w:themeColor="background1" w:themeShade="A6"/>
      </w:pBdr>
      <w:spacing w:after="0" w:line="240" w:lineRule="auto"/>
      <w:jc w:val="right"/>
    </w:pPr>
    <w:rPr>
      <w:rFonts w:asciiTheme="minorHAnsi" w:eastAsia="Times New Roman" w:hAnsiTheme="minorHAnsi" w:cs="Times New Roman"/>
      <w:b/>
      <w:color w:val="4E3B30" w:themeColor="text2"/>
      <w:kern w:val="24"/>
      <w:sz w:val="20"/>
      <w:szCs w:val="24"/>
      <w:lang w:eastAsia="de-CH"/>
      <w14:ligatures w14:val="standardContextual"/>
    </w:rPr>
  </w:style>
  <w:style w:type="paragraph" w:customStyle="1" w:styleId="KeinAbstand">
    <w:name w:val="KeinAbstand"/>
    <w:basedOn w:val="Standard"/>
    <w:qFormat/>
    <w:rsid w:val="00401A6B"/>
    <w:pPr>
      <w:framePr w:wrap="auto" w:hAnchor="page" w:xAlign="center" w:yAlign="top"/>
      <w:spacing w:after="0" w:line="240" w:lineRule="auto"/>
      <w:suppressOverlap/>
    </w:pPr>
    <w:rPr>
      <w:rFonts w:asciiTheme="minorHAnsi" w:eastAsiaTheme="minorHAnsi" w:hAnsiTheme="minorHAnsi" w:cs="Times New Roman"/>
      <w:kern w:val="24"/>
      <w:sz w:val="23"/>
      <w:szCs w:val="120"/>
      <w:lang w:eastAsia="de-CH"/>
      <w14:ligatures w14:val="standardContextual"/>
    </w:rPr>
  </w:style>
  <w:style w:type="character" w:styleId="Funotenzeichen">
    <w:name w:val="footnote reference"/>
    <w:basedOn w:val="Absatz-Standardschriftart"/>
    <w:uiPriority w:val="99"/>
    <w:unhideWhenUsed/>
    <w:rsid w:val="00401A6B"/>
    <w:rPr>
      <w:vertAlign w:val="superscript"/>
    </w:rPr>
  </w:style>
  <w:style w:type="paragraph" w:styleId="Funotentext">
    <w:name w:val="footnote text"/>
    <w:basedOn w:val="Standard"/>
    <w:link w:val="FunotentextZchn"/>
    <w:uiPriority w:val="99"/>
    <w:unhideWhenUsed/>
    <w:rsid w:val="00401A6B"/>
    <w:pPr>
      <w:spacing w:before="40" w:after="0" w:line="240" w:lineRule="auto"/>
      <w:jc w:val="both"/>
    </w:pPr>
    <w:rPr>
      <w:rFonts w:asciiTheme="minorHAnsi" w:eastAsiaTheme="minorHAnsi" w:hAnsiTheme="minorHAnsi"/>
      <w:color w:val="595959" w:themeColor="text1" w:themeTint="A6"/>
      <w:kern w:val="20"/>
      <w:sz w:val="20"/>
      <w:szCs w:val="20"/>
      <w:lang w:eastAsia="de-CH"/>
    </w:rPr>
  </w:style>
  <w:style w:type="character" w:customStyle="1" w:styleId="FunotentextZchn">
    <w:name w:val="Fußnotentext Zchn"/>
    <w:basedOn w:val="Absatz-Standardschriftart"/>
    <w:link w:val="Funotentext"/>
    <w:uiPriority w:val="99"/>
    <w:rsid w:val="00401A6B"/>
    <w:rPr>
      <w:rFonts w:eastAsiaTheme="minorHAnsi"/>
      <w:color w:val="595959" w:themeColor="text1" w:themeTint="A6"/>
      <w:kern w:val="20"/>
      <w:sz w:val="20"/>
      <w:szCs w:val="20"/>
      <w:lang w:eastAsia="de-CH"/>
    </w:rPr>
  </w:style>
  <w:style w:type="paragraph" w:styleId="Abbildungsverzeichnis">
    <w:name w:val="table of figures"/>
    <w:basedOn w:val="Standard"/>
    <w:next w:val="Standard"/>
    <w:uiPriority w:val="99"/>
    <w:unhideWhenUsed/>
    <w:rsid w:val="00401A6B"/>
    <w:pPr>
      <w:spacing w:after="0" w:line="264" w:lineRule="auto"/>
    </w:pPr>
    <w:rPr>
      <w:rFonts w:asciiTheme="minorHAnsi" w:eastAsiaTheme="minorHAnsi" w:hAnsiTheme="minorHAnsi" w:cs="Times New Roman"/>
      <w:kern w:val="24"/>
      <w:sz w:val="23"/>
      <w:szCs w:val="20"/>
      <w:lang w:eastAsia="de-CH"/>
      <w14:ligatures w14:val="standardContextual"/>
    </w:rPr>
  </w:style>
  <w:style w:type="paragraph" w:styleId="Index1">
    <w:name w:val="index 1"/>
    <w:basedOn w:val="Standard"/>
    <w:next w:val="Standard"/>
    <w:autoRedefine/>
    <w:uiPriority w:val="99"/>
    <w:semiHidden/>
    <w:unhideWhenUsed/>
    <w:rsid w:val="00401A6B"/>
    <w:pPr>
      <w:spacing w:after="0" w:line="240" w:lineRule="auto"/>
      <w:ind w:left="230" w:hanging="230"/>
    </w:pPr>
    <w:rPr>
      <w:rFonts w:asciiTheme="minorHAnsi" w:eastAsiaTheme="minorHAnsi" w:hAnsiTheme="minorHAnsi" w:cs="Times New Roman"/>
      <w:kern w:val="24"/>
      <w:sz w:val="23"/>
      <w:szCs w:val="20"/>
      <w:lang w:eastAsia="de-CH"/>
      <w14:ligatures w14:val="standardContextual"/>
    </w:rPr>
  </w:style>
  <w:style w:type="paragraph" w:customStyle="1" w:styleId="Angebot">
    <w:name w:val="Angebot"/>
    <w:basedOn w:val="Standard"/>
    <w:next w:val="Standard"/>
    <w:link w:val="ZitatZeichen"/>
    <w:uiPriority w:val="9"/>
    <w:unhideWhenUsed/>
    <w:qFormat/>
    <w:rsid w:val="00401A6B"/>
    <w:pPr>
      <w:spacing w:before="240" w:after="240" w:line="288" w:lineRule="auto"/>
      <w:ind w:left="720" w:right="720"/>
      <w:jc w:val="both"/>
    </w:pPr>
    <w:rPr>
      <w:rFonts w:asciiTheme="minorHAnsi" w:eastAsiaTheme="minorHAnsi" w:hAnsiTheme="minorHAnsi"/>
      <w:i/>
      <w:iCs/>
      <w:color w:val="F0A22E" w:themeColor="accent1"/>
      <w:kern w:val="20"/>
      <w:sz w:val="28"/>
      <w:szCs w:val="20"/>
      <w:lang w:eastAsia="de-CH"/>
    </w:rPr>
  </w:style>
  <w:style w:type="character" w:customStyle="1" w:styleId="ZitatZeichen">
    <w:name w:val="Zitat Zeichen"/>
    <w:basedOn w:val="Absatz-Standardschriftart"/>
    <w:link w:val="Angebot"/>
    <w:uiPriority w:val="9"/>
    <w:rsid w:val="00401A6B"/>
    <w:rPr>
      <w:rFonts w:eastAsiaTheme="minorHAnsi"/>
      <w:i/>
      <w:iCs/>
      <w:color w:val="F0A22E" w:themeColor="accent1"/>
      <w:kern w:val="20"/>
      <w:sz w:val="28"/>
      <w:szCs w:val="20"/>
      <w:lang w:eastAsia="de-CH"/>
    </w:rPr>
  </w:style>
  <w:style w:type="paragraph" w:customStyle="1" w:styleId="Literaturverweise">
    <w:name w:val="Literaturverweise"/>
    <w:basedOn w:val="Standard"/>
    <w:next w:val="Standard"/>
    <w:uiPriority w:val="37"/>
    <w:semiHidden/>
    <w:unhideWhenUsed/>
    <w:rsid w:val="00401A6B"/>
    <w:pPr>
      <w:spacing w:before="40" w:after="160" w:line="288" w:lineRule="auto"/>
      <w:jc w:val="both"/>
    </w:pPr>
    <w:rPr>
      <w:rFonts w:asciiTheme="minorHAnsi" w:eastAsiaTheme="minorHAnsi" w:hAnsiTheme="minorHAnsi"/>
      <w:color w:val="595959" w:themeColor="text1" w:themeTint="A6"/>
      <w:kern w:val="20"/>
      <w:sz w:val="20"/>
      <w:szCs w:val="20"/>
      <w:lang w:eastAsia="de-CH"/>
    </w:rPr>
  </w:style>
  <w:style w:type="paragraph" w:styleId="Blocktext">
    <w:name w:val="Block Text"/>
    <w:basedOn w:val="Standard"/>
    <w:uiPriority w:val="99"/>
    <w:semiHidden/>
    <w:unhideWhenUsed/>
    <w:rsid w:val="00401A6B"/>
    <w:pPr>
      <w:pBdr>
        <w:top w:val="single" w:sz="2" w:space="10" w:color="F0A22E" w:themeColor="accent1" w:frame="1"/>
        <w:left w:val="single" w:sz="2" w:space="10" w:color="F0A22E" w:themeColor="accent1" w:frame="1"/>
        <w:bottom w:val="single" w:sz="2" w:space="10" w:color="F0A22E" w:themeColor="accent1" w:frame="1"/>
        <w:right w:val="single" w:sz="2" w:space="10" w:color="F0A22E" w:themeColor="accent1" w:frame="1"/>
      </w:pBdr>
      <w:spacing w:before="40" w:after="160" w:line="288" w:lineRule="auto"/>
      <w:ind w:left="1152" w:right="1152"/>
      <w:jc w:val="both"/>
    </w:pPr>
    <w:rPr>
      <w:rFonts w:asciiTheme="minorHAnsi" w:eastAsiaTheme="minorHAnsi" w:hAnsiTheme="minorHAnsi"/>
      <w:i/>
      <w:iCs/>
      <w:color w:val="F0A22E" w:themeColor="accent1"/>
      <w:kern w:val="20"/>
      <w:sz w:val="20"/>
      <w:szCs w:val="20"/>
      <w:lang w:eastAsia="de-CH"/>
    </w:rPr>
  </w:style>
  <w:style w:type="paragraph" w:styleId="Textkrper">
    <w:name w:val="Body Text"/>
    <w:basedOn w:val="Standard"/>
    <w:link w:val="TextkrperZchn"/>
    <w:uiPriority w:val="99"/>
    <w:semiHidden/>
    <w:unhideWhenUsed/>
    <w:rsid w:val="00401A6B"/>
    <w:pPr>
      <w:spacing w:before="40" w:after="120" w:line="288" w:lineRule="auto"/>
      <w:jc w:val="both"/>
    </w:pPr>
    <w:rPr>
      <w:rFonts w:asciiTheme="minorHAnsi" w:eastAsiaTheme="minorHAnsi" w:hAnsiTheme="minorHAnsi"/>
      <w:color w:val="595959" w:themeColor="text1" w:themeTint="A6"/>
      <w:kern w:val="20"/>
      <w:sz w:val="20"/>
      <w:szCs w:val="20"/>
      <w:lang w:eastAsia="de-CH"/>
    </w:rPr>
  </w:style>
  <w:style w:type="character" w:customStyle="1" w:styleId="TextkrperZchn">
    <w:name w:val="Textkörper Zchn"/>
    <w:basedOn w:val="Absatz-Standardschriftart"/>
    <w:link w:val="Textkrper"/>
    <w:uiPriority w:val="99"/>
    <w:semiHidden/>
    <w:rsid w:val="00401A6B"/>
    <w:rPr>
      <w:rFonts w:eastAsiaTheme="minorHAnsi"/>
      <w:color w:val="595959" w:themeColor="text1" w:themeTint="A6"/>
      <w:kern w:val="20"/>
      <w:sz w:val="20"/>
      <w:szCs w:val="20"/>
      <w:lang w:eastAsia="de-CH"/>
    </w:rPr>
  </w:style>
  <w:style w:type="paragraph" w:styleId="Textkrper2">
    <w:name w:val="Body Text 2"/>
    <w:basedOn w:val="Standard"/>
    <w:link w:val="Textkrper2Zchn"/>
    <w:uiPriority w:val="99"/>
    <w:semiHidden/>
    <w:unhideWhenUsed/>
    <w:rsid w:val="00401A6B"/>
    <w:pPr>
      <w:spacing w:before="40" w:after="120" w:line="480" w:lineRule="auto"/>
      <w:jc w:val="both"/>
    </w:pPr>
    <w:rPr>
      <w:rFonts w:asciiTheme="minorHAnsi" w:eastAsiaTheme="minorHAnsi" w:hAnsiTheme="minorHAnsi"/>
      <w:color w:val="595959" w:themeColor="text1" w:themeTint="A6"/>
      <w:kern w:val="20"/>
      <w:sz w:val="20"/>
      <w:szCs w:val="20"/>
      <w:lang w:eastAsia="de-CH"/>
    </w:rPr>
  </w:style>
  <w:style w:type="character" w:customStyle="1" w:styleId="Textkrper2Zchn">
    <w:name w:val="Textkörper 2 Zchn"/>
    <w:basedOn w:val="Absatz-Standardschriftart"/>
    <w:link w:val="Textkrper2"/>
    <w:uiPriority w:val="99"/>
    <w:semiHidden/>
    <w:rsid w:val="00401A6B"/>
    <w:rPr>
      <w:rFonts w:eastAsiaTheme="minorHAnsi"/>
      <w:color w:val="595959" w:themeColor="text1" w:themeTint="A6"/>
      <w:kern w:val="20"/>
      <w:sz w:val="20"/>
      <w:szCs w:val="20"/>
      <w:lang w:eastAsia="de-CH"/>
    </w:rPr>
  </w:style>
  <w:style w:type="paragraph" w:styleId="Textkrper3">
    <w:name w:val="Body Text 3"/>
    <w:basedOn w:val="Standard"/>
    <w:link w:val="Textkrper3Zchn"/>
    <w:uiPriority w:val="99"/>
    <w:semiHidden/>
    <w:unhideWhenUsed/>
    <w:rsid w:val="00401A6B"/>
    <w:pPr>
      <w:spacing w:before="40" w:after="120" w:line="288" w:lineRule="auto"/>
      <w:jc w:val="both"/>
    </w:pPr>
    <w:rPr>
      <w:rFonts w:asciiTheme="minorHAnsi" w:eastAsiaTheme="minorHAnsi" w:hAnsiTheme="minorHAnsi"/>
      <w:color w:val="595959" w:themeColor="text1" w:themeTint="A6"/>
      <w:kern w:val="20"/>
      <w:sz w:val="16"/>
      <w:szCs w:val="20"/>
      <w:lang w:eastAsia="de-CH"/>
    </w:rPr>
  </w:style>
  <w:style w:type="character" w:customStyle="1" w:styleId="Textkrper3Zchn">
    <w:name w:val="Textkörper 3 Zchn"/>
    <w:basedOn w:val="Absatz-Standardschriftart"/>
    <w:link w:val="Textkrper3"/>
    <w:uiPriority w:val="99"/>
    <w:semiHidden/>
    <w:rsid w:val="00401A6B"/>
    <w:rPr>
      <w:rFonts w:eastAsiaTheme="minorHAnsi"/>
      <w:color w:val="595959" w:themeColor="text1" w:themeTint="A6"/>
      <w:kern w:val="20"/>
      <w:sz w:val="16"/>
      <w:szCs w:val="20"/>
      <w:lang w:eastAsia="de-CH"/>
    </w:rPr>
  </w:style>
  <w:style w:type="paragraph" w:styleId="Textkrper-Erstzeileneinzug">
    <w:name w:val="Body Text First Indent"/>
    <w:basedOn w:val="Textkrper"/>
    <w:link w:val="Textkrper-ErstzeileneinzugZchn"/>
    <w:uiPriority w:val="99"/>
    <w:semiHidden/>
    <w:unhideWhenUsed/>
    <w:rsid w:val="00401A6B"/>
    <w:pPr>
      <w:spacing w:after="200"/>
      <w:ind w:firstLine="360"/>
    </w:pPr>
  </w:style>
  <w:style w:type="character" w:customStyle="1" w:styleId="Textkrper-ErstzeileneinzugZchn">
    <w:name w:val="Textkörper-Erstzeileneinzug Zchn"/>
    <w:basedOn w:val="TextkrperZchn"/>
    <w:link w:val="Textkrper-Erstzeileneinzug"/>
    <w:uiPriority w:val="99"/>
    <w:semiHidden/>
    <w:rsid w:val="00401A6B"/>
    <w:rPr>
      <w:rFonts w:eastAsiaTheme="minorHAnsi"/>
      <w:color w:val="595959" w:themeColor="text1" w:themeTint="A6"/>
      <w:kern w:val="20"/>
      <w:sz w:val="20"/>
      <w:szCs w:val="20"/>
      <w:lang w:eastAsia="de-CH"/>
    </w:rPr>
  </w:style>
  <w:style w:type="paragraph" w:styleId="Textkrper-Zeileneinzug">
    <w:name w:val="Body Text Indent"/>
    <w:basedOn w:val="Standard"/>
    <w:link w:val="Textkrper-ZeileneinzugZchn"/>
    <w:uiPriority w:val="99"/>
    <w:semiHidden/>
    <w:unhideWhenUsed/>
    <w:rsid w:val="00401A6B"/>
    <w:pPr>
      <w:spacing w:before="40" w:after="120" w:line="288" w:lineRule="auto"/>
      <w:ind w:left="360"/>
      <w:jc w:val="both"/>
    </w:pPr>
    <w:rPr>
      <w:rFonts w:asciiTheme="minorHAnsi" w:eastAsiaTheme="minorHAnsi" w:hAnsiTheme="minorHAnsi"/>
      <w:color w:val="595959" w:themeColor="text1" w:themeTint="A6"/>
      <w:kern w:val="20"/>
      <w:sz w:val="20"/>
      <w:szCs w:val="20"/>
      <w:lang w:eastAsia="de-CH"/>
    </w:rPr>
  </w:style>
  <w:style w:type="character" w:customStyle="1" w:styleId="Textkrper-ZeileneinzugZchn">
    <w:name w:val="Textkörper-Zeileneinzug Zchn"/>
    <w:basedOn w:val="Absatz-Standardschriftart"/>
    <w:link w:val="Textkrper-Zeileneinzug"/>
    <w:uiPriority w:val="99"/>
    <w:semiHidden/>
    <w:rsid w:val="00401A6B"/>
    <w:rPr>
      <w:rFonts w:eastAsiaTheme="minorHAnsi"/>
      <w:color w:val="595959" w:themeColor="text1" w:themeTint="A6"/>
      <w:kern w:val="20"/>
      <w:sz w:val="20"/>
      <w:szCs w:val="20"/>
      <w:lang w:eastAsia="de-CH"/>
    </w:rPr>
  </w:style>
  <w:style w:type="paragraph" w:styleId="Textkrper-Erstzeileneinzug2">
    <w:name w:val="Body Text First Indent 2"/>
    <w:basedOn w:val="Textkrper-Zeileneinzug"/>
    <w:link w:val="Textkrper-Erstzeileneinzug2Zchn"/>
    <w:uiPriority w:val="99"/>
    <w:semiHidden/>
    <w:unhideWhenUsed/>
    <w:rsid w:val="00401A6B"/>
    <w:pPr>
      <w:spacing w:after="200"/>
      <w:ind w:firstLine="360"/>
    </w:pPr>
  </w:style>
  <w:style w:type="character" w:customStyle="1" w:styleId="Textkrper-Erstzeileneinzug2Zchn">
    <w:name w:val="Textkörper-Erstzeileneinzug 2 Zchn"/>
    <w:basedOn w:val="Textkrper-ZeileneinzugZchn"/>
    <w:link w:val="Textkrper-Erstzeileneinzug2"/>
    <w:uiPriority w:val="99"/>
    <w:semiHidden/>
    <w:rsid w:val="00401A6B"/>
    <w:rPr>
      <w:rFonts w:eastAsiaTheme="minorHAnsi"/>
      <w:color w:val="595959" w:themeColor="text1" w:themeTint="A6"/>
      <w:kern w:val="20"/>
      <w:sz w:val="20"/>
      <w:szCs w:val="20"/>
      <w:lang w:eastAsia="de-CH"/>
    </w:rPr>
  </w:style>
  <w:style w:type="paragraph" w:styleId="Textkrper-Einzug2">
    <w:name w:val="Body Text Indent 2"/>
    <w:basedOn w:val="Standard"/>
    <w:link w:val="Textkrper-Einzug2Zchn"/>
    <w:uiPriority w:val="99"/>
    <w:semiHidden/>
    <w:unhideWhenUsed/>
    <w:rsid w:val="00401A6B"/>
    <w:pPr>
      <w:spacing w:before="40" w:after="120" w:line="480" w:lineRule="auto"/>
      <w:ind w:left="360"/>
      <w:jc w:val="both"/>
    </w:pPr>
    <w:rPr>
      <w:rFonts w:asciiTheme="minorHAnsi" w:eastAsiaTheme="minorHAnsi" w:hAnsiTheme="minorHAnsi"/>
      <w:color w:val="595959" w:themeColor="text1" w:themeTint="A6"/>
      <w:kern w:val="20"/>
      <w:sz w:val="20"/>
      <w:szCs w:val="20"/>
      <w:lang w:eastAsia="de-CH"/>
    </w:rPr>
  </w:style>
  <w:style w:type="character" w:customStyle="1" w:styleId="Textkrper-Einzug2Zchn">
    <w:name w:val="Textkörper-Einzug 2 Zchn"/>
    <w:basedOn w:val="Absatz-Standardschriftart"/>
    <w:link w:val="Textkrper-Einzug2"/>
    <w:uiPriority w:val="99"/>
    <w:semiHidden/>
    <w:rsid w:val="00401A6B"/>
    <w:rPr>
      <w:rFonts w:eastAsiaTheme="minorHAnsi"/>
      <w:color w:val="595959" w:themeColor="text1" w:themeTint="A6"/>
      <w:kern w:val="20"/>
      <w:sz w:val="20"/>
      <w:szCs w:val="20"/>
      <w:lang w:eastAsia="de-CH"/>
    </w:rPr>
  </w:style>
  <w:style w:type="paragraph" w:styleId="Textkrper-Einzug3">
    <w:name w:val="Body Text Indent 3"/>
    <w:basedOn w:val="Standard"/>
    <w:link w:val="Textkrper-Einzug3Zchn"/>
    <w:uiPriority w:val="99"/>
    <w:semiHidden/>
    <w:unhideWhenUsed/>
    <w:rsid w:val="00401A6B"/>
    <w:pPr>
      <w:spacing w:before="40" w:after="120" w:line="288" w:lineRule="auto"/>
      <w:ind w:left="360"/>
      <w:jc w:val="both"/>
    </w:pPr>
    <w:rPr>
      <w:rFonts w:asciiTheme="minorHAnsi" w:eastAsiaTheme="minorHAnsi" w:hAnsiTheme="minorHAnsi"/>
      <w:color w:val="595959" w:themeColor="text1" w:themeTint="A6"/>
      <w:kern w:val="20"/>
      <w:sz w:val="16"/>
      <w:szCs w:val="20"/>
      <w:lang w:eastAsia="de-CH"/>
    </w:rPr>
  </w:style>
  <w:style w:type="character" w:customStyle="1" w:styleId="Textkrper-Einzug3Zchn">
    <w:name w:val="Textkörper-Einzug 3 Zchn"/>
    <w:basedOn w:val="Absatz-Standardschriftart"/>
    <w:link w:val="Textkrper-Einzug3"/>
    <w:uiPriority w:val="99"/>
    <w:semiHidden/>
    <w:rsid w:val="00401A6B"/>
    <w:rPr>
      <w:rFonts w:eastAsiaTheme="minorHAnsi"/>
      <w:color w:val="595959" w:themeColor="text1" w:themeTint="A6"/>
      <w:kern w:val="20"/>
      <w:sz w:val="16"/>
      <w:szCs w:val="20"/>
      <w:lang w:eastAsia="de-CH"/>
    </w:rPr>
  </w:style>
  <w:style w:type="paragraph" w:styleId="Gruformel">
    <w:name w:val="Closing"/>
    <w:basedOn w:val="Standard"/>
    <w:link w:val="GruformelZchn"/>
    <w:uiPriority w:val="99"/>
    <w:semiHidden/>
    <w:unhideWhenUsed/>
    <w:rsid w:val="00401A6B"/>
    <w:pPr>
      <w:spacing w:before="40" w:after="0" w:line="240" w:lineRule="auto"/>
      <w:ind w:left="4320"/>
      <w:jc w:val="both"/>
    </w:pPr>
    <w:rPr>
      <w:rFonts w:asciiTheme="minorHAnsi" w:eastAsiaTheme="minorHAnsi" w:hAnsiTheme="minorHAnsi"/>
      <w:color w:val="595959" w:themeColor="text1" w:themeTint="A6"/>
      <w:kern w:val="20"/>
      <w:sz w:val="20"/>
      <w:szCs w:val="20"/>
      <w:lang w:eastAsia="de-CH"/>
    </w:rPr>
  </w:style>
  <w:style w:type="character" w:customStyle="1" w:styleId="GruformelZchn">
    <w:name w:val="Grußformel Zchn"/>
    <w:basedOn w:val="Absatz-Standardschriftart"/>
    <w:link w:val="Gruformel"/>
    <w:uiPriority w:val="99"/>
    <w:semiHidden/>
    <w:rsid w:val="00401A6B"/>
    <w:rPr>
      <w:rFonts w:eastAsiaTheme="minorHAnsi"/>
      <w:color w:val="595959" w:themeColor="text1" w:themeTint="A6"/>
      <w:kern w:val="20"/>
      <w:sz w:val="20"/>
      <w:szCs w:val="20"/>
      <w:lang w:eastAsia="de-CH"/>
    </w:rPr>
  </w:style>
  <w:style w:type="table" w:styleId="FarbigesRaster">
    <w:name w:val="Colorful Grid"/>
    <w:basedOn w:val="NormaleTabelle"/>
    <w:uiPriority w:val="73"/>
    <w:rsid w:val="00401A6B"/>
    <w:pPr>
      <w:spacing w:before="40" w:after="0" w:line="240" w:lineRule="auto"/>
    </w:pPr>
    <w:rPr>
      <w:rFonts w:eastAsiaTheme="minorHAnsi"/>
      <w:color w:val="000000" w:themeColor="text1"/>
      <w:sz w:val="20"/>
      <w:szCs w:val="20"/>
      <w:lang w:val="de-DE" w:eastAsia="de-CH"/>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bigesRasterAkzent1">
    <w:name w:val="Farbiges Raster;Akzent 1"/>
    <w:basedOn w:val="NormaleTabelle"/>
    <w:uiPriority w:val="73"/>
    <w:rsid w:val="00401A6B"/>
    <w:pPr>
      <w:spacing w:before="40" w:after="0" w:line="240" w:lineRule="auto"/>
    </w:pPr>
    <w:rPr>
      <w:rFonts w:eastAsiaTheme="minorHAnsi"/>
      <w:color w:val="000000" w:themeColor="text1"/>
      <w:sz w:val="20"/>
      <w:szCs w:val="20"/>
      <w:lang w:val="de-DE" w:eastAsia="de-CH"/>
    </w:rPr>
    <w:tblPr>
      <w:tblStyleRowBandSize w:val="1"/>
      <w:tblStyleColBandSize w:val="1"/>
      <w:tblBorders>
        <w:insideH w:val="single" w:sz="4" w:space="0" w:color="FFFFFF" w:themeColor="background1"/>
      </w:tblBorders>
    </w:tblPr>
    <w:tcPr>
      <w:shd w:val="clear" w:color="auto" w:fill="FCECD5" w:themeFill="accent1" w:themeFillTint="33"/>
    </w:tcPr>
    <w:tblStylePr w:type="firstRow">
      <w:rPr>
        <w:b/>
        <w:bCs/>
      </w:rPr>
      <w:tblPr/>
      <w:tcPr>
        <w:shd w:val="clear" w:color="auto" w:fill="F9D9AB" w:themeFill="accent1" w:themeFillTint="66"/>
      </w:tcPr>
    </w:tblStylePr>
    <w:tblStylePr w:type="lastRow">
      <w:rPr>
        <w:b/>
        <w:bCs/>
        <w:color w:val="000000" w:themeColor="text1"/>
      </w:rPr>
      <w:tblPr/>
      <w:tcPr>
        <w:shd w:val="clear" w:color="auto" w:fill="F9D9AB" w:themeFill="accent1" w:themeFillTint="66"/>
      </w:tcPr>
    </w:tblStylePr>
    <w:tblStylePr w:type="firstCol">
      <w:rPr>
        <w:color w:val="FFFFFF" w:themeColor="background1"/>
      </w:rPr>
      <w:tblPr/>
      <w:tcPr>
        <w:shd w:val="clear" w:color="auto" w:fill="C77C0E" w:themeFill="accent1" w:themeFillShade="BF"/>
      </w:tcPr>
    </w:tblStylePr>
    <w:tblStylePr w:type="lastCol">
      <w:rPr>
        <w:color w:val="FFFFFF" w:themeColor="background1"/>
      </w:rPr>
      <w:tblPr/>
      <w:tcPr>
        <w:shd w:val="clear" w:color="auto" w:fill="C77C0E" w:themeFill="accent1" w:themeFillShade="BF"/>
      </w:tcPr>
    </w:tblStylePr>
    <w:tblStylePr w:type="band1Vert">
      <w:tblPr/>
      <w:tcPr>
        <w:shd w:val="clear" w:color="auto" w:fill="F7D096" w:themeFill="accent1" w:themeFillTint="7F"/>
      </w:tcPr>
    </w:tblStylePr>
    <w:tblStylePr w:type="band1Horz">
      <w:tblPr/>
      <w:tcPr>
        <w:shd w:val="clear" w:color="auto" w:fill="F7D096" w:themeFill="accent1" w:themeFillTint="7F"/>
      </w:tcPr>
    </w:tblStylePr>
  </w:style>
  <w:style w:type="table" w:customStyle="1" w:styleId="FarbigesRasterAkzent2">
    <w:name w:val="Farbiges Raster;Akzent 2"/>
    <w:basedOn w:val="NormaleTabelle"/>
    <w:uiPriority w:val="73"/>
    <w:rsid w:val="00401A6B"/>
    <w:pPr>
      <w:spacing w:before="40" w:after="0" w:line="240" w:lineRule="auto"/>
    </w:pPr>
    <w:rPr>
      <w:rFonts w:eastAsiaTheme="minorHAnsi"/>
      <w:color w:val="000000" w:themeColor="text1"/>
      <w:sz w:val="20"/>
      <w:szCs w:val="20"/>
      <w:lang w:val="de-DE" w:eastAsia="de-CH"/>
    </w:rPr>
    <w:tblPr>
      <w:tblStyleRowBandSize w:val="1"/>
      <w:tblStyleColBandSize w:val="1"/>
      <w:tblBorders>
        <w:insideH w:val="single" w:sz="4" w:space="0" w:color="FFFFFF" w:themeColor="background1"/>
      </w:tblBorders>
    </w:tblPr>
    <w:tcPr>
      <w:shd w:val="clear" w:color="auto" w:fill="EDDFDA" w:themeFill="accent2" w:themeFillTint="33"/>
    </w:tcPr>
    <w:tblStylePr w:type="firstRow">
      <w:rPr>
        <w:b/>
        <w:bCs/>
      </w:rPr>
      <w:tblPr/>
      <w:tcPr>
        <w:shd w:val="clear" w:color="auto" w:fill="DCBFB6" w:themeFill="accent2" w:themeFillTint="66"/>
      </w:tcPr>
    </w:tblStylePr>
    <w:tblStylePr w:type="lastRow">
      <w:rPr>
        <w:b/>
        <w:bCs/>
        <w:color w:val="000000" w:themeColor="text1"/>
      </w:rPr>
      <w:tblPr/>
      <w:tcPr>
        <w:shd w:val="clear" w:color="auto" w:fill="DCBFB6" w:themeFill="accent2" w:themeFillTint="66"/>
      </w:tcPr>
    </w:tblStylePr>
    <w:tblStylePr w:type="firstCol">
      <w:rPr>
        <w:color w:val="FFFFFF" w:themeColor="background1"/>
      </w:rPr>
      <w:tblPr/>
      <w:tcPr>
        <w:shd w:val="clear" w:color="auto" w:fill="7B4A3A" w:themeFill="accent2" w:themeFillShade="BF"/>
      </w:tcPr>
    </w:tblStylePr>
    <w:tblStylePr w:type="lastCol">
      <w:rPr>
        <w:color w:val="FFFFFF" w:themeColor="background1"/>
      </w:rPr>
      <w:tblPr/>
      <w:tcPr>
        <w:shd w:val="clear" w:color="auto" w:fill="7B4A3A" w:themeFill="accent2" w:themeFillShade="BF"/>
      </w:tcPr>
    </w:tblStylePr>
    <w:tblStylePr w:type="band1Vert">
      <w:tblPr/>
      <w:tcPr>
        <w:shd w:val="clear" w:color="auto" w:fill="D4B0A4" w:themeFill="accent2" w:themeFillTint="7F"/>
      </w:tcPr>
    </w:tblStylePr>
    <w:tblStylePr w:type="band1Horz">
      <w:tblPr/>
      <w:tcPr>
        <w:shd w:val="clear" w:color="auto" w:fill="D4B0A4" w:themeFill="accent2" w:themeFillTint="7F"/>
      </w:tcPr>
    </w:tblStylePr>
  </w:style>
  <w:style w:type="table" w:customStyle="1" w:styleId="FarbigesRasterAkzent3">
    <w:name w:val="Farbiges Raster;Akzent 3"/>
    <w:basedOn w:val="NormaleTabelle"/>
    <w:uiPriority w:val="73"/>
    <w:rsid w:val="00401A6B"/>
    <w:pPr>
      <w:spacing w:before="40" w:after="0" w:line="240" w:lineRule="auto"/>
    </w:pPr>
    <w:rPr>
      <w:rFonts w:eastAsiaTheme="minorHAnsi"/>
      <w:color w:val="000000" w:themeColor="text1"/>
      <w:sz w:val="20"/>
      <w:szCs w:val="20"/>
      <w:lang w:val="de-DE" w:eastAsia="de-CH"/>
    </w:rPr>
    <w:tblPr>
      <w:tblStyleRowBandSize w:val="1"/>
      <w:tblStyleColBandSize w:val="1"/>
      <w:tblBorders>
        <w:insideH w:val="single" w:sz="4" w:space="0" w:color="FFFFFF" w:themeColor="background1"/>
      </w:tblBorders>
    </w:tblPr>
    <w:tcPr>
      <w:shd w:val="clear" w:color="auto" w:fill="F0E7E5" w:themeFill="accent3" w:themeFillTint="33"/>
    </w:tcPr>
    <w:tblStylePr w:type="firstRow">
      <w:rPr>
        <w:b/>
        <w:bCs/>
      </w:rPr>
      <w:tblPr/>
      <w:tcPr>
        <w:shd w:val="clear" w:color="auto" w:fill="E1D0CC" w:themeFill="accent3" w:themeFillTint="66"/>
      </w:tcPr>
    </w:tblStylePr>
    <w:tblStylePr w:type="lastRow">
      <w:rPr>
        <w:b/>
        <w:bCs/>
        <w:color w:val="000000" w:themeColor="text1"/>
      </w:rPr>
      <w:tblPr/>
      <w:tcPr>
        <w:shd w:val="clear" w:color="auto" w:fill="E1D0CC" w:themeFill="accent3" w:themeFillTint="66"/>
      </w:tcPr>
    </w:tblStylePr>
    <w:tblStylePr w:type="firstCol">
      <w:rPr>
        <w:color w:val="FFFFFF" w:themeColor="background1"/>
      </w:rPr>
      <w:tblPr/>
      <w:tcPr>
        <w:shd w:val="clear" w:color="auto" w:fill="926155" w:themeFill="accent3" w:themeFillShade="BF"/>
      </w:tcPr>
    </w:tblStylePr>
    <w:tblStylePr w:type="lastCol">
      <w:rPr>
        <w:color w:val="FFFFFF" w:themeColor="background1"/>
      </w:rPr>
      <w:tblPr/>
      <w:tcPr>
        <w:shd w:val="clear" w:color="auto" w:fill="926155" w:themeFill="accent3" w:themeFillShade="BF"/>
      </w:tcPr>
    </w:tblStylePr>
    <w:tblStylePr w:type="band1Vert">
      <w:tblPr/>
      <w:tcPr>
        <w:shd w:val="clear" w:color="auto" w:fill="DAC4BF" w:themeFill="accent3" w:themeFillTint="7F"/>
      </w:tcPr>
    </w:tblStylePr>
    <w:tblStylePr w:type="band1Horz">
      <w:tblPr/>
      <w:tcPr>
        <w:shd w:val="clear" w:color="auto" w:fill="DAC4BF" w:themeFill="accent3" w:themeFillTint="7F"/>
      </w:tcPr>
    </w:tblStylePr>
  </w:style>
  <w:style w:type="table" w:customStyle="1" w:styleId="FarbigesRasterAkzent4">
    <w:name w:val="Farbiges Raster;Akzent 4"/>
    <w:basedOn w:val="NormaleTabelle"/>
    <w:uiPriority w:val="73"/>
    <w:rsid w:val="00401A6B"/>
    <w:pPr>
      <w:spacing w:before="40" w:after="0" w:line="240" w:lineRule="auto"/>
    </w:pPr>
    <w:rPr>
      <w:rFonts w:eastAsiaTheme="minorHAnsi"/>
      <w:color w:val="000000" w:themeColor="text1"/>
      <w:sz w:val="20"/>
      <w:szCs w:val="20"/>
      <w:lang w:val="de-DE" w:eastAsia="de-CH"/>
    </w:rPr>
    <w:tblPr>
      <w:tblStyleRowBandSize w:val="1"/>
      <w:tblStyleColBandSize w:val="1"/>
      <w:tblBorders>
        <w:insideH w:val="single" w:sz="4" w:space="0" w:color="FFFFFF" w:themeColor="background1"/>
      </w:tblBorders>
    </w:tblPr>
    <w:tcPr>
      <w:shd w:val="clear" w:color="auto" w:fill="F3EAE1" w:themeFill="accent4" w:themeFillTint="33"/>
    </w:tcPr>
    <w:tblStylePr w:type="firstRow">
      <w:rPr>
        <w:b/>
        <w:bCs/>
      </w:rPr>
      <w:tblPr/>
      <w:tcPr>
        <w:shd w:val="clear" w:color="auto" w:fill="E7D5C4" w:themeFill="accent4" w:themeFillTint="66"/>
      </w:tcPr>
    </w:tblStylePr>
    <w:tblStylePr w:type="lastRow">
      <w:rPr>
        <w:b/>
        <w:bCs/>
        <w:color w:val="000000" w:themeColor="text1"/>
      </w:rPr>
      <w:tblPr/>
      <w:tcPr>
        <w:shd w:val="clear" w:color="auto" w:fill="E7D5C4" w:themeFill="accent4" w:themeFillTint="66"/>
      </w:tcPr>
    </w:tblStylePr>
    <w:tblStylePr w:type="firstCol">
      <w:rPr>
        <w:color w:val="FFFFFF" w:themeColor="background1"/>
      </w:rPr>
      <w:tblPr/>
      <w:tcPr>
        <w:shd w:val="clear" w:color="auto" w:fill="A17142" w:themeFill="accent4" w:themeFillShade="BF"/>
      </w:tcPr>
    </w:tblStylePr>
    <w:tblStylePr w:type="lastCol">
      <w:rPr>
        <w:color w:val="FFFFFF" w:themeColor="background1"/>
      </w:rPr>
      <w:tblPr/>
      <w:tcPr>
        <w:shd w:val="clear" w:color="auto" w:fill="A17142" w:themeFill="accent4" w:themeFillShade="BF"/>
      </w:tcPr>
    </w:tblStylePr>
    <w:tblStylePr w:type="band1Vert">
      <w:tblPr/>
      <w:tcPr>
        <w:shd w:val="clear" w:color="auto" w:fill="E1CBB6" w:themeFill="accent4" w:themeFillTint="7F"/>
      </w:tcPr>
    </w:tblStylePr>
    <w:tblStylePr w:type="band1Horz">
      <w:tblPr/>
      <w:tcPr>
        <w:shd w:val="clear" w:color="auto" w:fill="E1CBB6" w:themeFill="accent4" w:themeFillTint="7F"/>
      </w:tcPr>
    </w:tblStylePr>
  </w:style>
  <w:style w:type="table" w:customStyle="1" w:styleId="FarbigesRasterAkzent5">
    <w:name w:val="Farbiges Raster;Akzent 5"/>
    <w:basedOn w:val="NormaleTabelle"/>
    <w:uiPriority w:val="73"/>
    <w:rsid w:val="00401A6B"/>
    <w:pPr>
      <w:spacing w:before="40" w:after="0" w:line="240" w:lineRule="auto"/>
    </w:pPr>
    <w:rPr>
      <w:rFonts w:eastAsiaTheme="minorHAnsi"/>
      <w:color w:val="000000" w:themeColor="text1"/>
      <w:sz w:val="20"/>
      <w:szCs w:val="20"/>
      <w:lang w:val="de-DE" w:eastAsia="de-CH"/>
    </w:rPr>
    <w:tblPr>
      <w:tblStyleRowBandSize w:val="1"/>
      <w:tblStyleColBandSize w:val="1"/>
      <w:tblBorders>
        <w:insideH w:val="single" w:sz="4" w:space="0" w:color="FFFFFF" w:themeColor="background1"/>
      </w:tblBorders>
    </w:tblPr>
    <w:tcPr>
      <w:shd w:val="clear" w:color="auto" w:fill="ECE9E3" w:themeFill="accent5" w:themeFillTint="33"/>
    </w:tcPr>
    <w:tblStylePr w:type="firstRow">
      <w:rPr>
        <w:b/>
        <w:bCs/>
      </w:rPr>
      <w:tblPr/>
      <w:tcPr>
        <w:shd w:val="clear" w:color="auto" w:fill="D9D4C7" w:themeFill="accent5" w:themeFillTint="66"/>
      </w:tcPr>
    </w:tblStylePr>
    <w:tblStylePr w:type="lastRow">
      <w:rPr>
        <w:b/>
        <w:bCs/>
        <w:color w:val="000000" w:themeColor="text1"/>
      </w:rPr>
      <w:tblPr/>
      <w:tcPr>
        <w:shd w:val="clear" w:color="auto" w:fill="D9D4C7" w:themeFill="accent5" w:themeFillTint="66"/>
      </w:tcPr>
    </w:tblStylePr>
    <w:tblStylePr w:type="firstCol">
      <w:rPr>
        <w:color w:val="FFFFFF" w:themeColor="background1"/>
      </w:rPr>
      <w:tblPr/>
      <w:tcPr>
        <w:shd w:val="clear" w:color="auto" w:fill="7B7053" w:themeFill="accent5" w:themeFillShade="BF"/>
      </w:tcPr>
    </w:tblStylePr>
    <w:tblStylePr w:type="lastCol">
      <w:rPr>
        <w:color w:val="FFFFFF" w:themeColor="background1"/>
      </w:rPr>
      <w:tblPr/>
      <w:tcPr>
        <w:shd w:val="clear" w:color="auto" w:fill="7B7053" w:themeFill="accent5" w:themeFillShade="BF"/>
      </w:tcPr>
    </w:tblStylePr>
    <w:tblStylePr w:type="band1Vert">
      <w:tblPr/>
      <w:tcPr>
        <w:shd w:val="clear" w:color="auto" w:fill="D0CAB9" w:themeFill="accent5" w:themeFillTint="7F"/>
      </w:tcPr>
    </w:tblStylePr>
    <w:tblStylePr w:type="band1Horz">
      <w:tblPr/>
      <w:tcPr>
        <w:shd w:val="clear" w:color="auto" w:fill="D0CAB9" w:themeFill="accent5" w:themeFillTint="7F"/>
      </w:tcPr>
    </w:tblStylePr>
  </w:style>
  <w:style w:type="table" w:customStyle="1" w:styleId="FarbigesRasterAkzent6">
    <w:name w:val="Farbiges Raster;Akzent 6"/>
    <w:basedOn w:val="NormaleTabelle"/>
    <w:uiPriority w:val="73"/>
    <w:rsid w:val="00401A6B"/>
    <w:pPr>
      <w:spacing w:before="40" w:after="0" w:line="240" w:lineRule="auto"/>
    </w:pPr>
    <w:rPr>
      <w:rFonts w:eastAsiaTheme="minorHAnsi"/>
      <w:color w:val="000000" w:themeColor="text1"/>
      <w:sz w:val="20"/>
      <w:szCs w:val="20"/>
      <w:lang w:val="de-DE" w:eastAsia="de-CH"/>
    </w:rPr>
    <w:tblPr>
      <w:tblStyleRowBandSize w:val="1"/>
      <w:tblStyleColBandSize w:val="1"/>
      <w:tblBorders>
        <w:insideH w:val="single" w:sz="4" w:space="0" w:color="FFFFFF" w:themeColor="background1"/>
      </w:tblBorders>
    </w:tblPr>
    <w:tcPr>
      <w:shd w:val="clear" w:color="auto" w:fill="F5E3D1" w:themeFill="accent6" w:themeFillTint="33"/>
    </w:tcPr>
    <w:tblStylePr w:type="firstRow">
      <w:rPr>
        <w:b/>
        <w:bCs/>
      </w:rPr>
      <w:tblPr/>
      <w:tcPr>
        <w:shd w:val="clear" w:color="auto" w:fill="EBC7A3" w:themeFill="accent6" w:themeFillTint="66"/>
      </w:tcPr>
    </w:tblStylePr>
    <w:tblStylePr w:type="lastRow">
      <w:rPr>
        <w:b/>
        <w:bCs/>
        <w:color w:val="000000" w:themeColor="text1"/>
      </w:rPr>
      <w:tblPr/>
      <w:tcPr>
        <w:shd w:val="clear" w:color="auto" w:fill="EBC7A3" w:themeFill="accent6" w:themeFillTint="66"/>
      </w:tcPr>
    </w:tblStylePr>
    <w:tblStylePr w:type="firstCol">
      <w:rPr>
        <w:color w:val="FFFFFF" w:themeColor="background1"/>
      </w:rPr>
      <w:tblPr/>
      <w:tcPr>
        <w:shd w:val="clear" w:color="auto" w:fill="90571E" w:themeFill="accent6" w:themeFillShade="BF"/>
      </w:tcPr>
    </w:tblStylePr>
    <w:tblStylePr w:type="lastCol">
      <w:rPr>
        <w:color w:val="FFFFFF" w:themeColor="background1"/>
      </w:rPr>
      <w:tblPr/>
      <w:tcPr>
        <w:shd w:val="clear" w:color="auto" w:fill="90571E" w:themeFill="accent6" w:themeFillShade="BF"/>
      </w:tcPr>
    </w:tblStylePr>
    <w:tblStylePr w:type="band1Vert">
      <w:tblPr/>
      <w:tcPr>
        <w:shd w:val="clear" w:color="auto" w:fill="E7B98D" w:themeFill="accent6" w:themeFillTint="7F"/>
      </w:tcPr>
    </w:tblStylePr>
    <w:tblStylePr w:type="band1Horz">
      <w:tblPr/>
      <w:tcPr>
        <w:shd w:val="clear" w:color="auto" w:fill="E7B98D" w:themeFill="accent6" w:themeFillTint="7F"/>
      </w:tcPr>
    </w:tblStylePr>
  </w:style>
  <w:style w:type="table" w:styleId="FarbigeListe">
    <w:name w:val="Colorful List"/>
    <w:basedOn w:val="NormaleTabelle"/>
    <w:uiPriority w:val="72"/>
    <w:rsid w:val="00401A6B"/>
    <w:pPr>
      <w:spacing w:before="40" w:after="0" w:line="240" w:lineRule="auto"/>
    </w:pPr>
    <w:rPr>
      <w:rFonts w:eastAsiaTheme="minorHAnsi"/>
      <w:color w:val="000000" w:themeColor="text1"/>
      <w:sz w:val="20"/>
      <w:szCs w:val="20"/>
      <w:lang w:val="de-DE" w:eastAsia="de-CH"/>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34F3E" w:themeFill="accent2" w:themeFillShade="CC"/>
      </w:tcPr>
    </w:tblStylePr>
    <w:tblStylePr w:type="lastRow">
      <w:rPr>
        <w:b/>
        <w:bCs/>
        <w:color w:val="834F3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ListeAkzent1">
    <w:name w:val="Farbige Liste;Akzent 1"/>
    <w:basedOn w:val="NormaleTabelle"/>
    <w:uiPriority w:val="72"/>
    <w:rsid w:val="00401A6B"/>
    <w:pPr>
      <w:spacing w:before="40" w:after="0" w:line="240" w:lineRule="auto"/>
    </w:pPr>
    <w:rPr>
      <w:rFonts w:eastAsiaTheme="minorHAnsi"/>
      <w:color w:val="000000" w:themeColor="text1"/>
      <w:sz w:val="20"/>
      <w:szCs w:val="20"/>
      <w:lang w:val="de-DE" w:eastAsia="de-CH"/>
    </w:rPr>
    <w:tblPr>
      <w:tblStyleRowBandSize w:val="1"/>
      <w:tblStyleColBandSize w:val="1"/>
    </w:tblPr>
    <w:tcPr>
      <w:shd w:val="clear" w:color="auto" w:fill="FDF5EA" w:themeFill="accent1" w:themeFillTint="19"/>
    </w:tcPr>
    <w:tblStylePr w:type="firstRow">
      <w:rPr>
        <w:b/>
        <w:bCs/>
        <w:color w:val="FFFFFF" w:themeColor="background1"/>
      </w:rPr>
      <w:tblPr/>
      <w:tcPr>
        <w:tcBorders>
          <w:bottom w:val="single" w:sz="12" w:space="0" w:color="FFFFFF" w:themeColor="background1"/>
        </w:tcBorders>
        <w:shd w:val="clear" w:color="auto" w:fill="834F3E" w:themeFill="accent2" w:themeFillShade="CC"/>
      </w:tcPr>
    </w:tblStylePr>
    <w:tblStylePr w:type="lastRow">
      <w:rPr>
        <w:b/>
        <w:bCs/>
        <w:color w:val="834F3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7CB" w:themeFill="accent1" w:themeFillTint="3F"/>
      </w:tcPr>
    </w:tblStylePr>
    <w:tblStylePr w:type="band1Horz">
      <w:tblPr/>
      <w:tcPr>
        <w:shd w:val="clear" w:color="auto" w:fill="FCECD5" w:themeFill="accent1" w:themeFillTint="33"/>
      </w:tcPr>
    </w:tblStylePr>
  </w:style>
  <w:style w:type="table" w:customStyle="1" w:styleId="FarbigeListeAkzent2">
    <w:name w:val="Farbige Liste;Akzent 2"/>
    <w:basedOn w:val="NormaleTabelle"/>
    <w:uiPriority w:val="72"/>
    <w:rsid w:val="00401A6B"/>
    <w:pPr>
      <w:spacing w:before="40" w:after="0" w:line="240" w:lineRule="auto"/>
    </w:pPr>
    <w:rPr>
      <w:rFonts w:eastAsiaTheme="minorHAnsi"/>
      <w:color w:val="000000" w:themeColor="text1"/>
      <w:sz w:val="20"/>
      <w:szCs w:val="20"/>
      <w:lang w:val="de-DE" w:eastAsia="de-CH"/>
    </w:rPr>
    <w:tblPr>
      <w:tblStyleRowBandSize w:val="1"/>
      <w:tblStyleColBandSize w:val="1"/>
    </w:tblPr>
    <w:tcPr>
      <w:shd w:val="clear" w:color="auto" w:fill="F6EFED" w:themeFill="accent2" w:themeFillTint="19"/>
    </w:tcPr>
    <w:tblStylePr w:type="firstRow">
      <w:rPr>
        <w:b/>
        <w:bCs/>
        <w:color w:val="FFFFFF" w:themeColor="background1"/>
      </w:rPr>
      <w:tblPr/>
      <w:tcPr>
        <w:tcBorders>
          <w:bottom w:val="single" w:sz="12" w:space="0" w:color="FFFFFF" w:themeColor="background1"/>
        </w:tcBorders>
        <w:shd w:val="clear" w:color="auto" w:fill="834F3E" w:themeFill="accent2" w:themeFillShade="CC"/>
      </w:tcPr>
    </w:tblStylePr>
    <w:tblStylePr w:type="lastRow">
      <w:rPr>
        <w:b/>
        <w:bCs/>
        <w:color w:val="834F3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D8D2" w:themeFill="accent2" w:themeFillTint="3F"/>
      </w:tcPr>
    </w:tblStylePr>
    <w:tblStylePr w:type="band1Horz">
      <w:tblPr/>
      <w:tcPr>
        <w:shd w:val="clear" w:color="auto" w:fill="EDDFDA" w:themeFill="accent2" w:themeFillTint="33"/>
      </w:tcPr>
    </w:tblStylePr>
  </w:style>
  <w:style w:type="table" w:customStyle="1" w:styleId="FarbigeListeAkzent3">
    <w:name w:val="Farbige Liste;Akzent 3"/>
    <w:basedOn w:val="NormaleTabelle"/>
    <w:uiPriority w:val="72"/>
    <w:rsid w:val="00401A6B"/>
    <w:pPr>
      <w:spacing w:before="40" w:after="0" w:line="240" w:lineRule="auto"/>
    </w:pPr>
    <w:rPr>
      <w:rFonts w:eastAsiaTheme="minorHAnsi"/>
      <w:color w:val="000000" w:themeColor="text1"/>
      <w:sz w:val="20"/>
      <w:szCs w:val="20"/>
      <w:lang w:val="de-DE" w:eastAsia="de-CH"/>
    </w:rPr>
    <w:tblPr>
      <w:tblStyleRowBandSize w:val="1"/>
      <w:tblStyleColBandSize w:val="1"/>
    </w:tblPr>
    <w:tcPr>
      <w:shd w:val="clear" w:color="auto" w:fill="F7F3F2" w:themeFill="accent3" w:themeFillTint="19"/>
    </w:tcPr>
    <w:tblStylePr w:type="firstRow">
      <w:rPr>
        <w:b/>
        <w:bCs/>
        <w:color w:val="FFFFFF" w:themeColor="background1"/>
      </w:rPr>
      <w:tblPr/>
      <w:tcPr>
        <w:tcBorders>
          <w:bottom w:val="single" w:sz="12" w:space="0" w:color="FFFFFF" w:themeColor="background1"/>
        </w:tcBorders>
        <w:shd w:val="clear" w:color="auto" w:fill="AC7947" w:themeFill="accent4" w:themeFillShade="CC"/>
      </w:tcPr>
    </w:tblStylePr>
    <w:tblStylePr w:type="lastRow">
      <w:rPr>
        <w:b/>
        <w:bCs/>
        <w:color w:val="AC794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2DF" w:themeFill="accent3" w:themeFillTint="3F"/>
      </w:tcPr>
    </w:tblStylePr>
    <w:tblStylePr w:type="band1Horz">
      <w:tblPr/>
      <w:tcPr>
        <w:shd w:val="clear" w:color="auto" w:fill="F0E7E5" w:themeFill="accent3" w:themeFillTint="33"/>
      </w:tcPr>
    </w:tblStylePr>
  </w:style>
  <w:style w:type="table" w:customStyle="1" w:styleId="FarbigeListeAkzent4">
    <w:name w:val="Farbige Liste;Akzent 4"/>
    <w:basedOn w:val="NormaleTabelle"/>
    <w:uiPriority w:val="72"/>
    <w:rsid w:val="00401A6B"/>
    <w:pPr>
      <w:spacing w:before="40" w:after="0" w:line="240" w:lineRule="auto"/>
    </w:pPr>
    <w:rPr>
      <w:rFonts w:eastAsiaTheme="minorHAnsi"/>
      <w:color w:val="000000" w:themeColor="text1"/>
      <w:sz w:val="20"/>
      <w:szCs w:val="20"/>
      <w:lang w:val="de-DE" w:eastAsia="de-CH"/>
    </w:rPr>
    <w:tblPr>
      <w:tblStyleRowBandSize w:val="1"/>
      <w:tblStyleColBandSize w:val="1"/>
    </w:tblPr>
    <w:tcPr>
      <w:shd w:val="clear" w:color="auto" w:fill="F9F4F0" w:themeFill="accent4" w:themeFillTint="19"/>
    </w:tcPr>
    <w:tblStylePr w:type="firstRow">
      <w:rPr>
        <w:b/>
        <w:bCs/>
        <w:color w:val="FFFFFF" w:themeColor="background1"/>
      </w:rPr>
      <w:tblPr/>
      <w:tcPr>
        <w:tcBorders>
          <w:bottom w:val="single" w:sz="12" w:space="0" w:color="FFFFFF" w:themeColor="background1"/>
        </w:tcBorders>
        <w:shd w:val="clear" w:color="auto" w:fill="9C685B" w:themeFill="accent3" w:themeFillShade="CC"/>
      </w:tcPr>
    </w:tblStylePr>
    <w:tblStylePr w:type="lastRow">
      <w:rPr>
        <w:b/>
        <w:bCs/>
        <w:color w:val="9C685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E5DA" w:themeFill="accent4" w:themeFillTint="3F"/>
      </w:tcPr>
    </w:tblStylePr>
    <w:tblStylePr w:type="band1Horz">
      <w:tblPr/>
      <w:tcPr>
        <w:shd w:val="clear" w:color="auto" w:fill="F3EAE1" w:themeFill="accent4" w:themeFillTint="33"/>
      </w:tcPr>
    </w:tblStylePr>
  </w:style>
  <w:style w:type="table" w:customStyle="1" w:styleId="FarbigeListeAkzent5">
    <w:name w:val="Farbige Liste;Akzent 5"/>
    <w:basedOn w:val="NormaleTabelle"/>
    <w:uiPriority w:val="72"/>
    <w:rsid w:val="00401A6B"/>
    <w:pPr>
      <w:spacing w:before="40" w:after="0" w:line="240" w:lineRule="auto"/>
    </w:pPr>
    <w:rPr>
      <w:rFonts w:eastAsiaTheme="minorHAnsi"/>
      <w:color w:val="000000" w:themeColor="text1"/>
      <w:sz w:val="20"/>
      <w:szCs w:val="20"/>
      <w:lang w:val="de-DE" w:eastAsia="de-CH"/>
    </w:rPr>
    <w:tblPr>
      <w:tblStyleRowBandSize w:val="1"/>
      <w:tblStyleColBandSize w:val="1"/>
    </w:tblPr>
    <w:tcPr>
      <w:shd w:val="clear" w:color="auto" w:fill="F5F4F1" w:themeFill="accent5" w:themeFillTint="19"/>
    </w:tcPr>
    <w:tblStylePr w:type="firstRow">
      <w:rPr>
        <w:b/>
        <w:bCs/>
        <w:color w:val="FFFFFF" w:themeColor="background1"/>
      </w:rPr>
      <w:tblPr/>
      <w:tcPr>
        <w:tcBorders>
          <w:bottom w:val="single" w:sz="12" w:space="0" w:color="FFFFFF" w:themeColor="background1"/>
        </w:tcBorders>
        <w:shd w:val="clear" w:color="auto" w:fill="9A5D20" w:themeFill="accent6" w:themeFillShade="CC"/>
      </w:tcPr>
    </w:tblStylePr>
    <w:tblStylePr w:type="lastRow">
      <w:rPr>
        <w:b/>
        <w:bCs/>
        <w:color w:val="9A5D2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4DC" w:themeFill="accent5" w:themeFillTint="3F"/>
      </w:tcPr>
    </w:tblStylePr>
    <w:tblStylePr w:type="band1Horz">
      <w:tblPr/>
      <w:tcPr>
        <w:shd w:val="clear" w:color="auto" w:fill="ECE9E3" w:themeFill="accent5" w:themeFillTint="33"/>
      </w:tcPr>
    </w:tblStylePr>
  </w:style>
  <w:style w:type="table" w:customStyle="1" w:styleId="FarbigeListeAkzent6">
    <w:name w:val="Farbige Liste;Akzent 6"/>
    <w:basedOn w:val="NormaleTabelle"/>
    <w:uiPriority w:val="72"/>
    <w:rsid w:val="00401A6B"/>
    <w:pPr>
      <w:spacing w:before="40" w:after="0" w:line="240" w:lineRule="auto"/>
    </w:pPr>
    <w:rPr>
      <w:rFonts w:eastAsiaTheme="minorHAnsi"/>
      <w:color w:val="000000" w:themeColor="text1"/>
      <w:sz w:val="20"/>
      <w:szCs w:val="20"/>
      <w:lang w:val="de-DE" w:eastAsia="de-CH"/>
    </w:rPr>
    <w:tblPr>
      <w:tblStyleRowBandSize w:val="1"/>
      <w:tblStyleColBandSize w:val="1"/>
    </w:tblPr>
    <w:tcPr>
      <w:shd w:val="clear" w:color="auto" w:fill="FAF1E8" w:themeFill="accent6" w:themeFillTint="19"/>
    </w:tcPr>
    <w:tblStylePr w:type="firstRow">
      <w:rPr>
        <w:b/>
        <w:bCs/>
        <w:color w:val="FFFFFF" w:themeColor="background1"/>
      </w:rPr>
      <w:tblPr/>
      <w:tcPr>
        <w:tcBorders>
          <w:bottom w:val="single" w:sz="12" w:space="0" w:color="FFFFFF" w:themeColor="background1"/>
        </w:tcBorders>
        <w:shd w:val="clear" w:color="auto" w:fill="847859" w:themeFill="accent5" w:themeFillShade="CC"/>
      </w:tcPr>
    </w:tblStylePr>
    <w:tblStylePr w:type="lastRow">
      <w:rPr>
        <w:b/>
        <w:bCs/>
        <w:color w:val="847859"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DCC6" w:themeFill="accent6" w:themeFillTint="3F"/>
      </w:tcPr>
    </w:tblStylePr>
    <w:tblStylePr w:type="band1Horz">
      <w:tblPr/>
      <w:tcPr>
        <w:shd w:val="clear" w:color="auto" w:fill="F5E3D1" w:themeFill="accent6" w:themeFillTint="33"/>
      </w:tcPr>
    </w:tblStylePr>
  </w:style>
  <w:style w:type="table" w:styleId="FarbigeSchattierung">
    <w:name w:val="Colorful Shading"/>
    <w:basedOn w:val="NormaleTabelle"/>
    <w:uiPriority w:val="71"/>
    <w:rsid w:val="00401A6B"/>
    <w:pPr>
      <w:spacing w:before="40" w:after="0" w:line="240" w:lineRule="auto"/>
    </w:pPr>
    <w:rPr>
      <w:rFonts w:eastAsiaTheme="minorHAnsi"/>
      <w:color w:val="000000" w:themeColor="text1"/>
      <w:sz w:val="20"/>
      <w:szCs w:val="20"/>
      <w:lang w:val="de-DE" w:eastAsia="de-CH"/>
    </w:rPr>
    <w:tblPr>
      <w:tblStyleRowBandSize w:val="1"/>
      <w:tblStyleColBandSize w:val="1"/>
      <w:tblBorders>
        <w:top w:val="single" w:sz="24" w:space="0" w:color="A5644E"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A5644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FarbigeSchattierungAkzent1">
    <w:name w:val="Farbige Schattierung;Akzent 1"/>
    <w:basedOn w:val="NormaleTabelle"/>
    <w:uiPriority w:val="71"/>
    <w:rsid w:val="00401A6B"/>
    <w:pPr>
      <w:spacing w:before="40" w:after="0" w:line="240" w:lineRule="auto"/>
    </w:pPr>
    <w:rPr>
      <w:rFonts w:eastAsiaTheme="minorHAnsi"/>
      <w:color w:val="000000" w:themeColor="text1"/>
      <w:sz w:val="20"/>
      <w:szCs w:val="20"/>
      <w:lang w:val="de-DE" w:eastAsia="de-CH"/>
    </w:rPr>
    <w:tblPr>
      <w:tblStyleRowBandSize w:val="1"/>
      <w:tblStyleColBandSize w:val="1"/>
      <w:tblBorders>
        <w:top w:val="single" w:sz="24" w:space="0" w:color="A5644E" w:themeColor="accent2"/>
        <w:left w:val="single" w:sz="4" w:space="0" w:color="F0A22E" w:themeColor="accent1"/>
        <w:bottom w:val="single" w:sz="4" w:space="0" w:color="F0A22E" w:themeColor="accent1"/>
        <w:right w:val="single" w:sz="4" w:space="0" w:color="F0A22E" w:themeColor="accent1"/>
        <w:insideH w:val="single" w:sz="4" w:space="0" w:color="FFFFFF" w:themeColor="background1"/>
        <w:insideV w:val="single" w:sz="4" w:space="0" w:color="FFFFFF" w:themeColor="background1"/>
      </w:tblBorders>
    </w:tblPr>
    <w:tcPr>
      <w:shd w:val="clear" w:color="auto" w:fill="FDF5EA" w:themeFill="accent1" w:themeFillTint="19"/>
    </w:tcPr>
    <w:tblStylePr w:type="firstRow">
      <w:rPr>
        <w:b/>
        <w:bCs/>
      </w:rPr>
      <w:tblPr/>
      <w:tcPr>
        <w:tcBorders>
          <w:top w:val="nil"/>
          <w:left w:val="nil"/>
          <w:bottom w:val="single" w:sz="24" w:space="0" w:color="A5644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F630B" w:themeFill="accent1" w:themeFillShade="99"/>
      </w:tcPr>
    </w:tblStylePr>
    <w:tblStylePr w:type="firstCol">
      <w:rPr>
        <w:color w:val="FFFFFF" w:themeColor="background1"/>
      </w:rPr>
      <w:tblPr/>
      <w:tcPr>
        <w:tcBorders>
          <w:top w:val="nil"/>
          <w:left w:val="nil"/>
          <w:bottom w:val="nil"/>
          <w:right w:val="nil"/>
          <w:insideH w:val="single" w:sz="4" w:space="0" w:color="9F630B" w:themeColor="accent1" w:themeShade="99"/>
          <w:insideV w:val="nil"/>
        </w:tcBorders>
        <w:shd w:val="clear" w:color="auto" w:fill="9F630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F630B" w:themeFill="accent1" w:themeFillShade="99"/>
      </w:tcPr>
    </w:tblStylePr>
    <w:tblStylePr w:type="band1Vert">
      <w:tblPr/>
      <w:tcPr>
        <w:shd w:val="clear" w:color="auto" w:fill="F9D9AB" w:themeFill="accent1" w:themeFillTint="66"/>
      </w:tcPr>
    </w:tblStylePr>
    <w:tblStylePr w:type="band1Horz">
      <w:tblPr/>
      <w:tcPr>
        <w:shd w:val="clear" w:color="auto" w:fill="F7D096" w:themeFill="accent1" w:themeFillTint="7F"/>
      </w:tcPr>
    </w:tblStylePr>
    <w:tblStylePr w:type="neCell">
      <w:rPr>
        <w:color w:val="000000" w:themeColor="text1"/>
      </w:rPr>
    </w:tblStylePr>
    <w:tblStylePr w:type="nwCell">
      <w:rPr>
        <w:color w:val="000000" w:themeColor="text1"/>
      </w:rPr>
    </w:tblStylePr>
  </w:style>
  <w:style w:type="table" w:customStyle="1" w:styleId="FarbigeSchattierungAkzent2">
    <w:name w:val="Farbige Schattierung;Akzent 2"/>
    <w:basedOn w:val="NormaleTabelle"/>
    <w:uiPriority w:val="71"/>
    <w:rsid w:val="00401A6B"/>
    <w:pPr>
      <w:spacing w:before="40" w:after="0" w:line="240" w:lineRule="auto"/>
    </w:pPr>
    <w:rPr>
      <w:rFonts w:eastAsiaTheme="minorHAnsi"/>
      <w:color w:val="000000" w:themeColor="text1"/>
      <w:sz w:val="20"/>
      <w:szCs w:val="20"/>
      <w:lang w:val="de-DE" w:eastAsia="de-CH"/>
    </w:rPr>
    <w:tblPr>
      <w:tblStyleRowBandSize w:val="1"/>
      <w:tblStyleColBandSize w:val="1"/>
      <w:tblBorders>
        <w:top w:val="single" w:sz="24" w:space="0" w:color="A5644E" w:themeColor="accent2"/>
        <w:left w:val="single" w:sz="4" w:space="0" w:color="A5644E" w:themeColor="accent2"/>
        <w:bottom w:val="single" w:sz="4" w:space="0" w:color="A5644E" w:themeColor="accent2"/>
        <w:right w:val="single" w:sz="4" w:space="0" w:color="A5644E" w:themeColor="accent2"/>
        <w:insideH w:val="single" w:sz="4" w:space="0" w:color="FFFFFF" w:themeColor="background1"/>
        <w:insideV w:val="single" w:sz="4" w:space="0" w:color="FFFFFF" w:themeColor="background1"/>
      </w:tblBorders>
    </w:tblPr>
    <w:tcPr>
      <w:shd w:val="clear" w:color="auto" w:fill="F6EFED" w:themeFill="accent2" w:themeFillTint="19"/>
    </w:tcPr>
    <w:tblStylePr w:type="firstRow">
      <w:rPr>
        <w:b/>
        <w:bCs/>
      </w:rPr>
      <w:tblPr/>
      <w:tcPr>
        <w:tcBorders>
          <w:top w:val="nil"/>
          <w:left w:val="nil"/>
          <w:bottom w:val="single" w:sz="24" w:space="0" w:color="A5644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3B2E" w:themeFill="accent2" w:themeFillShade="99"/>
      </w:tcPr>
    </w:tblStylePr>
    <w:tblStylePr w:type="firstCol">
      <w:rPr>
        <w:color w:val="FFFFFF" w:themeColor="background1"/>
      </w:rPr>
      <w:tblPr/>
      <w:tcPr>
        <w:tcBorders>
          <w:top w:val="nil"/>
          <w:left w:val="nil"/>
          <w:bottom w:val="nil"/>
          <w:right w:val="nil"/>
          <w:insideH w:val="single" w:sz="4" w:space="0" w:color="623B2E" w:themeColor="accent2" w:themeShade="99"/>
          <w:insideV w:val="nil"/>
        </w:tcBorders>
        <w:shd w:val="clear" w:color="auto" w:fill="623B2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23B2E" w:themeFill="accent2" w:themeFillShade="99"/>
      </w:tcPr>
    </w:tblStylePr>
    <w:tblStylePr w:type="band1Vert">
      <w:tblPr/>
      <w:tcPr>
        <w:shd w:val="clear" w:color="auto" w:fill="DCBFB6" w:themeFill="accent2" w:themeFillTint="66"/>
      </w:tcPr>
    </w:tblStylePr>
    <w:tblStylePr w:type="band1Horz">
      <w:tblPr/>
      <w:tcPr>
        <w:shd w:val="clear" w:color="auto" w:fill="D4B0A4" w:themeFill="accent2" w:themeFillTint="7F"/>
      </w:tcPr>
    </w:tblStylePr>
    <w:tblStylePr w:type="neCell">
      <w:rPr>
        <w:color w:val="000000" w:themeColor="text1"/>
      </w:rPr>
    </w:tblStylePr>
    <w:tblStylePr w:type="nwCell">
      <w:rPr>
        <w:color w:val="000000" w:themeColor="text1"/>
      </w:rPr>
    </w:tblStylePr>
  </w:style>
  <w:style w:type="table" w:customStyle="1" w:styleId="FarbigeSchattierungAkzent3">
    <w:name w:val="Farbige Schattierung;Akzent 3"/>
    <w:basedOn w:val="NormaleTabelle"/>
    <w:uiPriority w:val="71"/>
    <w:rsid w:val="00401A6B"/>
    <w:pPr>
      <w:spacing w:before="40" w:after="0" w:line="240" w:lineRule="auto"/>
    </w:pPr>
    <w:rPr>
      <w:rFonts w:eastAsiaTheme="minorHAnsi"/>
      <w:color w:val="000000" w:themeColor="text1"/>
      <w:sz w:val="20"/>
      <w:szCs w:val="20"/>
      <w:lang w:val="de-DE" w:eastAsia="de-CH"/>
    </w:rPr>
    <w:tblPr>
      <w:tblStyleRowBandSize w:val="1"/>
      <w:tblStyleColBandSize w:val="1"/>
      <w:tblBorders>
        <w:top w:val="single" w:sz="24" w:space="0" w:color="C3986D" w:themeColor="accent4"/>
        <w:left w:val="single" w:sz="4" w:space="0" w:color="B58B80" w:themeColor="accent3"/>
        <w:bottom w:val="single" w:sz="4" w:space="0" w:color="B58B80" w:themeColor="accent3"/>
        <w:right w:val="single" w:sz="4" w:space="0" w:color="B58B80" w:themeColor="accent3"/>
        <w:insideH w:val="single" w:sz="4" w:space="0" w:color="FFFFFF" w:themeColor="background1"/>
        <w:insideV w:val="single" w:sz="4" w:space="0" w:color="FFFFFF" w:themeColor="background1"/>
      </w:tblBorders>
    </w:tblPr>
    <w:tcPr>
      <w:shd w:val="clear" w:color="auto" w:fill="F7F3F2" w:themeFill="accent3" w:themeFillTint="19"/>
    </w:tcPr>
    <w:tblStylePr w:type="firstRow">
      <w:rPr>
        <w:b/>
        <w:bCs/>
      </w:rPr>
      <w:tblPr/>
      <w:tcPr>
        <w:tcBorders>
          <w:top w:val="nil"/>
          <w:left w:val="nil"/>
          <w:bottom w:val="single" w:sz="24" w:space="0" w:color="C398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4E44" w:themeFill="accent3" w:themeFillShade="99"/>
      </w:tcPr>
    </w:tblStylePr>
    <w:tblStylePr w:type="firstCol">
      <w:rPr>
        <w:color w:val="FFFFFF" w:themeColor="background1"/>
      </w:rPr>
      <w:tblPr/>
      <w:tcPr>
        <w:tcBorders>
          <w:top w:val="nil"/>
          <w:left w:val="nil"/>
          <w:bottom w:val="nil"/>
          <w:right w:val="nil"/>
          <w:insideH w:val="single" w:sz="4" w:space="0" w:color="754E44" w:themeColor="accent3" w:themeShade="99"/>
          <w:insideV w:val="nil"/>
        </w:tcBorders>
        <w:shd w:val="clear" w:color="auto" w:fill="754E4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4E44" w:themeFill="accent3" w:themeFillShade="99"/>
      </w:tcPr>
    </w:tblStylePr>
    <w:tblStylePr w:type="band1Vert">
      <w:tblPr/>
      <w:tcPr>
        <w:shd w:val="clear" w:color="auto" w:fill="E1D0CC" w:themeFill="accent3" w:themeFillTint="66"/>
      </w:tcPr>
    </w:tblStylePr>
    <w:tblStylePr w:type="band1Horz">
      <w:tblPr/>
      <w:tcPr>
        <w:shd w:val="clear" w:color="auto" w:fill="DAC4BF" w:themeFill="accent3" w:themeFillTint="7F"/>
      </w:tcPr>
    </w:tblStylePr>
  </w:style>
  <w:style w:type="table" w:customStyle="1" w:styleId="FarbigeSchattierungAkzent4">
    <w:name w:val="Farbige Schattierung;Akzent 4"/>
    <w:basedOn w:val="NormaleTabelle"/>
    <w:uiPriority w:val="71"/>
    <w:rsid w:val="00401A6B"/>
    <w:pPr>
      <w:spacing w:before="40" w:after="0" w:line="240" w:lineRule="auto"/>
    </w:pPr>
    <w:rPr>
      <w:rFonts w:eastAsiaTheme="minorHAnsi"/>
      <w:color w:val="000000" w:themeColor="text1"/>
      <w:sz w:val="20"/>
      <w:szCs w:val="20"/>
      <w:lang w:val="de-DE" w:eastAsia="de-CH"/>
    </w:rPr>
    <w:tblPr>
      <w:tblStyleRowBandSize w:val="1"/>
      <w:tblStyleColBandSize w:val="1"/>
      <w:tblBorders>
        <w:top w:val="single" w:sz="24" w:space="0" w:color="B58B80" w:themeColor="accent3"/>
        <w:left w:val="single" w:sz="4" w:space="0" w:color="C3986D" w:themeColor="accent4"/>
        <w:bottom w:val="single" w:sz="4" w:space="0" w:color="C3986D" w:themeColor="accent4"/>
        <w:right w:val="single" w:sz="4" w:space="0" w:color="C3986D" w:themeColor="accent4"/>
        <w:insideH w:val="single" w:sz="4" w:space="0" w:color="FFFFFF" w:themeColor="background1"/>
        <w:insideV w:val="single" w:sz="4" w:space="0" w:color="FFFFFF" w:themeColor="background1"/>
      </w:tblBorders>
    </w:tblPr>
    <w:tcPr>
      <w:shd w:val="clear" w:color="auto" w:fill="F9F4F0" w:themeFill="accent4" w:themeFillTint="19"/>
    </w:tcPr>
    <w:tblStylePr w:type="firstRow">
      <w:rPr>
        <w:b/>
        <w:bCs/>
      </w:rPr>
      <w:tblPr/>
      <w:tcPr>
        <w:tcBorders>
          <w:top w:val="nil"/>
          <w:left w:val="nil"/>
          <w:bottom w:val="single" w:sz="24" w:space="0" w:color="B58B8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15B35" w:themeFill="accent4" w:themeFillShade="99"/>
      </w:tcPr>
    </w:tblStylePr>
    <w:tblStylePr w:type="firstCol">
      <w:rPr>
        <w:color w:val="FFFFFF" w:themeColor="background1"/>
      </w:rPr>
      <w:tblPr/>
      <w:tcPr>
        <w:tcBorders>
          <w:top w:val="nil"/>
          <w:left w:val="nil"/>
          <w:bottom w:val="nil"/>
          <w:right w:val="nil"/>
          <w:insideH w:val="single" w:sz="4" w:space="0" w:color="815B35" w:themeColor="accent4" w:themeShade="99"/>
          <w:insideV w:val="nil"/>
        </w:tcBorders>
        <w:shd w:val="clear" w:color="auto" w:fill="815B3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815B35" w:themeFill="accent4" w:themeFillShade="99"/>
      </w:tcPr>
    </w:tblStylePr>
    <w:tblStylePr w:type="band1Vert">
      <w:tblPr/>
      <w:tcPr>
        <w:shd w:val="clear" w:color="auto" w:fill="E7D5C4" w:themeFill="accent4" w:themeFillTint="66"/>
      </w:tcPr>
    </w:tblStylePr>
    <w:tblStylePr w:type="band1Horz">
      <w:tblPr/>
      <w:tcPr>
        <w:shd w:val="clear" w:color="auto" w:fill="E1CBB6" w:themeFill="accent4" w:themeFillTint="7F"/>
      </w:tcPr>
    </w:tblStylePr>
    <w:tblStylePr w:type="neCell">
      <w:rPr>
        <w:color w:val="000000" w:themeColor="text1"/>
      </w:rPr>
    </w:tblStylePr>
    <w:tblStylePr w:type="nwCell">
      <w:rPr>
        <w:color w:val="000000" w:themeColor="text1"/>
      </w:rPr>
    </w:tblStylePr>
  </w:style>
  <w:style w:type="table" w:customStyle="1" w:styleId="FarbigeSchattierungAkzent5">
    <w:name w:val="Farbige Schattierung;Akzent 5"/>
    <w:basedOn w:val="NormaleTabelle"/>
    <w:uiPriority w:val="71"/>
    <w:rsid w:val="00401A6B"/>
    <w:pPr>
      <w:spacing w:before="40" w:after="0" w:line="240" w:lineRule="auto"/>
    </w:pPr>
    <w:rPr>
      <w:rFonts w:eastAsiaTheme="minorHAnsi"/>
      <w:color w:val="000000" w:themeColor="text1"/>
      <w:sz w:val="20"/>
      <w:szCs w:val="20"/>
      <w:lang w:val="de-DE" w:eastAsia="de-CH"/>
    </w:rPr>
    <w:tblPr>
      <w:tblStyleRowBandSize w:val="1"/>
      <w:tblStyleColBandSize w:val="1"/>
      <w:tblBorders>
        <w:top w:val="single" w:sz="24" w:space="0" w:color="C17529" w:themeColor="accent6"/>
        <w:left w:val="single" w:sz="4" w:space="0" w:color="A19574" w:themeColor="accent5"/>
        <w:bottom w:val="single" w:sz="4" w:space="0" w:color="A19574" w:themeColor="accent5"/>
        <w:right w:val="single" w:sz="4" w:space="0" w:color="A19574" w:themeColor="accent5"/>
        <w:insideH w:val="single" w:sz="4" w:space="0" w:color="FFFFFF" w:themeColor="background1"/>
        <w:insideV w:val="single" w:sz="4" w:space="0" w:color="FFFFFF" w:themeColor="background1"/>
      </w:tblBorders>
    </w:tblPr>
    <w:tcPr>
      <w:shd w:val="clear" w:color="auto" w:fill="F5F4F1" w:themeFill="accent5" w:themeFillTint="19"/>
    </w:tcPr>
    <w:tblStylePr w:type="firstRow">
      <w:rPr>
        <w:b/>
        <w:bCs/>
      </w:rPr>
      <w:tblPr/>
      <w:tcPr>
        <w:tcBorders>
          <w:top w:val="nil"/>
          <w:left w:val="nil"/>
          <w:bottom w:val="single" w:sz="24" w:space="0" w:color="C1752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5A43" w:themeFill="accent5" w:themeFillShade="99"/>
      </w:tcPr>
    </w:tblStylePr>
    <w:tblStylePr w:type="firstCol">
      <w:rPr>
        <w:color w:val="FFFFFF" w:themeColor="background1"/>
      </w:rPr>
      <w:tblPr/>
      <w:tcPr>
        <w:tcBorders>
          <w:top w:val="nil"/>
          <w:left w:val="nil"/>
          <w:bottom w:val="nil"/>
          <w:right w:val="nil"/>
          <w:insideH w:val="single" w:sz="4" w:space="0" w:color="635A43" w:themeColor="accent5" w:themeShade="99"/>
          <w:insideV w:val="nil"/>
        </w:tcBorders>
        <w:shd w:val="clear" w:color="auto" w:fill="635A43"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635A43" w:themeFill="accent5" w:themeFillShade="99"/>
      </w:tcPr>
    </w:tblStylePr>
    <w:tblStylePr w:type="band1Vert">
      <w:tblPr/>
      <w:tcPr>
        <w:shd w:val="clear" w:color="auto" w:fill="D9D4C7" w:themeFill="accent5" w:themeFillTint="66"/>
      </w:tcPr>
    </w:tblStylePr>
    <w:tblStylePr w:type="band1Horz">
      <w:tblPr/>
      <w:tcPr>
        <w:shd w:val="clear" w:color="auto" w:fill="D0CAB9" w:themeFill="accent5" w:themeFillTint="7F"/>
      </w:tcPr>
    </w:tblStylePr>
    <w:tblStylePr w:type="neCell">
      <w:rPr>
        <w:color w:val="000000" w:themeColor="text1"/>
      </w:rPr>
    </w:tblStylePr>
    <w:tblStylePr w:type="nwCell">
      <w:rPr>
        <w:color w:val="000000" w:themeColor="text1"/>
      </w:rPr>
    </w:tblStylePr>
  </w:style>
  <w:style w:type="table" w:customStyle="1" w:styleId="FarbigeSchattierungAkzent6">
    <w:name w:val="Farbige Schattierung;Akzent 6"/>
    <w:basedOn w:val="NormaleTabelle"/>
    <w:uiPriority w:val="71"/>
    <w:rsid w:val="00401A6B"/>
    <w:pPr>
      <w:spacing w:before="40" w:after="0" w:line="240" w:lineRule="auto"/>
    </w:pPr>
    <w:rPr>
      <w:rFonts w:eastAsiaTheme="minorHAnsi"/>
      <w:color w:val="000000" w:themeColor="text1"/>
      <w:sz w:val="20"/>
      <w:szCs w:val="20"/>
      <w:lang w:val="de-DE" w:eastAsia="de-CH"/>
    </w:rPr>
    <w:tblPr>
      <w:tblStyleRowBandSize w:val="1"/>
      <w:tblStyleColBandSize w:val="1"/>
      <w:tblBorders>
        <w:top w:val="single" w:sz="24" w:space="0" w:color="A19574" w:themeColor="accent5"/>
        <w:left w:val="single" w:sz="4" w:space="0" w:color="C17529" w:themeColor="accent6"/>
        <w:bottom w:val="single" w:sz="4" w:space="0" w:color="C17529" w:themeColor="accent6"/>
        <w:right w:val="single" w:sz="4" w:space="0" w:color="C17529" w:themeColor="accent6"/>
        <w:insideH w:val="single" w:sz="4" w:space="0" w:color="FFFFFF" w:themeColor="background1"/>
        <w:insideV w:val="single" w:sz="4" w:space="0" w:color="FFFFFF" w:themeColor="background1"/>
      </w:tblBorders>
    </w:tblPr>
    <w:tcPr>
      <w:shd w:val="clear" w:color="auto" w:fill="FAF1E8" w:themeFill="accent6" w:themeFillTint="19"/>
    </w:tcPr>
    <w:tblStylePr w:type="firstRow">
      <w:rPr>
        <w:b/>
        <w:bCs/>
      </w:rPr>
      <w:tblPr/>
      <w:tcPr>
        <w:tcBorders>
          <w:top w:val="nil"/>
          <w:left w:val="nil"/>
          <w:bottom w:val="single" w:sz="24" w:space="0" w:color="A1957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34518" w:themeFill="accent6" w:themeFillShade="99"/>
      </w:tcPr>
    </w:tblStylePr>
    <w:tblStylePr w:type="firstCol">
      <w:rPr>
        <w:color w:val="FFFFFF" w:themeColor="background1"/>
      </w:rPr>
      <w:tblPr/>
      <w:tcPr>
        <w:tcBorders>
          <w:top w:val="nil"/>
          <w:left w:val="nil"/>
          <w:bottom w:val="nil"/>
          <w:right w:val="nil"/>
          <w:insideH w:val="single" w:sz="4" w:space="0" w:color="734518" w:themeColor="accent6" w:themeShade="99"/>
          <w:insideV w:val="nil"/>
        </w:tcBorders>
        <w:shd w:val="clear" w:color="auto" w:fill="73451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34518" w:themeFill="accent6" w:themeFillShade="99"/>
      </w:tcPr>
    </w:tblStylePr>
    <w:tblStylePr w:type="band1Vert">
      <w:tblPr/>
      <w:tcPr>
        <w:shd w:val="clear" w:color="auto" w:fill="EBC7A3" w:themeFill="accent6" w:themeFillTint="66"/>
      </w:tcPr>
    </w:tblStylePr>
    <w:tblStylePr w:type="band1Horz">
      <w:tblPr/>
      <w:tcPr>
        <w:shd w:val="clear" w:color="auto" w:fill="E7B98D" w:themeFill="accent6" w:themeFillTint="7F"/>
      </w:tcPr>
    </w:tblStylePr>
    <w:tblStylePr w:type="neCell">
      <w:rPr>
        <w:color w:val="000000" w:themeColor="text1"/>
      </w:rPr>
    </w:tblStylePr>
    <w:tblStylePr w:type="nwCell">
      <w:rPr>
        <w:color w:val="000000" w:themeColor="text1"/>
      </w:rPr>
    </w:tblStylePr>
  </w:style>
  <w:style w:type="character" w:customStyle="1" w:styleId="Anmerkungsreferenz">
    <w:name w:val="Anmerkungsreferenz"/>
    <w:basedOn w:val="Absatz-Standardschriftart"/>
    <w:uiPriority w:val="99"/>
    <w:semiHidden/>
    <w:unhideWhenUsed/>
    <w:rsid w:val="00401A6B"/>
    <w:rPr>
      <w:sz w:val="16"/>
    </w:rPr>
  </w:style>
  <w:style w:type="paragraph" w:customStyle="1" w:styleId="Anmerkungstext">
    <w:name w:val="Anmerkungstext"/>
    <w:basedOn w:val="Standard"/>
    <w:link w:val="Kommentartextzeichen"/>
    <w:uiPriority w:val="99"/>
    <w:semiHidden/>
    <w:unhideWhenUsed/>
    <w:rsid w:val="00401A6B"/>
    <w:pPr>
      <w:spacing w:before="40" w:after="160" w:line="240" w:lineRule="auto"/>
      <w:jc w:val="both"/>
    </w:pPr>
    <w:rPr>
      <w:rFonts w:asciiTheme="minorHAnsi" w:eastAsiaTheme="minorHAnsi" w:hAnsiTheme="minorHAnsi"/>
      <w:color w:val="595959" w:themeColor="text1" w:themeTint="A6"/>
      <w:kern w:val="20"/>
      <w:sz w:val="20"/>
      <w:szCs w:val="20"/>
      <w:lang w:eastAsia="de-CH"/>
    </w:rPr>
  </w:style>
  <w:style w:type="character" w:customStyle="1" w:styleId="Kommentartextzeichen">
    <w:name w:val="Kommentartextzeichen"/>
    <w:basedOn w:val="Absatz-Standardschriftart"/>
    <w:link w:val="Anmerkungstext"/>
    <w:uiPriority w:val="99"/>
    <w:semiHidden/>
    <w:rsid w:val="00401A6B"/>
    <w:rPr>
      <w:rFonts w:eastAsiaTheme="minorHAnsi"/>
      <w:color w:val="595959" w:themeColor="text1" w:themeTint="A6"/>
      <w:kern w:val="20"/>
      <w:sz w:val="20"/>
      <w:szCs w:val="20"/>
      <w:lang w:eastAsia="de-CH"/>
    </w:rPr>
  </w:style>
  <w:style w:type="paragraph" w:customStyle="1" w:styleId="Anmerkungsthema">
    <w:name w:val="Anmerkungsthema"/>
    <w:basedOn w:val="Anmerkungstext"/>
    <w:next w:val="Anmerkungstext"/>
    <w:link w:val="KommentarthemaZeichen"/>
    <w:uiPriority w:val="99"/>
    <w:semiHidden/>
    <w:unhideWhenUsed/>
    <w:rsid w:val="00401A6B"/>
    <w:rPr>
      <w:b/>
      <w:bCs/>
    </w:rPr>
  </w:style>
  <w:style w:type="character" w:customStyle="1" w:styleId="KommentarthemaZeichen">
    <w:name w:val="Kommentarthema;Zeichen"/>
    <w:basedOn w:val="Kommentartextzeichen"/>
    <w:link w:val="Anmerkungsthema"/>
    <w:uiPriority w:val="99"/>
    <w:semiHidden/>
    <w:rsid w:val="00401A6B"/>
    <w:rPr>
      <w:rFonts w:eastAsiaTheme="minorHAnsi"/>
      <w:b/>
      <w:bCs/>
      <w:color w:val="595959" w:themeColor="text1" w:themeTint="A6"/>
      <w:kern w:val="20"/>
      <w:sz w:val="20"/>
      <w:szCs w:val="20"/>
      <w:lang w:eastAsia="de-CH"/>
    </w:rPr>
  </w:style>
  <w:style w:type="table" w:styleId="DunkleListe">
    <w:name w:val="Dark List"/>
    <w:basedOn w:val="NormaleTabelle"/>
    <w:uiPriority w:val="70"/>
    <w:rsid w:val="00401A6B"/>
    <w:pPr>
      <w:spacing w:before="40" w:after="0" w:line="240" w:lineRule="auto"/>
    </w:pPr>
    <w:rPr>
      <w:rFonts w:eastAsiaTheme="minorHAnsi"/>
      <w:color w:val="FFFFFF" w:themeColor="background1"/>
      <w:sz w:val="20"/>
      <w:szCs w:val="20"/>
      <w:lang w:val="de-DE" w:eastAsia="de-CH"/>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unkleListeAkzent1">
    <w:name w:val="Dunkle Liste;Akzent 1"/>
    <w:basedOn w:val="NormaleTabelle"/>
    <w:uiPriority w:val="70"/>
    <w:rsid w:val="00401A6B"/>
    <w:pPr>
      <w:spacing w:before="40" w:after="0" w:line="240" w:lineRule="auto"/>
    </w:pPr>
    <w:rPr>
      <w:rFonts w:eastAsiaTheme="minorHAnsi"/>
      <w:color w:val="FFFFFF" w:themeColor="background1"/>
      <w:sz w:val="20"/>
      <w:szCs w:val="20"/>
      <w:lang w:val="de-DE" w:eastAsia="de-CH"/>
    </w:rPr>
    <w:tblPr>
      <w:tblStyleRowBandSize w:val="1"/>
      <w:tblStyleColBandSize w:val="1"/>
    </w:tblPr>
    <w:tcPr>
      <w:shd w:val="clear" w:color="auto" w:fill="F0A22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452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C77C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C77C0E" w:themeFill="accent1" w:themeFillShade="BF"/>
      </w:tcPr>
    </w:tblStylePr>
    <w:tblStylePr w:type="band1Vert">
      <w:tblPr/>
      <w:tcPr>
        <w:tcBorders>
          <w:top w:val="nil"/>
          <w:left w:val="nil"/>
          <w:bottom w:val="nil"/>
          <w:right w:val="nil"/>
          <w:insideH w:val="nil"/>
          <w:insideV w:val="nil"/>
        </w:tcBorders>
        <w:shd w:val="clear" w:color="auto" w:fill="C77C0E" w:themeFill="accent1" w:themeFillShade="BF"/>
      </w:tcPr>
    </w:tblStylePr>
    <w:tblStylePr w:type="band1Horz">
      <w:tblPr/>
      <w:tcPr>
        <w:tcBorders>
          <w:top w:val="nil"/>
          <w:left w:val="nil"/>
          <w:bottom w:val="nil"/>
          <w:right w:val="nil"/>
          <w:insideH w:val="nil"/>
          <w:insideV w:val="nil"/>
        </w:tcBorders>
        <w:shd w:val="clear" w:color="auto" w:fill="C77C0E" w:themeFill="accent1" w:themeFillShade="BF"/>
      </w:tcPr>
    </w:tblStylePr>
  </w:style>
  <w:style w:type="table" w:customStyle="1" w:styleId="DunkleListeAkzent2">
    <w:name w:val="Dunkle Liste;Akzent 2"/>
    <w:basedOn w:val="NormaleTabelle"/>
    <w:uiPriority w:val="70"/>
    <w:rsid w:val="00401A6B"/>
    <w:pPr>
      <w:spacing w:before="40" w:after="0" w:line="240" w:lineRule="auto"/>
    </w:pPr>
    <w:rPr>
      <w:rFonts w:eastAsiaTheme="minorHAnsi"/>
      <w:color w:val="FFFFFF" w:themeColor="background1"/>
      <w:sz w:val="20"/>
      <w:szCs w:val="20"/>
      <w:lang w:val="de-DE" w:eastAsia="de-CH"/>
    </w:rPr>
    <w:tblPr>
      <w:tblStyleRowBandSize w:val="1"/>
      <w:tblStyleColBandSize w:val="1"/>
    </w:tblPr>
    <w:tcPr>
      <w:shd w:val="clear" w:color="auto" w:fill="A5644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3127"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B4A3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B4A3A" w:themeFill="accent2" w:themeFillShade="BF"/>
      </w:tcPr>
    </w:tblStylePr>
    <w:tblStylePr w:type="band1Vert">
      <w:tblPr/>
      <w:tcPr>
        <w:tcBorders>
          <w:top w:val="nil"/>
          <w:left w:val="nil"/>
          <w:bottom w:val="nil"/>
          <w:right w:val="nil"/>
          <w:insideH w:val="nil"/>
          <w:insideV w:val="nil"/>
        </w:tcBorders>
        <w:shd w:val="clear" w:color="auto" w:fill="7B4A3A" w:themeFill="accent2" w:themeFillShade="BF"/>
      </w:tcPr>
    </w:tblStylePr>
    <w:tblStylePr w:type="band1Horz">
      <w:tblPr/>
      <w:tcPr>
        <w:tcBorders>
          <w:top w:val="nil"/>
          <w:left w:val="nil"/>
          <w:bottom w:val="nil"/>
          <w:right w:val="nil"/>
          <w:insideH w:val="nil"/>
          <w:insideV w:val="nil"/>
        </w:tcBorders>
        <w:shd w:val="clear" w:color="auto" w:fill="7B4A3A" w:themeFill="accent2" w:themeFillShade="BF"/>
      </w:tcPr>
    </w:tblStylePr>
  </w:style>
  <w:style w:type="table" w:customStyle="1" w:styleId="DunkleListeAkzent3">
    <w:name w:val="Dunkle Liste;Akzent 3"/>
    <w:basedOn w:val="NormaleTabelle"/>
    <w:uiPriority w:val="70"/>
    <w:rsid w:val="00401A6B"/>
    <w:pPr>
      <w:spacing w:before="40" w:after="0" w:line="240" w:lineRule="auto"/>
    </w:pPr>
    <w:rPr>
      <w:rFonts w:eastAsiaTheme="minorHAnsi"/>
      <w:color w:val="FFFFFF" w:themeColor="background1"/>
      <w:sz w:val="20"/>
      <w:szCs w:val="20"/>
      <w:lang w:val="de-DE" w:eastAsia="de-CH"/>
    </w:rPr>
    <w:tblPr>
      <w:tblStyleRowBandSize w:val="1"/>
      <w:tblStyleColBandSize w:val="1"/>
    </w:tblPr>
    <w:tcPr>
      <w:shd w:val="clear" w:color="auto" w:fill="B58B8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403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26155"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26155" w:themeFill="accent3" w:themeFillShade="BF"/>
      </w:tcPr>
    </w:tblStylePr>
    <w:tblStylePr w:type="band1Vert">
      <w:tblPr/>
      <w:tcPr>
        <w:tcBorders>
          <w:top w:val="nil"/>
          <w:left w:val="nil"/>
          <w:bottom w:val="nil"/>
          <w:right w:val="nil"/>
          <w:insideH w:val="nil"/>
          <w:insideV w:val="nil"/>
        </w:tcBorders>
        <w:shd w:val="clear" w:color="auto" w:fill="926155" w:themeFill="accent3" w:themeFillShade="BF"/>
      </w:tcPr>
    </w:tblStylePr>
    <w:tblStylePr w:type="band1Horz">
      <w:tblPr/>
      <w:tcPr>
        <w:tcBorders>
          <w:top w:val="nil"/>
          <w:left w:val="nil"/>
          <w:bottom w:val="nil"/>
          <w:right w:val="nil"/>
          <w:insideH w:val="nil"/>
          <w:insideV w:val="nil"/>
        </w:tcBorders>
        <w:shd w:val="clear" w:color="auto" w:fill="926155" w:themeFill="accent3" w:themeFillShade="BF"/>
      </w:tcPr>
    </w:tblStylePr>
  </w:style>
  <w:style w:type="table" w:customStyle="1" w:styleId="DunkleListeAkzent4">
    <w:name w:val="Dunkle Liste;Akzent 4"/>
    <w:basedOn w:val="NormaleTabelle"/>
    <w:uiPriority w:val="70"/>
    <w:rsid w:val="00401A6B"/>
    <w:pPr>
      <w:spacing w:before="40" w:after="0" w:line="240" w:lineRule="auto"/>
    </w:pPr>
    <w:rPr>
      <w:rFonts w:eastAsiaTheme="minorHAnsi"/>
      <w:color w:val="FFFFFF" w:themeColor="background1"/>
      <w:sz w:val="20"/>
      <w:szCs w:val="20"/>
      <w:lang w:val="de-DE" w:eastAsia="de-CH"/>
    </w:rPr>
    <w:tblPr>
      <w:tblStyleRowBandSize w:val="1"/>
      <w:tblStyleColBandSize w:val="1"/>
    </w:tblPr>
    <w:tcPr>
      <w:shd w:val="clear" w:color="auto" w:fill="C398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B4B2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A1714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A17142" w:themeFill="accent4" w:themeFillShade="BF"/>
      </w:tcPr>
    </w:tblStylePr>
    <w:tblStylePr w:type="band1Vert">
      <w:tblPr/>
      <w:tcPr>
        <w:tcBorders>
          <w:top w:val="nil"/>
          <w:left w:val="nil"/>
          <w:bottom w:val="nil"/>
          <w:right w:val="nil"/>
          <w:insideH w:val="nil"/>
          <w:insideV w:val="nil"/>
        </w:tcBorders>
        <w:shd w:val="clear" w:color="auto" w:fill="A17142" w:themeFill="accent4" w:themeFillShade="BF"/>
      </w:tcPr>
    </w:tblStylePr>
    <w:tblStylePr w:type="band1Horz">
      <w:tblPr/>
      <w:tcPr>
        <w:tcBorders>
          <w:top w:val="nil"/>
          <w:left w:val="nil"/>
          <w:bottom w:val="nil"/>
          <w:right w:val="nil"/>
          <w:insideH w:val="nil"/>
          <w:insideV w:val="nil"/>
        </w:tcBorders>
        <w:shd w:val="clear" w:color="auto" w:fill="A17142" w:themeFill="accent4" w:themeFillShade="BF"/>
      </w:tcPr>
    </w:tblStylePr>
  </w:style>
  <w:style w:type="table" w:customStyle="1" w:styleId="DunkleListeAkzent5">
    <w:name w:val="Dunkle Liste;Akzent 5"/>
    <w:basedOn w:val="NormaleTabelle"/>
    <w:uiPriority w:val="70"/>
    <w:rsid w:val="00401A6B"/>
    <w:pPr>
      <w:spacing w:before="40" w:after="0" w:line="240" w:lineRule="auto"/>
    </w:pPr>
    <w:rPr>
      <w:rFonts w:eastAsiaTheme="minorHAnsi"/>
      <w:color w:val="FFFFFF" w:themeColor="background1"/>
      <w:sz w:val="20"/>
      <w:szCs w:val="20"/>
      <w:lang w:val="de-DE" w:eastAsia="de-CH"/>
    </w:rPr>
    <w:tblPr>
      <w:tblStyleRowBandSize w:val="1"/>
      <w:tblStyleColBandSize w:val="1"/>
    </w:tblPr>
    <w:tcPr>
      <w:shd w:val="clear" w:color="auto" w:fill="A1957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4A3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B705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B7053" w:themeFill="accent5" w:themeFillShade="BF"/>
      </w:tcPr>
    </w:tblStylePr>
    <w:tblStylePr w:type="band1Vert">
      <w:tblPr/>
      <w:tcPr>
        <w:tcBorders>
          <w:top w:val="nil"/>
          <w:left w:val="nil"/>
          <w:bottom w:val="nil"/>
          <w:right w:val="nil"/>
          <w:insideH w:val="nil"/>
          <w:insideV w:val="nil"/>
        </w:tcBorders>
        <w:shd w:val="clear" w:color="auto" w:fill="7B7053" w:themeFill="accent5" w:themeFillShade="BF"/>
      </w:tcPr>
    </w:tblStylePr>
    <w:tblStylePr w:type="band1Horz">
      <w:tblPr/>
      <w:tcPr>
        <w:tcBorders>
          <w:top w:val="nil"/>
          <w:left w:val="nil"/>
          <w:bottom w:val="nil"/>
          <w:right w:val="nil"/>
          <w:insideH w:val="nil"/>
          <w:insideV w:val="nil"/>
        </w:tcBorders>
        <w:shd w:val="clear" w:color="auto" w:fill="7B7053" w:themeFill="accent5" w:themeFillShade="BF"/>
      </w:tcPr>
    </w:tblStylePr>
  </w:style>
  <w:style w:type="table" w:customStyle="1" w:styleId="DunkleListeAkzent6">
    <w:name w:val="Dunkle Liste;Akzent 6"/>
    <w:basedOn w:val="NormaleTabelle"/>
    <w:uiPriority w:val="70"/>
    <w:rsid w:val="00401A6B"/>
    <w:pPr>
      <w:spacing w:before="40" w:after="0" w:line="240" w:lineRule="auto"/>
    </w:pPr>
    <w:rPr>
      <w:rFonts w:eastAsiaTheme="minorHAnsi"/>
      <w:color w:val="FFFFFF" w:themeColor="background1"/>
      <w:sz w:val="20"/>
      <w:szCs w:val="20"/>
      <w:lang w:val="de-DE" w:eastAsia="de-CH"/>
    </w:rPr>
    <w:tblPr>
      <w:tblStyleRowBandSize w:val="1"/>
      <w:tblStyleColBandSize w:val="1"/>
    </w:tblPr>
    <w:tcPr>
      <w:shd w:val="clear" w:color="auto" w:fill="C1752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F3A1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0571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0571E" w:themeFill="accent6" w:themeFillShade="BF"/>
      </w:tcPr>
    </w:tblStylePr>
    <w:tblStylePr w:type="band1Vert">
      <w:tblPr/>
      <w:tcPr>
        <w:tcBorders>
          <w:top w:val="nil"/>
          <w:left w:val="nil"/>
          <w:bottom w:val="nil"/>
          <w:right w:val="nil"/>
          <w:insideH w:val="nil"/>
          <w:insideV w:val="nil"/>
        </w:tcBorders>
        <w:shd w:val="clear" w:color="auto" w:fill="90571E" w:themeFill="accent6" w:themeFillShade="BF"/>
      </w:tcPr>
    </w:tblStylePr>
    <w:tblStylePr w:type="band1Horz">
      <w:tblPr/>
      <w:tcPr>
        <w:tcBorders>
          <w:top w:val="nil"/>
          <w:left w:val="nil"/>
          <w:bottom w:val="nil"/>
          <w:right w:val="nil"/>
          <w:insideH w:val="nil"/>
          <w:insideV w:val="nil"/>
        </w:tcBorders>
        <w:shd w:val="clear" w:color="auto" w:fill="90571E" w:themeFill="accent6" w:themeFillShade="BF"/>
      </w:tcPr>
    </w:tblStylePr>
  </w:style>
  <w:style w:type="paragraph" w:styleId="Datum">
    <w:name w:val="Date"/>
    <w:basedOn w:val="Standard"/>
    <w:next w:val="Standard"/>
    <w:link w:val="DatumZchn"/>
    <w:uiPriority w:val="99"/>
    <w:semiHidden/>
    <w:unhideWhenUsed/>
    <w:rsid w:val="00401A6B"/>
    <w:pPr>
      <w:spacing w:before="40" w:after="160" w:line="288" w:lineRule="auto"/>
      <w:jc w:val="both"/>
    </w:pPr>
    <w:rPr>
      <w:rFonts w:asciiTheme="minorHAnsi" w:eastAsiaTheme="minorHAnsi" w:hAnsiTheme="minorHAnsi"/>
      <w:color w:val="595959" w:themeColor="text1" w:themeTint="A6"/>
      <w:kern w:val="20"/>
      <w:sz w:val="20"/>
      <w:szCs w:val="20"/>
      <w:lang w:eastAsia="de-CH"/>
    </w:rPr>
  </w:style>
  <w:style w:type="character" w:customStyle="1" w:styleId="DatumZchn">
    <w:name w:val="Datum Zchn"/>
    <w:basedOn w:val="Absatz-Standardschriftart"/>
    <w:link w:val="Datum"/>
    <w:uiPriority w:val="99"/>
    <w:semiHidden/>
    <w:rsid w:val="00401A6B"/>
    <w:rPr>
      <w:rFonts w:eastAsiaTheme="minorHAnsi"/>
      <w:color w:val="595959" w:themeColor="text1" w:themeTint="A6"/>
      <w:kern w:val="20"/>
      <w:sz w:val="20"/>
      <w:szCs w:val="20"/>
      <w:lang w:eastAsia="de-CH"/>
    </w:rPr>
  </w:style>
  <w:style w:type="paragraph" w:styleId="Dokumentstruktur">
    <w:name w:val="Document Map"/>
    <w:basedOn w:val="Standard"/>
    <w:link w:val="DokumentstrukturZchn"/>
    <w:uiPriority w:val="99"/>
    <w:semiHidden/>
    <w:unhideWhenUsed/>
    <w:rsid w:val="00401A6B"/>
    <w:pPr>
      <w:spacing w:before="40" w:after="0" w:line="240" w:lineRule="auto"/>
      <w:jc w:val="both"/>
    </w:pPr>
    <w:rPr>
      <w:rFonts w:ascii="Tahoma" w:eastAsiaTheme="minorHAnsi" w:hAnsi="Tahoma" w:cs="Tahoma"/>
      <w:color w:val="595959" w:themeColor="text1" w:themeTint="A6"/>
      <w:kern w:val="20"/>
      <w:sz w:val="16"/>
      <w:szCs w:val="20"/>
      <w:lang w:eastAsia="de-CH"/>
    </w:rPr>
  </w:style>
  <w:style w:type="character" w:customStyle="1" w:styleId="DokumentstrukturZchn">
    <w:name w:val="Dokumentstruktur Zchn"/>
    <w:basedOn w:val="Absatz-Standardschriftart"/>
    <w:link w:val="Dokumentstruktur"/>
    <w:uiPriority w:val="99"/>
    <w:semiHidden/>
    <w:rsid w:val="00401A6B"/>
    <w:rPr>
      <w:rFonts w:ascii="Tahoma" w:eastAsiaTheme="minorHAnsi" w:hAnsi="Tahoma" w:cs="Tahoma"/>
      <w:color w:val="595959" w:themeColor="text1" w:themeTint="A6"/>
      <w:kern w:val="20"/>
      <w:sz w:val="16"/>
      <w:szCs w:val="20"/>
      <w:lang w:eastAsia="de-CH"/>
    </w:rPr>
  </w:style>
  <w:style w:type="paragraph" w:styleId="E-Mail-Signatur">
    <w:name w:val="E-mail Signature"/>
    <w:basedOn w:val="Standard"/>
    <w:link w:val="E-Mail-SignaturZchn"/>
    <w:uiPriority w:val="99"/>
    <w:semiHidden/>
    <w:unhideWhenUsed/>
    <w:rsid w:val="00401A6B"/>
    <w:pPr>
      <w:spacing w:before="40" w:after="0" w:line="240" w:lineRule="auto"/>
      <w:jc w:val="both"/>
    </w:pPr>
    <w:rPr>
      <w:rFonts w:asciiTheme="minorHAnsi" w:eastAsiaTheme="minorHAnsi" w:hAnsiTheme="minorHAnsi"/>
      <w:color w:val="595959" w:themeColor="text1" w:themeTint="A6"/>
      <w:kern w:val="20"/>
      <w:sz w:val="20"/>
      <w:szCs w:val="20"/>
      <w:lang w:eastAsia="de-CH"/>
    </w:rPr>
  </w:style>
  <w:style w:type="character" w:customStyle="1" w:styleId="E-Mail-SignaturZchn">
    <w:name w:val="E-Mail-Signatur Zchn"/>
    <w:basedOn w:val="Absatz-Standardschriftart"/>
    <w:link w:val="E-Mail-Signatur"/>
    <w:uiPriority w:val="99"/>
    <w:semiHidden/>
    <w:rsid w:val="00401A6B"/>
    <w:rPr>
      <w:rFonts w:eastAsiaTheme="minorHAnsi"/>
      <w:color w:val="595959" w:themeColor="text1" w:themeTint="A6"/>
      <w:kern w:val="20"/>
      <w:sz w:val="20"/>
      <w:szCs w:val="20"/>
      <w:lang w:eastAsia="de-CH"/>
    </w:rPr>
  </w:style>
  <w:style w:type="character" w:styleId="Endnotenzeichen">
    <w:name w:val="endnote reference"/>
    <w:basedOn w:val="Absatz-Standardschriftart"/>
    <w:uiPriority w:val="99"/>
    <w:semiHidden/>
    <w:unhideWhenUsed/>
    <w:rsid w:val="00401A6B"/>
    <w:rPr>
      <w:vertAlign w:val="superscript"/>
    </w:rPr>
  </w:style>
  <w:style w:type="paragraph" w:styleId="Endnotentext">
    <w:name w:val="endnote text"/>
    <w:basedOn w:val="Standard"/>
    <w:link w:val="EndnotentextZchn"/>
    <w:uiPriority w:val="99"/>
    <w:semiHidden/>
    <w:unhideWhenUsed/>
    <w:rsid w:val="00401A6B"/>
    <w:pPr>
      <w:spacing w:before="40" w:after="0" w:line="240" w:lineRule="auto"/>
      <w:jc w:val="both"/>
    </w:pPr>
    <w:rPr>
      <w:rFonts w:asciiTheme="minorHAnsi" w:eastAsiaTheme="minorHAnsi" w:hAnsiTheme="minorHAnsi"/>
      <w:color w:val="595959" w:themeColor="text1" w:themeTint="A6"/>
      <w:kern w:val="20"/>
      <w:sz w:val="20"/>
      <w:szCs w:val="20"/>
      <w:lang w:eastAsia="de-CH"/>
    </w:rPr>
  </w:style>
  <w:style w:type="character" w:customStyle="1" w:styleId="EndnotentextZchn">
    <w:name w:val="Endnotentext Zchn"/>
    <w:basedOn w:val="Absatz-Standardschriftart"/>
    <w:link w:val="Endnotentext"/>
    <w:uiPriority w:val="99"/>
    <w:semiHidden/>
    <w:rsid w:val="00401A6B"/>
    <w:rPr>
      <w:rFonts w:eastAsiaTheme="minorHAnsi"/>
      <w:color w:val="595959" w:themeColor="text1" w:themeTint="A6"/>
      <w:kern w:val="20"/>
      <w:sz w:val="20"/>
      <w:szCs w:val="20"/>
      <w:lang w:eastAsia="de-CH"/>
    </w:rPr>
  </w:style>
  <w:style w:type="paragraph" w:styleId="Umschlagadresse">
    <w:name w:val="envelope address"/>
    <w:basedOn w:val="Standard"/>
    <w:uiPriority w:val="99"/>
    <w:semiHidden/>
    <w:unhideWhenUsed/>
    <w:rsid w:val="00401A6B"/>
    <w:pPr>
      <w:framePr w:w="7920" w:h="1980" w:hRule="exact" w:hSpace="180" w:wrap="auto" w:hAnchor="page" w:xAlign="center" w:yAlign="bottom"/>
      <w:spacing w:before="40" w:after="0" w:line="240" w:lineRule="auto"/>
      <w:ind w:left="2880"/>
      <w:jc w:val="both"/>
    </w:pPr>
    <w:rPr>
      <w:rFonts w:asciiTheme="majorHAnsi" w:eastAsiaTheme="majorEastAsia" w:hAnsiTheme="majorHAnsi" w:cstheme="majorBidi"/>
      <w:color w:val="595959" w:themeColor="text1" w:themeTint="A6"/>
      <w:kern w:val="20"/>
      <w:sz w:val="24"/>
      <w:szCs w:val="20"/>
      <w:lang w:eastAsia="de-CH"/>
    </w:rPr>
  </w:style>
  <w:style w:type="paragraph" w:styleId="Umschlagabsenderadresse">
    <w:name w:val="envelope return"/>
    <w:basedOn w:val="Standard"/>
    <w:uiPriority w:val="99"/>
    <w:semiHidden/>
    <w:unhideWhenUsed/>
    <w:rsid w:val="00401A6B"/>
    <w:pPr>
      <w:spacing w:before="40" w:after="0" w:line="240" w:lineRule="auto"/>
      <w:jc w:val="both"/>
    </w:pPr>
    <w:rPr>
      <w:rFonts w:asciiTheme="majorHAnsi" w:eastAsiaTheme="majorEastAsia" w:hAnsiTheme="majorHAnsi" w:cstheme="majorBidi"/>
      <w:color w:val="595959" w:themeColor="text1" w:themeTint="A6"/>
      <w:kern w:val="20"/>
      <w:sz w:val="20"/>
      <w:szCs w:val="20"/>
      <w:lang w:eastAsia="de-CH"/>
    </w:rPr>
  </w:style>
  <w:style w:type="character" w:customStyle="1" w:styleId="BesuchterHyperlink">
    <w:name w:val="Besuchter Hyperlink"/>
    <w:basedOn w:val="Absatz-Standardschriftart"/>
    <w:uiPriority w:val="99"/>
    <w:semiHidden/>
    <w:unhideWhenUsed/>
    <w:rsid w:val="00401A6B"/>
    <w:rPr>
      <w:color w:val="FFC42F" w:themeColor="followedHyperlink"/>
      <w:u w:val="single"/>
    </w:rPr>
  </w:style>
  <w:style w:type="character" w:styleId="HTMLAkronym">
    <w:name w:val="HTML Acronym"/>
    <w:basedOn w:val="Absatz-Standardschriftart"/>
    <w:uiPriority w:val="99"/>
    <w:semiHidden/>
    <w:unhideWhenUsed/>
    <w:rsid w:val="00401A6B"/>
  </w:style>
  <w:style w:type="paragraph" w:styleId="HTMLAdresse">
    <w:name w:val="HTML Address"/>
    <w:basedOn w:val="Standard"/>
    <w:link w:val="HTMLAdresseZchn"/>
    <w:uiPriority w:val="99"/>
    <w:semiHidden/>
    <w:unhideWhenUsed/>
    <w:rsid w:val="00401A6B"/>
    <w:pPr>
      <w:spacing w:before="40" w:after="0" w:line="240" w:lineRule="auto"/>
      <w:jc w:val="both"/>
    </w:pPr>
    <w:rPr>
      <w:rFonts w:asciiTheme="minorHAnsi" w:eastAsiaTheme="minorHAnsi" w:hAnsiTheme="minorHAnsi"/>
      <w:i/>
      <w:iCs/>
      <w:color w:val="595959" w:themeColor="text1" w:themeTint="A6"/>
      <w:kern w:val="20"/>
      <w:sz w:val="20"/>
      <w:szCs w:val="20"/>
      <w:lang w:eastAsia="de-CH"/>
    </w:rPr>
  </w:style>
  <w:style w:type="character" w:customStyle="1" w:styleId="HTMLAdresseZchn">
    <w:name w:val="HTML Adresse Zchn"/>
    <w:basedOn w:val="Absatz-Standardschriftart"/>
    <w:link w:val="HTMLAdresse"/>
    <w:uiPriority w:val="99"/>
    <w:semiHidden/>
    <w:rsid w:val="00401A6B"/>
    <w:rPr>
      <w:rFonts w:eastAsiaTheme="minorHAnsi"/>
      <w:i/>
      <w:iCs/>
      <w:color w:val="595959" w:themeColor="text1" w:themeTint="A6"/>
      <w:kern w:val="20"/>
      <w:sz w:val="20"/>
      <w:szCs w:val="20"/>
      <w:lang w:eastAsia="de-CH"/>
    </w:rPr>
  </w:style>
  <w:style w:type="character" w:styleId="HTMLZitat">
    <w:name w:val="HTML Cite"/>
    <w:basedOn w:val="Absatz-Standardschriftart"/>
    <w:uiPriority w:val="99"/>
    <w:semiHidden/>
    <w:unhideWhenUsed/>
    <w:rsid w:val="00401A6B"/>
    <w:rPr>
      <w:i/>
      <w:iCs/>
    </w:rPr>
  </w:style>
  <w:style w:type="character" w:styleId="HTMLCode">
    <w:name w:val="HTML Code"/>
    <w:basedOn w:val="Absatz-Standardschriftart"/>
    <w:uiPriority w:val="99"/>
    <w:semiHidden/>
    <w:unhideWhenUsed/>
    <w:rsid w:val="00401A6B"/>
    <w:rPr>
      <w:rFonts w:ascii="Consolas" w:hAnsi="Consolas" w:cs="Consolas"/>
      <w:sz w:val="20"/>
    </w:rPr>
  </w:style>
  <w:style w:type="character" w:styleId="HTMLDefinition">
    <w:name w:val="HTML Definition"/>
    <w:basedOn w:val="Absatz-Standardschriftart"/>
    <w:uiPriority w:val="99"/>
    <w:semiHidden/>
    <w:unhideWhenUsed/>
    <w:rsid w:val="00401A6B"/>
    <w:rPr>
      <w:i/>
      <w:iCs/>
    </w:rPr>
  </w:style>
  <w:style w:type="character" w:styleId="HTMLTastatur">
    <w:name w:val="HTML Keyboard"/>
    <w:basedOn w:val="Absatz-Standardschriftart"/>
    <w:uiPriority w:val="99"/>
    <w:semiHidden/>
    <w:unhideWhenUsed/>
    <w:rsid w:val="00401A6B"/>
    <w:rPr>
      <w:rFonts w:ascii="Consolas" w:hAnsi="Consolas" w:cs="Consolas"/>
      <w:sz w:val="20"/>
    </w:rPr>
  </w:style>
  <w:style w:type="paragraph" w:styleId="HTMLVorformatiert">
    <w:name w:val="HTML Preformatted"/>
    <w:basedOn w:val="Standard"/>
    <w:link w:val="HTMLVorformatiertZchn"/>
    <w:uiPriority w:val="99"/>
    <w:semiHidden/>
    <w:unhideWhenUsed/>
    <w:rsid w:val="00401A6B"/>
    <w:pPr>
      <w:spacing w:before="40" w:after="0" w:line="240" w:lineRule="auto"/>
      <w:jc w:val="both"/>
    </w:pPr>
    <w:rPr>
      <w:rFonts w:ascii="Consolas" w:eastAsiaTheme="minorHAnsi" w:hAnsi="Consolas" w:cs="Consolas"/>
      <w:color w:val="595959" w:themeColor="text1" w:themeTint="A6"/>
      <w:kern w:val="20"/>
      <w:sz w:val="20"/>
      <w:szCs w:val="20"/>
      <w:lang w:eastAsia="de-CH"/>
    </w:rPr>
  </w:style>
  <w:style w:type="character" w:customStyle="1" w:styleId="HTMLVorformatiertZchn">
    <w:name w:val="HTML Vorformatiert Zchn"/>
    <w:basedOn w:val="Absatz-Standardschriftart"/>
    <w:link w:val="HTMLVorformatiert"/>
    <w:uiPriority w:val="99"/>
    <w:semiHidden/>
    <w:rsid w:val="00401A6B"/>
    <w:rPr>
      <w:rFonts w:ascii="Consolas" w:eastAsiaTheme="minorHAnsi" w:hAnsi="Consolas" w:cs="Consolas"/>
      <w:color w:val="595959" w:themeColor="text1" w:themeTint="A6"/>
      <w:kern w:val="20"/>
      <w:sz w:val="20"/>
      <w:szCs w:val="20"/>
      <w:lang w:eastAsia="de-CH"/>
    </w:rPr>
  </w:style>
  <w:style w:type="character" w:styleId="HTMLBeispiel">
    <w:name w:val="HTML Sample"/>
    <w:basedOn w:val="Absatz-Standardschriftart"/>
    <w:uiPriority w:val="99"/>
    <w:semiHidden/>
    <w:unhideWhenUsed/>
    <w:rsid w:val="00401A6B"/>
    <w:rPr>
      <w:rFonts w:ascii="Consolas" w:hAnsi="Consolas" w:cs="Consolas"/>
      <w:sz w:val="24"/>
    </w:rPr>
  </w:style>
  <w:style w:type="character" w:styleId="HTMLSchreibmaschine">
    <w:name w:val="HTML Typewriter"/>
    <w:basedOn w:val="Absatz-Standardschriftart"/>
    <w:uiPriority w:val="99"/>
    <w:semiHidden/>
    <w:unhideWhenUsed/>
    <w:rsid w:val="00401A6B"/>
    <w:rPr>
      <w:rFonts w:ascii="Consolas" w:hAnsi="Consolas" w:cs="Consolas"/>
      <w:sz w:val="20"/>
    </w:rPr>
  </w:style>
  <w:style w:type="character" w:styleId="HTMLVariable">
    <w:name w:val="HTML Variable"/>
    <w:basedOn w:val="Absatz-Standardschriftart"/>
    <w:uiPriority w:val="99"/>
    <w:semiHidden/>
    <w:unhideWhenUsed/>
    <w:rsid w:val="00401A6B"/>
    <w:rPr>
      <w:i/>
      <w:iCs/>
    </w:rPr>
  </w:style>
  <w:style w:type="paragraph" w:styleId="Index2">
    <w:name w:val="index 2"/>
    <w:basedOn w:val="Standard"/>
    <w:next w:val="Standard"/>
    <w:autoRedefine/>
    <w:uiPriority w:val="99"/>
    <w:semiHidden/>
    <w:unhideWhenUsed/>
    <w:rsid w:val="00401A6B"/>
    <w:pPr>
      <w:spacing w:before="40" w:after="0" w:line="240" w:lineRule="auto"/>
      <w:ind w:left="440" w:hanging="220"/>
      <w:jc w:val="both"/>
    </w:pPr>
    <w:rPr>
      <w:rFonts w:asciiTheme="minorHAnsi" w:eastAsiaTheme="minorHAnsi" w:hAnsiTheme="minorHAnsi"/>
      <w:color w:val="595959" w:themeColor="text1" w:themeTint="A6"/>
      <w:kern w:val="20"/>
      <w:sz w:val="20"/>
      <w:szCs w:val="20"/>
      <w:lang w:eastAsia="de-CH"/>
    </w:rPr>
  </w:style>
  <w:style w:type="paragraph" w:styleId="Index3">
    <w:name w:val="index 3"/>
    <w:basedOn w:val="Standard"/>
    <w:next w:val="Standard"/>
    <w:autoRedefine/>
    <w:uiPriority w:val="99"/>
    <w:semiHidden/>
    <w:unhideWhenUsed/>
    <w:rsid w:val="00401A6B"/>
    <w:pPr>
      <w:spacing w:before="40" w:after="0" w:line="240" w:lineRule="auto"/>
      <w:ind w:left="660" w:hanging="220"/>
      <w:jc w:val="both"/>
    </w:pPr>
    <w:rPr>
      <w:rFonts w:asciiTheme="minorHAnsi" w:eastAsiaTheme="minorHAnsi" w:hAnsiTheme="minorHAnsi"/>
      <w:color w:val="595959" w:themeColor="text1" w:themeTint="A6"/>
      <w:kern w:val="20"/>
      <w:sz w:val="20"/>
      <w:szCs w:val="20"/>
      <w:lang w:eastAsia="de-CH"/>
    </w:rPr>
  </w:style>
  <w:style w:type="paragraph" w:styleId="Index4">
    <w:name w:val="index 4"/>
    <w:basedOn w:val="Standard"/>
    <w:next w:val="Standard"/>
    <w:autoRedefine/>
    <w:uiPriority w:val="99"/>
    <w:semiHidden/>
    <w:unhideWhenUsed/>
    <w:rsid w:val="00401A6B"/>
    <w:pPr>
      <w:spacing w:before="40" w:after="0" w:line="240" w:lineRule="auto"/>
      <w:ind w:left="880" w:hanging="220"/>
      <w:jc w:val="both"/>
    </w:pPr>
    <w:rPr>
      <w:rFonts w:asciiTheme="minorHAnsi" w:eastAsiaTheme="minorHAnsi" w:hAnsiTheme="minorHAnsi"/>
      <w:color w:val="595959" w:themeColor="text1" w:themeTint="A6"/>
      <w:kern w:val="20"/>
      <w:sz w:val="20"/>
      <w:szCs w:val="20"/>
      <w:lang w:eastAsia="de-CH"/>
    </w:rPr>
  </w:style>
  <w:style w:type="paragraph" w:styleId="Index5">
    <w:name w:val="index 5"/>
    <w:basedOn w:val="Standard"/>
    <w:next w:val="Standard"/>
    <w:autoRedefine/>
    <w:uiPriority w:val="99"/>
    <w:semiHidden/>
    <w:unhideWhenUsed/>
    <w:rsid w:val="00401A6B"/>
    <w:pPr>
      <w:spacing w:before="40" w:after="0" w:line="240" w:lineRule="auto"/>
      <w:ind w:left="1100" w:hanging="220"/>
      <w:jc w:val="both"/>
    </w:pPr>
    <w:rPr>
      <w:rFonts w:asciiTheme="minorHAnsi" w:eastAsiaTheme="minorHAnsi" w:hAnsiTheme="minorHAnsi"/>
      <w:color w:val="595959" w:themeColor="text1" w:themeTint="A6"/>
      <w:kern w:val="20"/>
      <w:sz w:val="20"/>
      <w:szCs w:val="20"/>
      <w:lang w:eastAsia="de-CH"/>
    </w:rPr>
  </w:style>
  <w:style w:type="paragraph" w:styleId="Index6">
    <w:name w:val="index 6"/>
    <w:basedOn w:val="Standard"/>
    <w:next w:val="Standard"/>
    <w:autoRedefine/>
    <w:uiPriority w:val="99"/>
    <w:semiHidden/>
    <w:unhideWhenUsed/>
    <w:rsid w:val="00401A6B"/>
    <w:pPr>
      <w:spacing w:before="40" w:after="0" w:line="240" w:lineRule="auto"/>
      <w:ind w:left="1320" w:hanging="220"/>
      <w:jc w:val="both"/>
    </w:pPr>
    <w:rPr>
      <w:rFonts w:asciiTheme="minorHAnsi" w:eastAsiaTheme="minorHAnsi" w:hAnsiTheme="minorHAnsi"/>
      <w:color w:val="595959" w:themeColor="text1" w:themeTint="A6"/>
      <w:kern w:val="20"/>
      <w:sz w:val="20"/>
      <w:szCs w:val="20"/>
      <w:lang w:eastAsia="de-CH"/>
    </w:rPr>
  </w:style>
  <w:style w:type="paragraph" w:styleId="Index7">
    <w:name w:val="index 7"/>
    <w:basedOn w:val="Standard"/>
    <w:next w:val="Standard"/>
    <w:autoRedefine/>
    <w:uiPriority w:val="99"/>
    <w:semiHidden/>
    <w:unhideWhenUsed/>
    <w:rsid w:val="00401A6B"/>
    <w:pPr>
      <w:spacing w:before="40" w:after="0" w:line="240" w:lineRule="auto"/>
      <w:ind w:left="1540" w:hanging="220"/>
      <w:jc w:val="both"/>
    </w:pPr>
    <w:rPr>
      <w:rFonts w:asciiTheme="minorHAnsi" w:eastAsiaTheme="minorHAnsi" w:hAnsiTheme="minorHAnsi"/>
      <w:color w:val="595959" w:themeColor="text1" w:themeTint="A6"/>
      <w:kern w:val="20"/>
      <w:sz w:val="20"/>
      <w:szCs w:val="20"/>
      <w:lang w:eastAsia="de-CH"/>
    </w:rPr>
  </w:style>
  <w:style w:type="paragraph" w:styleId="Index8">
    <w:name w:val="index 8"/>
    <w:basedOn w:val="Standard"/>
    <w:next w:val="Standard"/>
    <w:autoRedefine/>
    <w:uiPriority w:val="99"/>
    <w:semiHidden/>
    <w:unhideWhenUsed/>
    <w:rsid w:val="00401A6B"/>
    <w:pPr>
      <w:spacing w:before="40" w:after="0" w:line="240" w:lineRule="auto"/>
      <w:ind w:left="1760" w:hanging="220"/>
      <w:jc w:val="both"/>
    </w:pPr>
    <w:rPr>
      <w:rFonts w:asciiTheme="minorHAnsi" w:eastAsiaTheme="minorHAnsi" w:hAnsiTheme="minorHAnsi"/>
      <w:color w:val="595959" w:themeColor="text1" w:themeTint="A6"/>
      <w:kern w:val="20"/>
      <w:sz w:val="20"/>
      <w:szCs w:val="20"/>
      <w:lang w:eastAsia="de-CH"/>
    </w:rPr>
  </w:style>
  <w:style w:type="paragraph" w:styleId="Index9">
    <w:name w:val="index 9"/>
    <w:basedOn w:val="Standard"/>
    <w:next w:val="Standard"/>
    <w:autoRedefine/>
    <w:uiPriority w:val="99"/>
    <w:semiHidden/>
    <w:unhideWhenUsed/>
    <w:rsid w:val="00401A6B"/>
    <w:pPr>
      <w:spacing w:before="40" w:after="0" w:line="240" w:lineRule="auto"/>
      <w:ind w:left="1980" w:hanging="220"/>
      <w:jc w:val="both"/>
    </w:pPr>
    <w:rPr>
      <w:rFonts w:asciiTheme="minorHAnsi" w:eastAsiaTheme="minorHAnsi" w:hAnsiTheme="minorHAnsi"/>
      <w:color w:val="595959" w:themeColor="text1" w:themeTint="A6"/>
      <w:kern w:val="20"/>
      <w:sz w:val="20"/>
      <w:szCs w:val="20"/>
      <w:lang w:eastAsia="de-CH"/>
    </w:rPr>
  </w:style>
  <w:style w:type="paragraph" w:styleId="Indexberschrift">
    <w:name w:val="index heading"/>
    <w:basedOn w:val="Standard"/>
    <w:next w:val="Index1"/>
    <w:uiPriority w:val="99"/>
    <w:semiHidden/>
    <w:unhideWhenUsed/>
    <w:rsid w:val="00401A6B"/>
    <w:pPr>
      <w:spacing w:before="40" w:after="160" w:line="288" w:lineRule="auto"/>
      <w:jc w:val="both"/>
    </w:pPr>
    <w:rPr>
      <w:rFonts w:asciiTheme="majorHAnsi" w:eastAsiaTheme="majorEastAsia" w:hAnsiTheme="majorHAnsi" w:cstheme="majorBidi"/>
      <w:b/>
      <w:bCs/>
      <w:color w:val="595959" w:themeColor="text1" w:themeTint="A6"/>
      <w:kern w:val="20"/>
      <w:sz w:val="20"/>
      <w:szCs w:val="20"/>
      <w:lang w:eastAsia="de-CH"/>
    </w:rPr>
  </w:style>
  <w:style w:type="table" w:styleId="HellesRaster">
    <w:name w:val="Light Grid"/>
    <w:basedOn w:val="NormaleTabelle"/>
    <w:uiPriority w:val="62"/>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RasterAkzent1">
    <w:name w:val="Helles Raster;Akzent 1"/>
    <w:basedOn w:val="NormaleTabelle"/>
    <w:uiPriority w:val="62"/>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F0A22E" w:themeColor="accent1"/>
        <w:left w:val="single" w:sz="8" w:space="0" w:color="F0A22E" w:themeColor="accent1"/>
        <w:bottom w:val="single" w:sz="8" w:space="0" w:color="F0A22E" w:themeColor="accent1"/>
        <w:right w:val="single" w:sz="8" w:space="0" w:color="F0A22E" w:themeColor="accent1"/>
        <w:insideH w:val="single" w:sz="8" w:space="0" w:color="F0A22E" w:themeColor="accent1"/>
        <w:insideV w:val="single" w:sz="8" w:space="0" w:color="F0A22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A22E" w:themeColor="accent1"/>
          <w:left w:val="single" w:sz="8" w:space="0" w:color="F0A22E" w:themeColor="accent1"/>
          <w:bottom w:val="single" w:sz="18" w:space="0" w:color="F0A22E" w:themeColor="accent1"/>
          <w:right w:val="single" w:sz="8" w:space="0" w:color="F0A22E" w:themeColor="accent1"/>
          <w:insideH w:val="nil"/>
          <w:insideV w:val="single" w:sz="8" w:space="0" w:color="F0A22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A22E" w:themeColor="accent1"/>
          <w:left w:val="single" w:sz="8" w:space="0" w:color="F0A22E" w:themeColor="accent1"/>
          <w:bottom w:val="single" w:sz="8" w:space="0" w:color="F0A22E" w:themeColor="accent1"/>
          <w:right w:val="single" w:sz="8" w:space="0" w:color="F0A22E" w:themeColor="accent1"/>
          <w:insideH w:val="nil"/>
          <w:insideV w:val="single" w:sz="8" w:space="0" w:color="F0A22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A22E" w:themeColor="accent1"/>
          <w:left w:val="single" w:sz="8" w:space="0" w:color="F0A22E" w:themeColor="accent1"/>
          <w:bottom w:val="single" w:sz="8" w:space="0" w:color="F0A22E" w:themeColor="accent1"/>
          <w:right w:val="single" w:sz="8" w:space="0" w:color="F0A22E" w:themeColor="accent1"/>
        </w:tcBorders>
      </w:tcPr>
    </w:tblStylePr>
    <w:tblStylePr w:type="band1Vert">
      <w:tblPr/>
      <w:tcPr>
        <w:tcBorders>
          <w:top w:val="single" w:sz="8" w:space="0" w:color="F0A22E" w:themeColor="accent1"/>
          <w:left w:val="single" w:sz="8" w:space="0" w:color="F0A22E" w:themeColor="accent1"/>
          <w:bottom w:val="single" w:sz="8" w:space="0" w:color="F0A22E" w:themeColor="accent1"/>
          <w:right w:val="single" w:sz="8" w:space="0" w:color="F0A22E" w:themeColor="accent1"/>
        </w:tcBorders>
        <w:shd w:val="clear" w:color="auto" w:fill="FBE7CB" w:themeFill="accent1" w:themeFillTint="3F"/>
      </w:tcPr>
    </w:tblStylePr>
    <w:tblStylePr w:type="band1Horz">
      <w:tblPr/>
      <w:tcPr>
        <w:tcBorders>
          <w:top w:val="single" w:sz="8" w:space="0" w:color="F0A22E" w:themeColor="accent1"/>
          <w:left w:val="single" w:sz="8" w:space="0" w:color="F0A22E" w:themeColor="accent1"/>
          <w:bottom w:val="single" w:sz="8" w:space="0" w:color="F0A22E" w:themeColor="accent1"/>
          <w:right w:val="single" w:sz="8" w:space="0" w:color="F0A22E" w:themeColor="accent1"/>
          <w:insideV w:val="single" w:sz="8" w:space="0" w:color="F0A22E" w:themeColor="accent1"/>
        </w:tcBorders>
        <w:shd w:val="clear" w:color="auto" w:fill="FBE7CB" w:themeFill="accent1" w:themeFillTint="3F"/>
      </w:tcPr>
    </w:tblStylePr>
    <w:tblStylePr w:type="band2Horz">
      <w:tblPr/>
      <w:tcPr>
        <w:tcBorders>
          <w:top w:val="single" w:sz="8" w:space="0" w:color="F0A22E" w:themeColor="accent1"/>
          <w:left w:val="single" w:sz="8" w:space="0" w:color="F0A22E" w:themeColor="accent1"/>
          <w:bottom w:val="single" w:sz="8" w:space="0" w:color="F0A22E" w:themeColor="accent1"/>
          <w:right w:val="single" w:sz="8" w:space="0" w:color="F0A22E" w:themeColor="accent1"/>
          <w:insideV w:val="single" w:sz="8" w:space="0" w:color="F0A22E" w:themeColor="accent1"/>
        </w:tcBorders>
      </w:tcPr>
    </w:tblStylePr>
  </w:style>
  <w:style w:type="table" w:customStyle="1" w:styleId="HellesRasterAkzent2">
    <w:name w:val="Helles Raster;Akzent 2"/>
    <w:basedOn w:val="NormaleTabelle"/>
    <w:uiPriority w:val="62"/>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A5644E" w:themeColor="accent2"/>
        <w:left w:val="single" w:sz="8" w:space="0" w:color="A5644E" w:themeColor="accent2"/>
        <w:bottom w:val="single" w:sz="8" w:space="0" w:color="A5644E" w:themeColor="accent2"/>
        <w:right w:val="single" w:sz="8" w:space="0" w:color="A5644E" w:themeColor="accent2"/>
        <w:insideH w:val="single" w:sz="8" w:space="0" w:color="A5644E" w:themeColor="accent2"/>
        <w:insideV w:val="single" w:sz="8" w:space="0" w:color="A5644E"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644E" w:themeColor="accent2"/>
          <w:left w:val="single" w:sz="8" w:space="0" w:color="A5644E" w:themeColor="accent2"/>
          <w:bottom w:val="single" w:sz="18" w:space="0" w:color="A5644E" w:themeColor="accent2"/>
          <w:right w:val="single" w:sz="8" w:space="0" w:color="A5644E" w:themeColor="accent2"/>
          <w:insideH w:val="nil"/>
          <w:insideV w:val="single" w:sz="8" w:space="0" w:color="A5644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644E" w:themeColor="accent2"/>
          <w:left w:val="single" w:sz="8" w:space="0" w:color="A5644E" w:themeColor="accent2"/>
          <w:bottom w:val="single" w:sz="8" w:space="0" w:color="A5644E" w:themeColor="accent2"/>
          <w:right w:val="single" w:sz="8" w:space="0" w:color="A5644E" w:themeColor="accent2"/>
          <w:insideH w:val="nil"/>
          <w:insideV w:val="single" w:sz="8" w:space="0" w:color="A5644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644E" w:themeColor="accent2"/>
          <w:left w:val="single" w:sz="8" w:space="0" w:color="A5644E" w:themeColor="accent2"/>
          <w:bottom w:val="single" w:sz="8" w:space="0" w:color="A5644E" w:themeColor="accent2"/>
          <w:right w:val="single" w:sz="8" w:space="0" w:color="A5644E" w:themeColor="accent2"/>
        </w:tcBorders>
      </w:tcPr>
    </w:tblStylePr>
    <w:tblStylePr w:type="band1Vert">
      <w:tblPr/>
      <w:tcPr>
        <w:tcBorders>
          <w:top w:val="single" w:sz="8" w:space="0" w:color="A5644E" w:themeColor="accent2"/>
          <w:left w:val="single" w:sz="8" w:space="0" w:color="A5644E" w:themeColor="accent2"/>
          <w:bottom w:val="single" w:sz="8" w:space="0" w:color="A5644E" w:themeColor="accent2"/>
          <w:right w:val="single" w:sz="8" w:space="0" w:color="A5644E" w:themeColor="accent2"/>
        </w:tcBorders>
        <w:shd w:val="clear" w:color="auto" w:fill="E9D8D2" w:themeFill="accent2" w:themeFillTint="3F"/>
      </w:tcPr>
    </w:tblStylePr>
    <w:tblStylePr w:type="band1Horz">
      <w:tblPr/>
      <w:tcPr>
        <w:tcBorders>
          <w:top w:val="single" w:sz="8" w:space="0" w:color="A5644E" w:themeColor="accent2"/>
          <w:left w:val="single" w:sz="8" w:space="0" w:color="A5644E" w:themeColor="accent2"/>
          <w:bottom w:val="single" w:sz="8" w:space="0" w:color="A5644E" w:themeColor="accent2"/>
          <w:right w:val="single" w:sz="8" w:space="0" w:color="A5644E" w:themeColor="accent2"/>
          <w:insideV w:val="single" w:sz="8" w:space="0" w:color="A5644E" w:themeColor="accent2"/>
        </w:tcBorders>
        <w:shd w:val="clear" w:color="auto" w:fill="E9D8D2" w:themeFill="accent2" w:themeFillTint="3F"/>
      </w:tcPr>
    </w:tblStylePr>
    <w:tblStylePr w:type="band2Horz">
      <w:tblPr/>
      <w:tcPr>
        <w:tcBorders>
          <w:top w:val="single" w:sz="8" w:space="0" w:color="A5644E" w:themeColor="accent2"/>
          <w:left w:val="single" w:sz="8" w:space="0" w:color="A5644E" w:themeColor="accent2"/>
          <w:bottom w:val="single" w:sz="8" w:space="0" w:color="A5644E" w:themeColor="accent2"/>
          <w:right w:val="single" w:sz="8" w:space="0" w:color="A5644E" w:themeColor="accent2"/>
          <w:insideV w:val="single" w:sz="8" w:space="0" w:color="A5644E" w:themeColor="accent2"/>
        </w:tcBorders>
      </w:tcPr>
    </w:tblStylePr>
  </w:style>
  <w:style w:type="table" w:customStyle="1" w:styleId="HellesRasterAkzent3">
    <w:name w:val="Helles Raster;Akzent 3"/>
    <w:basedOn w:val="NormaleTabelle"/>
    <w:uiPriority w:val="62"/>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B58B80" w:themeColor="accent3"/>
        <w:left w:val="single" w:sz="8" w:space="0" w:color="B58B80" w:themeColor="accent3"/>
        <w:bottom w:val="single" w:sz="8" w:space="0" w:color="B58B80" w:themeColor="accent3"/>
        <w:right w:val="single" w:sz="8" w:space="0" w:color="B58B80" w:themeColor="accent3"/>
        <w:insideH w:val="single" w:sz="8" w:space="0" w:color="B58B80" w:themeColor="accent3"/>
        <w:insideV w:val="single" w:sz="8" w:space="0" w:color="B58B8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58B80" w:themeColor="accent3"/>
          <w:left w:val="single" w:sz="8" w:space="0" w:color="B58B80" w:themeColor="accent3"/>
          <w:bottom w:val="single" w:sz="18" w:space="0" w:color="B58B80" w:themeColor="accent3"/>
          <w:right w:val="single" w:sz="8" w:space="0" w:color="B58B80" w:themeColor="accent3"/>
          <w:insideH w:val="nil"/>
          <w:insideV w:val="single" w:sz="8" w:space="0" w:color="B58B8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58B80" w:themeColor="accent3"/>
          <w:left w:val="single" w:sz="8" w:space="0" w:color="B58B80" w:themeColor="accent3"/>
          <w:bottom w:val="single" w:sz="8" w:space="0" w:color="B58B80" w:themeColor="accent3"/>
          <w:right w:val="single" w:sz="8" w:space="0" w:color="B58B80" w:themeColor="accent3"/>
          <w:insideH w:val="nil"/>
          <w:insideV w:val="single" w:sz="8" w:space="0" w:color="B58B8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58B80" w:themeColor="accent3"/>
          <w:left w:val="single" w:sz="8" w:space="0" w:color="B58B80" w:themeColor="accent3"/>
          <w:bottom w:val="single" w:sz="8" w:space="0" w:color="B58B80" w:themeColor="accent3"/>
          <w:right w:val="single" w:sz="8" w:space="0" w:color="B58B80" w:themeColor="accent3"/>
        </w:tcBorders>
      </w:tcPr>
    </w:tblStylePr>
    <w:tblStylePr w:type="band1Vert">
      <w:tblPr/>
      <w:tcPr>
        <w:tcBorders>
          <w:top w:val="single" w:sz="8" w:space="0" w:color="B58B80" w:themeColor="accent3"/>
          <w:left w:val="single" w:sz="8" w:space="0" w:color="B58B80" w:themeColor="accent3"/>
          <w:bottom w:val="single" w:sz="8" w:space="0" w:color="B58B80" w:themeColor="accent3"/>
          <w:right w:val="single" w:sz="8" w:space="0" w:color="B58B80" w:themeColor="accent3"/>
        </w:tcBorders>
        <w:shd w:val="clear" w:color="auto" w:fill="ECE2DF" w:themeFill="accent3" w:themeFillTint="3F"/>
      </w:tcPr>
    </w:tblStylePr>
    <w:tblStylePr w:type="band1Horz">
      <w:tblPr/>
      <w:tcPr>
        <w:tcBorders>
          <w:top w:val="single" w:sz="8" w:space="0" w:color="B58B80" w:themeColor="accent3"/>
          <w:left w:val="single" w:sz="8" w:space="0" w:color="B58B80" w:themeColor="accent3"/>
          <w:bottom w:val="single" w:sz="8" w:space="0" w:color="B58B80" w:themeColor="accent3"/>
          <w:right w:val="single" w:sz="8" w:space="0" w:color="B58B80" w:themeColor="accent3"/>
          <w:insideV w:val="single" w:sz="8" w:space="0" w:color="B58B80" w:themeColor="accent3"/>
        </w:tcBorders>
        <w:shd w:val="clear" w:color="auto" w:fill="ECE2DF" w:themeFill="accent3" w:themeFillTint="3F"/>
      </w:tcPr>
    </w:tblStylePr>
    <w:tblStylePr w:type="band2Horz">
      <w:tblPr/>
      <w:tcPr>
        <w:tcBorders>
          <w:top w:val="single" w:sz="8" w:space="0" w:color="B58B80" w:themeColor="accent3"/>
          <w:left w:val="single" w:sz="8" w:space="0" w:color="B58B80" w:themeColor="accent3"/>
          <w:bottom w:val="single" w:sz="8" w:space="0" w:color="B58B80" w:themeColor="accent3"/>
          <w:right w:val="single" w:sz="8" w:space="0" w:color="B58B80" w:themeColor="accent3"/>
          <w:insideV w:val="single" w:sz="8" w:space="0" w:color="B58B80" w:themeColor="accent3"/>
        </w:tcBorders>
      </w:tcPr>
    </w:tblStylePr>
  </w:style>
  <w:style w:type="table" w:customStyle="1" w:styleId="HellesRasterAkzent4">
    <w:name w:val="Helles Raster;Akzent 4"/>
    <w:basedOn w:val="NormaleTabelle"/>
    <w:uiPriority w:val="62"/>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C3986D" w:themeColor="accent4"/>
        <w:left w:val="single" w:sz="8" w:space="0" w:color="C3986D" w:themeColor="accent4"/>
        <w:bottom w:val="single" w:sz="8" w:space="0" w:color="C3986D" w:themeColor="accent4"/>
        <w:right w:val="single" w:sz="8" w:space="0" w:color="C3986D" w:themeColor="accent4"/>
        <w:insideH w:val="single" w:sz="8" w:space="0" w:color="C3986D" w:themeColor="accent4"/>
        <w:insideV w:val="single" w:sz="8" w:space="0" w:color="C398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3986D" w:themeColor="accent4"/>
          <w:left w:val="single" w:sz="8" w:space="0" w:color="C3986D" w:themeColor="accent4"/>
          <w:bottom w:val="single" w:sz="18" w:space="0" w:color="C3986D" w:themeColor="accent4"/>
          <w:right w:val="single" w:sz="8" w:space="0" w:color="C3986D" w:themeColor="accent4"/>
          <w:insideH w:val="nil"/>
          <w:insideV w:val="single" w:sz="8" w:space="0" w:color="C398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3986D" w:themeColor="accent4"/>
          <w:left w:val="single" w:sz="8" w:space="0" w:color="C3986D" w:themeColor="accent4"/>
          <w:bottom w:val="single" w:sz="8" w:space="0" w:color="C3986D" w:themeColor="accent4"/>
          <w:right w:val="single" w:sz="8" w:space="0" w:color="C3986D" w:themeColor="accent4"/>
          <w:insideH w:val="nil"/>
          <w:insideV w:val="single" w:sz="8" w:space="0" w:color="C398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3986D" w:themeColor="accent4"/>
          <w:left w:val="single" w:sz="8" w:space="0" w:color="C3986D" w:themeColor="accent4"/>
          <w:bottom w:val="single" w:sz="8" w:space="0" w:color="C3986D" w:themeColor="accent4"/>
          <w:right w:val="single" w:sz="8" w:space="0" w:color="C3986D" w:themeColor="accent4"/>
        </w:tcBorders>
      </w:tcPr>
    </w:tblStylePr>
    <w:tblStylePr w:type="band1Vert">
      <w:tblPr/>
      <w:tcPr>
        <w:tcBorders>
          <w:top w:val="single" w:sz="8" w:space="0" w:color="C3986D" w:themeColor="accent4"/>
          <w:left w:val="single" w:sz="8" w:space="0" w:color="C3986D" w:themeColor="accent4"/>
          <w:bottom w:val="single" w:sz="8" w:space="0" w:color="C3986D" w:themeColor="accent4"/>
          <w:right w:val="single" w:sz="8" w:space="0" w:color="C3986D" w:themeColor="accent4"/>
        </w:tcBorders>
        <w:shd w:val="clear" w:color="auto" w:fill="F0E5DA" w:themeFill="accent4" w:themeFillTint="3F"/>
      </w:tcPr>
    </w:tblStylePr>
    <w:tblStylePr w:type="band1Horz">
      <w:tblPr/>
      <w:tcPr>
        <w:tcBorders>
          <w:top w:val="single" w:sz="8" w:space="0" w:color="C3986D" w:themeColor="accent4"/>
          <w:left w:val="single" w:sz="8" w:space="0" w:color="C3986D" w:themeColor="accent4"/>
          <w:bottom w:val="single" w:sz="8" w:space="0" w:color="C3986D" w:themeColor="accent4"/>
          <w:right w:val="single" w:sz="8" w:space="0" w:color="C3986D" w:themeColor="accent4"/>
          <w:insideV w:val="single" w:sz="8" w:space="0" w:color="C3986D" w:themeColor="accent4"/>
        </w:tcBorders>
        <w:shd w:val="clear" w:color="auto" w:fill="F0E5DA" w:themeFill="accent4" w:themeFillTint="3F"/>
      </w:tcPr>
    </w:tblStylePr>
    <w:tblStylePr w:type="band2Horz">
      <w:tblPr/>
      <w:tcPr>
        <w:tcBorders>
          <w:top w:val="single" w:sz="8" w:space="0" w:color="C3986D" w:themeColor="accent4"/>
          <w:left w:val="single" w:sz="8" w:space="0" w:color="C3986D" w:themeColor="accent4"/>
          <w:bottom w:val="single" w:sz="8" w:space="0" w:color="C3986D" w:themeColor="accent4"/>
          <w:right w:val="single" w:sz="8" w:space="0" w:color="C3986D" w:themeColor="accent4"/>
          <w:insideV w:val="single" w:sz="8" w:space="0" w:color="C3986D" w:themeColor="accent4"/>
        </w:tcBorders>
      </w:tcPr>
    </w:tblStylePr>
  </w:style>
  <w:style w:type="table" w:customStyle="1" w:styleId="HellesRasterAkzent5">
    <w:name w:val="Helles Raster;Akzent 5"/>
    <w:basedOn w:val="NormaleTabelle"/>
    <w:uiPriority w:val="62"/>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A19574" w:themeColor="accent5"/>
        <w:left w:val="single" w:sz="8" w:space="0" w:color="A19574" w:themeColor="accent5"/>
        <w:bottom w:val="single" w:sz="8" w:space="0" w:color="A19574" w:themeColor="accent5"/>
        <w:right w:val="single" w:sz="8" w:space="0" w:color="A19574" w:themeColor="accent5"/>
        <w:insideH w:val="single" w:sz="8" w:space="0" w:color="A19574" w:themeColor="accent5"/>
        <w:insideV w:val="single" w:sz="8" w:space="0" w:color="A1957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19574" w:themeColor="accent5"/>
          <w:left w:val="single" w:sz="8" w:space="0" w:color="A19574" w:themeColor="accent5"/>
          <w:bottom w:val="single" w:sz="18" w:space="0" w:color="A19574" w:themeColor="accent5"/>
          <w:right w:val="single" w:sz="8" w:space="0" w:color="A19574" w:themeColor="accent5"/>
          <w:insideH w:val="nil"/>
          <w:insideV w:val="single" w:sz="8" w:space="0" w:color="A1957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19574" w:themeColor="accent5"/>
          <w:left w:val="single" w:sz="8" w:space="0" w:color="A19574" w:themeColor="accent5"/>
          <w:bottom w:val="single" w:sz="8" w:space="0" w:color="A19574" w:themeColor="accent5"/>
          <w:right w:val="single" w:sz="8" w:space="0" w:color="A19574" w:themeColor="accent5"/>
          <w:insideH w:val="nil"/>
          <w:insideV w:val="single" w:sz="8" w:space="0" w:color="A1957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19574" w:themeColor="accent5"/>
          <w:left w:val="single" w:sz="8" w:space="0" w:color="A19574" w:themeColor="accent5"/>
          <w:bottom w:val="single" w:sz="8" w:space="0" w:color="A19574" w:themeColor="accent5"/>
          <w:right w:val="single" w:sz="8" w:space="0" w:color="A19574" w:themeColor="accent5"/>
        </w:tcBorders>
      </w:tcPr>
    </w:tblStylePr>
    <w:tblStylePr w:type="band1Vert">
      <w:tblPr/>
      <w:tcPr>
        <w:tcBorders>
          <w:top w:val="single" w:sz="8" w:space="0" w:color="A19574" w:themeColor="accent5"/>
          <w:left w:val="single" w:sz="8" w:space="0" w:color="A19574" w:themeColor="accent5"/>
          <w:bottom w:val="single" w:sz="8" w:space="0" w:color="A19574" w:themeColor="accent5"/>
          <w:right w:val="single" w:sz="8" w:space="0" w:color="A19574" w:themeColor="accent5"/>
        </w:tcBorders>
        <w:shd w:val="clear" w:color="auto" w:fill="E7E4DC" w:themeFill="accent5" w:themeFillTint="3F"/>
      </w:tcPr>
    </w:tblStylePr>
    <w:tblStylePr w:type="band1Horz">
      <w:tblPr/>
      <w:tcPr>
        <w:tcBorders>
          <w:top w:val="single" w:sz="8" w:space="0" w:color="A19574" w:themeColor="accent5"/>
          <w:left w:val="single" w:sz="8" w:space="0" w:color="A19574" w:themeColor="accent5"/>
          <w:bottom w:val="single" w:sz="8" w:space="0" w:color="A19574" w:themeColor="accent5"/>
          <w:right w:val="single" w:sz="8" w:space="0" w:color="A19574" w:themeColor="accent5"/>
          <w:insideV w:val="single" w:sz="8" w:space="0" w:color="A19574" w:themeColor="accent5"/>
        </w:tcBorders>
        <w:shd w:val="clear" w:color="auto" w:fill="E7E4DC" w:themeFill="accent5" w:themeFillTint="3F"/>
      </w:tcPr>
    </w:tblStylePr>
    <w:tblStylePr w:type="band2Horz">
      <w:tblPr/>
      <w:tcPr>
        <w:tcBorders>
          <w:top w:val="single" w:sz="8" w:space="0" w:color="A19574" w:themeColor="accent5"/>
          <w:left w:val="single" w:sz="8" w:space="0" w:color="A19574" w:themeColor="accent5"/>
          <w:bottom w:val="single" w:sz="8" w:space="0" w:color="A19574" w:themeColor="accent5"/>
          <w:right w:val="single" w:sz="8" w:space="0" w:color="A19574" w:themeColor="accent5"/>
          <w:insideV w:val="single" w:sz="8" w:space="0" w:color="A19574" w:themeColor="accent5"/>
        </w:tcBorders>
      </w:tcPr>
    </w:tblStylePr>
  </w:style>
  <w:style w:type="table" w:customStyle="1" w:styleId="HellesRasterAkzent6">
    <w:name w:val="Helles Raster;Akzent 6"/>
    <w:basedOn w:val="NormaleTabelle"/>
    <w:uiPriority w:val="62"/>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C17529" w:themeColor="accent6"/>
        <w:left w:val="single" w:sz="8" w:space="0" w:color="C17529" w:themeColor="accent6"/>
        <w:bottom w:val="single" w:sz="8" w:space="0" w:color="C17529" w:themeColor="accent6"/>
        <w:right w:val="single" w:sz="8" w:space="0" w:color="C17529" w:themeColor="accent6"/>
        <w:insideH w:val="single" w:sz="8" w:space="0" w:color="C17529" w:themeColor="accent6"/>
        <w:insideV w:val="single" w:sz="8" w:space="0" w:color="C1752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7529" w:themeColor="accent6"/>
          <w:left w:val="single" w:sz="8" w:space="0" w:color="C17529" w:themeColor="accent6"/>
          <w:bottom w:val="single" w:sz="18" w:space="0" w:color="C17529" w:themeColor="accent6"/>
          <w:right w:val="single" w:sz="8" w:space="0" w:color="C17529" w:themeColor="accent6"/>
          <w:insideH w:val="nil"/>
          <w:insideV w:val="single" w:sz="8" w:space="0" w:color="C1752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7529" w:themeColor="accent6"/>
          <w:left w:val="single" w:sz="8" w:space="0" w:color="C17529" w:themeColor="accent6"/>
          <w:bottom w:val="single" w:sz="8" w:space="0" w:color="C17529" w:themeColor="accent6"/>
          <w:right w:val="single" w:sz="8" w:space="0" w:color="C17529" w:themeColor="accent6"/>
          <w:insideH w:val="nil"/>
          <w:insideV w:val="single" w:sz="8" w:space="0" w:color="C1752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7529" w:themeColor="accent6"/>
          <w:left w:val="single" w:sz="8" w:space="0" w:color="C17529" w:themeColor="accent6"/>
          <w:bottom w:val="single" w:sz="8" w:space="0" w:color="C17529" w:themeColor="accent6"/>
          <w:right w:val="single" w:sz="8" w:space="0" w:color="C17529" w:themeColor="accent6"/>
        </w:tcBorders>
      </w:tcPr>
    </w:tblStylePr>
    <w:tblStylePr w:type="band1Vert">
      <w:tblPr/>
      <w:tcPr>
        <w:tcBorders>
          <w:top w:val="single" w:sz="8" w:space="0" w:color="C17529" w:themeColor="accent6"/>
          <w:left w:val="single" w:sz="8" w:space="0" w:color="C17529" w:themeColor="accent6"/>
          <w:bottom w:val="single" w:sz="8" w:space="0" w:color="C17529" w:themeColor="accent6"/>
          <w:right w:val="single" w:sz="8" w:space="0" w:color="C17529" w:themeColor="accent6"/>
        </w:tcBorders>
        <w:shd w:val="clear" w:color="auto" w:fill="F3DCC6" w:themeFill="accent6" w:themeFillTint="3F"/>
      </w:tcPr>
    </w:tblStylePr>
    <w:tblStylePr w:type="band1Horz">
      <w:tblPr/>
      <w:tcPr>
        <w:tcBorders>
          <w:top w:val="single" w:sz="8" w:space="0" w:color="C17529" w:themeColor="accent6"/>
          <w:left w:val="single" w:sz="8" w:space="0" w:color="C17529" w:themeColor="accent6"/>
          <w:bottom w:val="single" w:sz="8" w:space="0" w:color="C17529" w:themeColor="accent6"/>
          <w:right w:val="single" w:sz="8" w:space="0" w:color="C17529" w:themeColor="accent6"/>
          <w:insideV w:val="single" w:sz="8" w:space="0" w:color="C17529" w:themeColor="accent6"/>
        </w:tcBorders>
        <w:shd w:val="clear" w:color="auto" w:fill="F3DCC6" w:themeFill="accent6" w:themeFillTint="3F"/>
      </w:tcPr>
    </w:tblStylePr>
    <w:tblStylePr w:type="band2Horz">
      <w:tblPr/>
      <w:tcPr>
        <w:tcBorders>
          <w:top w:val="single" w:sz="8" w:space="0" w:color="C17529" w:themeColor="accent6"/>
          <w:left w:val="single" w:sz="8" w:space="0" w:color="C17529" w:themeColor="accent6"/>
          <w:bottom w:val="single" w:sz="8" w:space="0" w:color="C17529" w:themeColor="accent6"/>
          <w:right w:val="single" w:sz="8" w:space="0" w:color="C17529" w:themeColor="accent6"/>
          <w:insideV w:val="single" w:sz="8" w:space="0" w:color="C17529" w:themeColor="accent6"/>
        </w:tcBorders>
      </w:tcPr>
    </w:tblStylePr>
  </w:style>
  <w:style w:type="table" w:styleId="HelleListe">
    <w:name w:val="Light List"/>
    <w:basedOn w:val="NormaleTabelle"/>
    <w:uiPriority w:val="61"/>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
    <w:name w:val="Helle Liste;Akzent 1"/>
    <w:basedOn w:val="NormaleTabelle"/>
    <w:uiPriority w:val="61"/>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F0A22E" w:themeColor="accent1"/>
        <w:left w:val="single" w:sz="8" w:space="0" w:color="F0A22E" w:themeColor="accent1"/>
        <w:bottom w:val="single" w:sz="8" w:space="0" w:color="F0A22E" w:themeColor="accent1"/>
        <w:right w:val="single" w:sz="8" w:space="0" w:color="F0A22E" w:themeColor="accent1"/>
      </w:tblBorders>
    </w:tblPr>
    <w:tblStylePr w:type="firstRow">
      <w:pPr>
        <w:spacing w:before="0" w:after="0" w:line="240" w:lineRule="auto"/>
      </w:pPr>
      <w:rPr>
        <w:b/>
        <w:bCs/>
        <w:color w:val="FFFFFF" w:themeColor="background1"/>
      </w:rPr>
      <w:tblPr/>
      <w:tcPr>
        <w:shd w:val="clear" w:color="auto" w:fill="F0A22E" w:themeFill="accent1"/>
      </w:tcPr>
    </w:tblStylePr>
    <w:tblStylePr w:type="lastRow">
      <w:pPr>
        <w:spacing w:before="0" w:after="0" w:line="240" w:lineRule="auto"/>
      </w:pPr>
      <w:rPr>
        <w:b/>
        <w:bCs/>
      </w:rPr>
      <w:tblPr/>
      <w:tcPr>
        <w:tcBorders>
          <w:top w:val="double" w:sz="6" w:space="0" w:color="F0A22E" w:themeColor="accent1"/>
          <w:left w:val="single" w:sz="8" w:space="0" w:color="F0A22E" w:themeColor="accent1"/>
          <w:bottom w:val="single" w:sz="8" w:space="0" w:color="F0A22E" w:themeColor="accent1"/>
          <w:right w:val="single" w:sz="8" w:space="0" w:color="F0A22E" w:themeColor="accent1"/>
        </w:tcBorders>
      </w:tcPr>
    </w:tblStylePr>
    <w:tblStylePr w:type="firstCol">
      <w:rPr>
        <w:b/>
        <w:bCs/>
      </w:rPr>
    </w:tblStylePr>
    <w:tblStylePr w:type="lastCol">
      <w:rPr>
        <w:b/>
        <w:bCs/>
      </w:rPr>
    </w:tblStylePr>
    <w:tblStylePr w:type="band1Vert">
      <w:tblPr/>
      <w:tcPr>
        <w:tcBorders>
          <w:top w:val="single" w:sz="8" w:space="0" w:color="F0A22E" w:themeColor="accent1"/>
          <w:left w:val="single" w:sz="8" w:space="0" w:color="F0A22E" w:themeColor="accent1"/>
          <w:bottom w:val="single" w:sz="8" w:space="0" w:color="F0A22E" w:themeColor="accent1"/>
          <w:right w:val="single" w:sz="8" w:space="0" w:color="F0A22E" w:themeColor="accent1"/>
        </w:tcBorders>
      </w:tcPr>
    </w:tblStylePr>
    <w:tblStylePr w:type="band1Horz">
      <w:tblPr/>
      <w:tcPr>
        <w:tcBorders>
          <w:top w:val="single" w:sz="8" w:space="0" w:color="F0A22E" w:themeColor="accent1"/>
          <w:left w:val="single" w:sz="8" w:space="0" w:color="F0A22E" w:themeColor="accent1"/>
          <w:bottom w:val="single" w:sz="8" w:space="0" w:color="F0A22E" w:themeColor="accent1"/>
          <w:right w:val="single" w:sz="8" w:space="0" w:color="F0A22E" w:themeColor="accent1"/>
        </w:tcBorders>
      </w:tcPr>
    </w:tblStylePr>
  </w:style>
  <w:style w:type="table" w:customStyle="1" w:styleId="HelleListeAkzent2">
    <w:name w:val="Helle Liste;Akzent 2"/>
    <w:basedOn w:val="NormaleTabelle"/>
    <w:uiPriority w:val="61"/>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A5644E" w:themeColor="accent2"/>
        <w:left w:val="single" w:sz="8" w:space="0" w:color="A5644E" w:themeColor="accent2"/>
        <w:bottom w:val="single" w:sz="8" w:space="0" w:color="A5644E" w:themeColor="accent2"/>
        <w:right w:val="single" w:sz="8" w:space="0" w:color="A5644E" w:themeColor="accent2"/>
      </w:tblBorders>
    </w:tblPr>
    <w:tblStylePr w:type="firstRow">
      <w:pPr>
        <w:spacing w:before="0" w:after="0" w:line="240" w:lineRule="auto"/>
      </w:pPr>
      <w:rPr>
        <w:b/>
        <w:bCs/>
        <w:color w:val="FFFFFF" w:themeColor="background1"/>
      </w:rPr>
      <w:tblPr/>
      <w:tcPr>
        <w:shd w:val="clear" w:color="auto" w:fill="A5644E" w:themeFill="accent2"/>
      </w:tcPr>
    </w:tblStylePr>
    <w:tblStylePr w:type="lastRow">
      <w:pPr>
        <w:spacing w:before="0" w:after="0" w:line="240" w:lineRule="auto"/>
      </w:pPr>
      <w:rPr>
        <w:b/>
        <w:bCs/>
      </w:rPr>
      <w:tblPr/>
      <w:tcPr>
        <w:tcBorders>
          <w:top w:val="double" w:sz="6" w:space="0" w:color="A5644E" w:themeColor="accent2"/>
          <w:left w:val="single" w:sz="8" w:space="0" w:color="A5644E" w:themeColor="accent2"/>
          <w:bottom w:val="single" w:sz="8" w:space="0" w:color="A5644E" w:themeColor="accent2"/>
          <w:right w:val="single" w:sz="8" w:space="0" w:color="A5644E" w:themeColor="accent2"/>
        </w:tcBorders>
      </w:tcPr>
    </w:tblStylePr>
    <w:tblStylePr w:type="firstCol">
      <w:rPr>
        <w:b/>
        <w:bCs/>
      </w:rPr>
    </w:tblStylePr>
    <w:tblStylePr w:type="lastCol">
      <w:rPr>
        <w:b/>
        <w:bCs/>
      </w:rPr>
    </w:tblStylePr>
    <w:tblStylePr w:type="band1Vert">
      <w:tblPr/>
      <w:tcPr>
        <w:tcBorders>
          <w:top w:val="single" w:sz="8" w:space="0" w:color="A5644E" w:themeColor="accent2"/>
          <w:left w:val="single" w:sz="8" w:space="0" w:color="A5644E" w:themeColor="accent2"/>
          <w:bottom w:val="single" w:sz="8" w:space="0" w:color="A5644E" w:themeColor="accent2"/>
          <w:right w:val="single" w:sz="8" w:space="0" w:color="A5644E" w:themeColor="accent2"/>
        </w:tcBorders>
      </w:tcPr>
    </w:tblStylePr>
    <w:tblStylePr w:type="band1Horz">
      <w:tblPr/>
      <w:tcPr>
        <w:tcBorders>
          <w:top w:val="single" w:sz="8" w:space="0" w:color="A5644E" w:themeColor="accent2"/>
          <w:left w:val="single" w:sz="8" w:space="0" w:color="A5644E" w:themeColor="accent2"/>
          <w:bottom w:val="single" w:sz="8" w:space="0" w:color="A5644E" w:themeColor="accent2"/>
          <w:right w:val="single" w:sz="8" w:space="0" w:color="A5644E" w:themeColor="accent2"/>
        </w:tcBorders>
      </w:tcPr>
    </w:tblStylePr>
  </w:style>
  <w:style w:type="table" w:customStyle="1" w:styleId="HelleListeAkzent3">
    <w:name w:val="Helle Liste;Akzent 3"/>
    <w:basedOn w:val="NormaleTabelle"/>
    <w:uiPriority w:val="61"/>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B58B80" w:themeColor="accent3"/>
        <w:left w:val="single" w:sz="8" w:space="0" w:color="B58B80" w:themeColor="accent3"/>
        <w:bottom w:val="single" w:sz="8" w:space="0" w:color="B58B80" w:themeColor="accent3"/>
        <w:right w:val="single" w:sz="8" w:space="0" w:color="B58B80" w:themeColor="accent3"/>
      </w:tblBorders>
    </w:tblPr>
    <w:tblStylePr w:type="firstRow">
      <w:pPr>
        <w:spacing w:before="0" w:after="0" w:line="240" w:lineRule="auto"/>
      </w:pPr>
      <w:rPr>
        <w:b/>
        <w:bCs/>
        <w:color w:val="FFFFFF" w:themeColor="background1"/>
      </w:rPr>
      <w:tblPr/>
      <w:tcPr>
        <w:shd w:val="clear" w:color="auto" w:fill="B58B80" w:themeFill="accent3"/>
      </w:tcPr>
    </w:tblStylePr>
    <w:tblStylePr w:type="lastRow">
      <w:pPr>
        <w:spacing w:before="0" w:after="0" w:line="240" w:lineRule="auto"/>
      </w:pPr>
      <w:rPr>
        <w:b/>
        <w:bCs/>
      </w:rPr>
      <w:tblPr/>
      <w:tcPr>
        <w:tcBorders>
          <w:top w:val="double" w:sz="6" w:space="0" w:color="B58B80" w:themeColor="accent3"/>
          <w:left w:val="single" w:sz="8" w:space="0" w:color="B58B80" w:themeColor="accent3"/>
          <w:bottom w:val="single" w:sz="8" w:space="0" w:color="B58B80" w:themeColor="accent3"/>
          <w:right w:val="single" w:sz="8" w:space="0" w:color="B58B80" w:themeColor="accent3"/>
        </w:tcBorders>
      </w:tcPr>
    </w:tblStylePr>
    <w:tblStylePr w:type="firstCol">
      <w:rPr>
        <w:b/>
        <w:bCs/>
      </w:rPr>
    </w:tblStylePr>
    <w:tblStylePr w:type="lastCol">
      <w:rPr>
        <w:b/>
        <w:bCs/>
      </w:rPr>
    </w:tblStylePr>
    <w:tblStylePr w:type="band1Vert">
      <w:tblPr/>
      <w:tcPr>
        <w:tcBorders>
          <w:top w:val="single" w:sz="8" w:space="0" w:color="B58B80" w:themeColor="accent3"/>
          <w:left w:val="single" w:sz="8" w:space="0" w:color="B58B80" w:themeColor="accent3"/>
          <w:bottom w:val="single" w:sz="8" w:space="0" w:color="B58B80" w:themeColor="accent3"/>
          <w:right w:val="single" w:sz="8" w:space="0" w:color="B58B80" w:themeColor="accent3"/>
        </w:tcBorders>
      </w:tcPr>
    </w:tblStylePr>
    <w:tblStylePr w:type="band1Horz">
      <w:tblPr/>
      <w:tcPr>
        <w:tcBorders>
          <w:top w:val="single" w:sz="8" w:space="0" w:color="B58B80" w:themeColor="accent3"/>
          <w:left w:val="single" w:sz="8" w:space="0" w:color="B58B80" w:themeColor="accent3"/>
          <w:bottom w:val="single" w:sz="8" w:space="0" w:color="B58B80" w:themeColor="accent3"/>
          <w:right w:val="single" w:sz="8" w:space="0" w:color="B58B80" w:themeColor="accent3"/>
        </w:tcBorders>
      </w:tcPr>
    </w:tblStylePr>
  </w:style>
  <w:style w:type="table" w:customStyle="1" w:styleId="HelleListeAkzent4">
    <w:name w:val="Helle Liste;Akzent 4"/>
    <w:basedOn w:val="NormaleTabelle"/>
    <w:uiPriority w:val="61"/>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C3986D" w:themeColor="accent4"/>
        <w:left w:val="single" w:sz="8" w:space="0" w:color="C3986D" w:themeColor="accent4"/>
        <w:bottom w:val="single" w:sz="8" w:space="0" w:color="C3986D" w:themeColor="accent4"/>
        <w:right w:val="single" w:sz="8" w:space="0" w:color="C3986D" w:themeColor="accent4"/>
      </w:tblBorders>
    </w:tblPr>
    <w:tblStylePr w:type="firstRow">
      <w:pPr>
        <w:spacing w:before="0" w:after="0" w:line="240" w:lineRule="auto"/>
      </w:pPr>
      <w:rPr>
        <w:b/>
        <w:bCs/>
        <w:color w:val="FFFFFF" w:themeColor="background1"/>
      </w:rPr>
      <w:tblPr/>
      <w:tcPr>
        <w:shd w:val="clear" w:color="auto" w:fill="C3986D" w:themeFill="accent4"/>
      </w:tcPr>
    </w:tblStylePr>
    <w:tblStylePr w:type="lastRow">
      <w:pPr>
        <w:spacing w:before="0" w:after="0" w:line="240" w:lineRule="auto"/>
      </w:pPr>
      <w:rPr>
        <w:b/>
        <w:bCs/>
      </w:rPr>
      <w:tblPr/>
      <w:tcPr>
        <w:tcBorders>
          <w:top w:val="double" w:sz="6" w:space="0" w:color="C3986D" w:themeColor="accent4"/>
          <w:left w:val="single" w:sz="8" w:space="0" w:color="C3986D" w:themeColor="accent4"/>
          <w:bottom w:val="single" w:sz="8" w:space="0" w:color="C3986D" w:themeColor="accent4"/>
          <w:right w:val="single" w:sz="8" w:space="0" w:color="C3986D" w:themeColor="accent4"/>
        </w:tcBorders>
      </w:tcPr>
    </w:tblStylePr>
    <w:tblStylePr w:type="firstCol">
      <w:rPr>
        <w:b/>
        <w:bCs/>
      </w:rPr>
    </w:tblStylePr>
    <w:tblStylePr w:type="lastCol">
      <w:rPr>
        <w:b/>
        <w:bCs/>
      </w:rPr>
    </w:tblStylePr>
    <w:tblStylePr w:type="band1Vert">
      <w:tblPr/>
      <w:tcPr>
        <w:tcBorders>
          <w:top w:val="single" w:sz="8" w:space="0" w:color="C3986D" w:themeColor="accent4"/>
          <w:left w:val="single" w:sz="8" w:space="0" w:color="C3986D" w:themeColor="accent4"/>
          <w:bottom w:val="single" w:sz="8" w:space="0" w:color="C3986D" w:themeColor="accent4"/>
          <w:right w:val="single" w:sz="8" w:space="0" w:color="C3986D" w:themeColor="accent4"/>
        </w:tcBorders>
      </w:tcPr>
    </w:tblStylePr>
    <w:tblStylePr w:type="band1Horz">
      <w:tblPr/>
      <w:tcPr>
        <w:tcBorders>
          <w:top w:val="single" w:sz="8" w:space="0" w:color="C3986D" w:themeColor="accent4"/>
          <w:left w:val="single" w:sz="8" w:space="0" w:color="C3986D" w:themeColor="accent4"/>
          <w:bottom w:val="single" w:sz="8" w:space="0" w:color="C3986D" w:themeColor="accent4"/>
          <w:right w:val="single" w:sz="8" w:space="0" w:color="C3986D" w:themeColor="accent4"/>
        </w:tcBorders>
      </w:tcPr>
    </w:tblStylePr>
  </w:style>
  <w:style w:type="table" w:customStyle="1" w:styleId="HelleListeAkzent5">
    <w:name w:val="Helle Liste;Akzent 5"/>
    <w:basedOn w:val="NormaleTabelle"/>
    <w:uiPriority w:val="61"/>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A19574" w:themeColor="accent5"/>
        <w:left w:val="single" w:sz="8" w:space="0" w:color="A19574" w:themeColor="accent5"/>
        <w:bottom w:val="single" w:sz="8" w:space="0" w:color="A19574" w:themeColor="accent5"/>
        <w:right w:val="single" w:sz="8" w:space="0" w:color="A19574" w:themeColor="accent5"/>
      </w:tblBorders>
    </w:tblPr>
    <w:tblStylePr w:type="firstRow">
      <w:pPr>
        <w:spacing w:before="0" w:after="0" w:line="240" w:lineRule="auto"/>
      </w:pPr>
      <w:rPr>
        <w:b/>
        <w:bCs/>
        <w:color w:val="FFFFFF" w:themeColor="background1"/>
      </w:rPr>
      <w:tblPr/>
      <w:tcPr>
        <w:shd w:val="clear" w:color="auto" w:fill="A19574" w:themeFill="accent5"/>
      </w:tcPr>
    </w:tblStylePr>
    <w:tblStylePr w:type="lastRow">
      <w:pPr>
        <w:spacing w:before="0" w:after="0" w:line="240" w:lineRule="auto"/>
      </w:pPr>
      <w:rPr>
        <w:b/>
        <w:bCs/>
      </w:rPr>
      <w:tblPr/>
      <w:tcPr>
        <w:tcBorders>
          <w:top w:val="double" w:sz="6" w:space="0" w:color="A19574" w:themeColor="accent5"/>
          <w:left w:val="single" w:sz="8" w:space="0" w:color="A19574" w:themeColor="accent5"/>
          <w:bottom w:val="single" w:sz="8" w:space="0" w:color="A19574" w:themeColor="accent5"/>
          <w:right w:val="single" w:sz="8" w:space="0" w:color="A19574" w:themeColor="accent5"/>
        </w:tcBorders>
      </w:tcPr>
    </w:tblStylePr>
    <w:tblStylePr w:type="firstCol">
      <w:rPr>
        <w:b/>
        <w:bCs/>
      </w:rPr>
    </w:tblStylePr>
    <w:tblStylePr w:type="lastCol">
      <w:rPr>
        <w:b/>
        <w:bCs/>
      </w:rPr>
    </w:tblStylePr>
    <w:tblStylePr w:type="band1Vert">
      <w:tblPr/>
      <w:tcPr>
        <w:tcBorders>
          <w:top w:val="single" w:sz="8" w:space="0" w:color="A19574" w:themeColor="accent5"/>
          <w:left w:val="single" w:sz="8" w:space="0" w:color="A19574" w:themeColor="accent5"/>
          <w:bottom w:val="single" w:sz="8" w:space="0" w:color="A19574" w:themeColor="accent5"/>
          <w:right w:val="single" w:sz="8" w:space="0" w:color="A19574" w:themeColor="accent5"/>
        </w:tcBorders>
      </w:tcPr>
    </w:tblStylePr>
    <w:tblStylePr w:type="band1Horz">
      <w:tblPr/>
      <w:tcPr>
        <w:tcBorders>
          <w:top w:val="single" w:sz="8" w:space="0" w:color="A19574" w:themeColor="accent5"/>
          <w:left w:val="single" w:sz="8" w:space="0" w:color="A19574" w:themeColor="accent5"/>
          <w:bottom w:val="single" w:sz="8" w:space="0" w:color="A19574" w:themeColor="accent5"/>
          <w:right w:val="single" w:sz="8" w:space="0" w:color="A19574" w:themeColor="accent5"/>
        </w:tcBorders>
      </w:tcPr>
    </w:tblStylePr>
  </w:style>
  <w:style w:type="table" w:customStyle="1" w:styleId="HelleListeAkzent6">
    <w:name w:val="Helle Liste;Akzent 6"/>
    <w:basedOn w:val="NormaleTabelle"/>
    <w:uiPriority w:val="61"/>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C17529" w:themeColor="accent6"/>
        <w:left w:val="single" w:sz="8" w:space="0" w:color="C17529" w:themeColor="accent6"/>
        <w:bottom w:val="single" w:sz="8" w:space="0" w:color="C17529" w:themeColor="accent6"/>
        <w:right w:val="single" w:sz="8" w:space="0" w:color="C17529" w:themeColor="accent6"/>
      </w:tblBorders>
    </w:tblPr>
    <w:tblStylePr w:type="firstRow">
      <w:pPr>
        <w:spacing w:before="0" w:after="0" w:line="240" w:lineRule="auto"/>
      </w:pPr>
      <w:rPr>
        <w:b/>
        <w:bCs/>
        <w:color w:val="FFFFFF" w:themeColor="background1"/>
      </w:rPr>
      <w:tblPr/>
      <w:tcPr>
        <w:shd w:val="clear" w:color="auto" w:fill="C17529" w:themeFill="accent6"/>
      </w:tcPr>
    </w:tblStylePr>
    <w:tblStylePr w:type="lastRow">
      <w:pPr>
        <w:spacing w:before="0" w:after="0" w:line="240" w:lineRule="auto"/>
      </w:pPr>
      <w:rPr>
        <w:b/>
        <w:bCs/>
      </w:rPr>
      <w:tblPr/>
      <w:tcPr>
        <w:tcBorders>
          <w:top w:val="double" w:sz="6" w:space="0" w:color="C17529" w:themeColor="accent6"/>
          <w:left w:val="single" w:sz="8" w:space="0" w:color="C17529" w:themeColor="accent6"/>
          <w:bottom w:val="single" w:sz="8" w:space="0" w:color="C17529" w:themeColor="accent6"/>
          <w:right w:val="single" w:sz="8" w:space="0" w:color="C17529" w:themeColor="accent6"/>
        </w:tcBorders>
      </w:tcPr>
    </w:tblStylePr>
    <w:tblStylePr w:type="firstCol">
      <w:rPr>
        <w:b/>
        <w:bCs/>
      </w:rPr>
    </w:tblStylePr>
    <w:tblStylePr w:type="lastCol">
      <w:rPr>
        <w:b/>
        <w:bCs/>
      </w:rPr>
    </w:tblStylePr>
    <w:tblStylePr w:type="band1Vert">
      <w:tblPr/>
      <w:tcPr>
        <w:tcBorders>
          <w:top w:val="single" w:sz="8" w:space="0" w:color="C17529" w:themeColor="accent6"/>
          <w:left w:val="single" w:sz="8" w:space="0" w:color="C17529" w:themeColor="accent6"/>
          <w:bottom w:val="single" w:sz="8" w:space="0" w:color="C17529" w:themeColor="accent6"/>
          <w:right w:val="single" w:sz="8" w:space="0" w:color="C17529" w:themeColor="accent6"/>
        </w:tcBorders>
      </w:tcPr>
    </w:tblStylePr>
    <w:tblStylePr w:type="band1Horz">
      <w:tblPr/>
      <w:tcPr>
        <w:tcBorders>
          <w:top w:val="single" w:sz="8" w:space="0" w:color="C17529" w:themeColor="accent6"/>
          <w:left w:val="single" w:sz="8" w:space="0" w:color="C17529" w:themeColor="accent6"/>
          <w:bottom w:val="single" w:sz="8" w:space="0" w:color="C17529" w:themeColor="accent6"/>
          <w:right w:val="single" w:sz="8" w:space="0" w:color="C17529" w:themeColor="accent6"/>
        </w:tcBorders>
      </w:tcPr>
    </w:tblStylePr>
  </w:style>
  <w:style w:type="table" w:styleId="HelleSchattierung">
    <w:name w:val="Light Shading"/>
    <w:basedOn w:val="NormaleTabelle"/>
    <w:uiPriority w:val="60"/>
    <w:rsid w:val="00401A6B"/>
    <w:pPr>
      <w:spacing w:before="40" w:after="0" w:line="240" w:lineRule="auto"/>
    </w:pPr>
    <w:rPr>
      <w:rFonts w:eastAsiaTheme="minorHAnsi"/>
      <w:color w:val="000000" w:themeColor="text1" w:themeShade="BF"/>
      <w:sz w:val="20"/>
      <w:szCs w:val="20"/>
      <w:lang w:val="de-DE" w:eastAsia="de-CH"/>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Akzent1">
    <w:name w:val="Helle Schattierung;Akzent 1"/>
    <w:basedOn w:val="NormaleTabelle"/>
    <w:uiPriority w:val="60"/>
    <w:rsid w:val="00401A6B"/>
    <w:pPr>
      <w:spacing w:before="40" w:after="0" w:line="240" w:lineRule="auto"/>
    </w:pPr>
    <w:rPr>
      <w:rFonts w:eastAsiaTheme="minorHAnsi"/>
      <w:color w:val="C77C0E" w:themeColor="accent1" w:themeShade="BF"/>
      <w:sz w:val="20"/>
      <w:szCs w:val="20"/>
      <w:lang w:val="de-DE" w:eastAsia="de-CH"/>
    </w:rPr>
    <w:tblPr>
      <w:tblStyleRowBandSize w:val="1"/>
      <w:tblStyleColBandSize w:val="1"/>
      <w:tblBorders>
        <w:top w:val="single" w:sz="8" w:space="0" w:color="F0A22E" w:themeColor="accent1"/>
        <w:bottom w:val="single" w:sz="8" w:space="0" w:color="F0A22E" w:themeColor="accent1"/>
      </w:tblBorders>
    </w:tblPr>
    <w:tblStylePr w:type="firstRow">
      <w:pPr>
        <w:spacing w:before="0" w:after="0" w:line="240" w:lineRule="auto"/>
      </w:pPr>
      <w:rPr>
        <w:b/>
        <w:bCs/>
      </w:rPr>
      <w:tblPr/>
      <w:tcPr>
        <w:tcBorders>
          <w:top w:val="single" w:sz="8" w:space="0" w:color="F0A22E" w:themeColor="accent1"/>
          <w:left w:val="nil"/>
          <w:bottom w:val="single" w:sz="8" w:space="0" w:color="F0A22E" w:themeColor="accent1"/>
          <w:right w:val="nil"/>
          <w:insideH w:val="nil"/>
          <w:insideV w:val="nil"/>
        </w:tcBorders>
      </w:tcPr>
    </w:tblStylePr>
    <w:tblStylePr w:type="lastRow">
      <w:pPr>
        <w:spacing w:before="0" w:after="0" w:line="240" w:lineRule="auto"/>
      </w:pPr>
      <w:rPr>
        <w:b/>
        <w:bCs/>
      </w:rPr>
      <w:tblPr/>
      <w:tcPr>
        <w:tcBorders>
          <w:top w:val="single" w:sz="8" w:space="0" w:color="F0A22E" w:themeColor="accent1"/>
          <w:left w:val="nil"/>
          <w:bottom w:val="single" w:sz="8" w:space="0" w:color="F0A22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7CB" w:themeFill="accent1" w:themeFillTint="3F"/>
      </w:tcPr>
    </w:tblStylePr>
    <w:tblStylePr w:type="band1Horz">
      <w:tblPr/>
      <w:tcPr>
        <w:tcBorders>
          <w:left w:val="nil"/>
          <w:right w:val="nil"/>
          <w:insideH w:val="nil"/>
          <w:insideV w:val="nil"/>
        </w:tcBorders>
        <w:shd w:val="clear" w:color="auto" w:fill="FBE7CB" w:themeFill="accent1" w:themeFillTint="3F"/>
      </w:tcPr>
    </w:tblStylePr>
  </w:style>
  <w:style w:type="table" w:customStyle="1" w:styleId="HelleSchattierungAkzent2">
    <w:name w:val="Helle Schattierung;Akzent 2"/>
    <w:basedOn w:val="NormaleTabelle"/>
    <w:uiPriority w:val="60"/>
    <w:rsid w:val="00401A6B"/>
    <w:pPr>
      <w:spacing w:before="40" w:after="0" w:line="240" w:lineRule="auto"/>
    </w:pPr>
    <w:rPr>
      <w:rFonts w:eastAsiaTheme="minorHAnsi"/>
      <w:color w:val="7B4A3A" w:themeColor="accent2" w:themeShade="BF"/>
      <w:sz w:val="20"/>
      <w:szCs w:val="20"/>
      <w:lang w:val="de-DE" w:eastAsia="de-CH"/>
    </w:rPr>
    <w:tblPr>
      <w:tblStyleRowBandSize w:val="1"/>
      <w:tblStyleColBandSize w:val="1"/>
      <w:tblBorders>
        <w:top w:val="single" w:sz="8" w:space="0" w:color="A5644E" w:themeColor="accent2"/>
        <w:bottom w:val="single" w:sz="8" w:space="0" w:color="A5644E" w:themeColor="accent2"/>
      </w:tblBorders>
    </w:tblPr>
    <w:tblStylePr w:type="firstRow">
      <w:pPr>
        <w:spacing w:before="0" w:after="0" w:line="240" w:lineRule="auto"/>
      </w:pPr>
      <w:rPr>
        <w:b/>
        <w:bCs/>
      </w:rPr>
      <w:tblPr/>
      <w:tcPr>
        <w:tcBorders>
          <w:top w:val="single" w:sz="8" w:space="0" w:color="A5644E" w:themeColor="accent2"/>
          <w:left w:val="nil"/>
          <w:bottom w:val="single" w:sz="8" w:space="0" w:color="A5644E" w:themeColor="accent2"/>
          <w:right w:val="nil"/>
          <w:insideH w:val="nil"/>
          <w:insideV w:val="nil"/>
        </w:tcBorders>
      </w:tcPr>
    </w:tblStylePr>
    <w:tblStylePr w:type="lastRow">
      <w:pPr>
        <w:spacing w:before="0" w:after="0" w:line="240" w:lineRule="auto"/>
      </w:pPr>
      <w:rPr>
        <w:b/>
        <w:bCs/>
      </w:rPr>
      <w:tblPr/>
      <w:tcPr>
        <w:tcBorders>
          <w:top w:val="single" w:sz="8" w:space="0" w:color="A5644E" w:themeColor="accent2"/>
          <w:left w:val="nil"/>
          <w:bottom w:val="single" w:sz="8" w:space="0" w:color="A5644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D8D2" w:themeFill="accent2" w:themeFillTint="3F"/>
      </w:tcPr>
    </w:tblStylePr>
    <w:tblStylePr w:type="band1Horz">
      <w:tblPr/>
      <w:tcPr>
        <w:tcBorders>
          <w:left w:val="nil"/>
          <w:right w:val="nil"/>
          <w:insideH w:val="nil"/>
          <w:insideV w:val="nil"/>
        </w:tcBorders>
        <w:shd w:val="clear" w:color="auto" w:fill="E9D8D2" w:themeFill="accent2" w:themeFillTint="3F"/>
      </w:tcPr>
    </w:tblStylePr>
  </w:style>
  <w:style w:type="table" w:customStyle="1" w:styleId="HelleSchattierungAkzent3">
    <w:name w:val="Helle Schattierung;Akzent 3"/>
    <w:basedOn w:val="NormaleTabelle"/>
    <w:uiPriority w:val="60"/>
    <w:rsid w:val="00401A6B"/>
    <w:pPr>
      <w:spacing w:before="40" w:after="0" w:line="240" w:lineRule="auto"/>
    </w:pPr>
    <w:rPr>
      <w:rFonts w:eastAsiaTheme="minorHAnsi"/>
      <w:color w:val="926155" w:themeColor="accent3" w:themeShade="BF"/>
      <w:sz w:val="20"/>
      <w:szCs w:val="20"/>
      <w:lang w:val="de-DE" w:eastAsia="de-CH"/>
    </w:rPr>
    <w:tblPr>
      <w:tblStyleRowBandSize w:val="1"/>
      <w:tblStyleColBandSize w:val="1"/>
      <w:tblBorders>
        <w:top w:val="single" w:sz="8" w:space="0" w:color="B58B80" w:themeColor="accent3"/>
        <w:bottom w:val="single" w:sz="8" w:space="0" w:color="B58B80" w:themeColor="accent3"/>
      </w:tblBorders>
    </w:tblPr>
    <w:tblStylePr w:type="firstRow">
      <w:pPr>
        <w:spacing w:before="0" w:after="0" w:line="240" w:lineRule="auto"/>
      </w:pPr>
      <w:rPr>
        <w:b/>
        <w:bCs/>
      </w:rPr>
      <w:tblPr/>
      <w:tcPr>
        <w:tcBorders>
          <w:top w:val="single" w:sz="8" w:space="0" w:color="B58B80" w:themeColor="accent3"/>
          <w:left w:val="nil"/>
          <w:bottom w:val="single" w:sz="8" w:space="0" w:color="B58B80" w:themeColor="accent3"/>
          <w:right w:val="nil"/>
          <w:insideH w:val="nil"/>
          <w:insideV w:val="nil"/>
        </w:tcBorders>
      </w:tcPr>
    </w:tblStylePr>
    <w:tblStylePr w:type="lastRow">
      <w:pPr>
        <w:spacing w:before="0" w:after="0" w:line="240" w:lineRule="auto"/>
      </w:pPr>
      <w:rPr>
        <w:b/>
        <w:bCs/>
      </w:rPr>
      <w:tblPr/>
      <w:tcPr>
        <w:tcBorders>
          <w:top w:val="single" w:sz="8" w:space="0" w:color="B58B80" w:themeColor="accent3"/>
          <w:left w:val="nil"/>
          <w:bottom w:val="single" w:sz="8" w:space="0" w:color="B58B8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2DF" w:themeFill="accent3" w:themeFillTint="3F"/>
      </w:tcPr>
    </w:tblStylePr>
    <w:tblStylePr w:type="band1Horz">
      <w:tblPr/>
      <w:tcPr>
        <w:tcBorders>
          <w:left w:val="nil"/>
          <w:right w:val="nil"/>
          <w:insideH w:val="nil"/>
          <w:insideV w:val="nil"/>
        </w:tcBorders>
        <w:shd w:val="clear" w:color="auto" w:fill="ECE2DF" w:themeFill="accent3" w:themeFillTint="3F"/>
      </w:tcPr>
    </w:tblStylePr>
  </w:style>
  <w:style w:type="table" w:customStyle="1" w:styleId="HelleSchattierungAkzent4">
    <w:name w:val="Helle Schattierung;Akzent 4"/>
    <w:basedOn w:val="NormaleTabelle"/>
    <w:uiPriority w:val="60"/>
    <w:rsid w:val="00401A6B"/>
    <w:pPr>
      <w:spacing w:before="40" w:after="0" w:line="240" w:lineRule="auto"/>
    </w:pPr>
    <w:rPr>
      <w:rFonts w:eastAsiaTheme="minorHAnsi"/>
      <w:color w:val="A17142" w:themeColor="accent4" w:themeShade="BF"/>
      <w:sz w:val="20"/>
      <w:szCs w:val="20"/>
      <w:lang w:val="de-DE" w:eastAsia="de-CH"/>
    </w:rPr>
    <w:tblPr>
      <w:tblStyleRowBandSize w:val="1"/>
      <w:tblStyleColBandSize w:val="1"/>
      <w:tblBorders>
        <w:top w:val="single" w:sz="8" w:space="0" w:color="C3986D" w:themeColor="accent4"/>
        <w:bottom w:val="single" w:sz="8" w:space="0" w:color="C3986D" w:themeColor="accent4"/>
      </w:tblBorders>
    </w:tblPr>
    <w:tblStylePr w:type="firstRow">
      <w:pPr>
        <w:spacing w:before="0" w:after="0" w:line="240" w:lineRule="auto"/>
      </w:pPr>
      <w:rPr>
        <w:b/>
        <w:bCs/>
      </w:rPr>
      <w:tblPr/>
      <w:tcPr>
        <w:tcBorders>
          <w:top w:val="single" w:sz="8" w:space="0" w:color="C3986D" w:themeColor="accent4"/>
          <w:left w:val="nil"/>
          <w:bottom w:val="single" w:sz="8" w:space="0" w:color="C3986D" w:themeColor="accent4"/>
          <w:right w:val="nil"/>
          <w:insideH w:val="nil"/>
          <w:insideV w:val="nil"/>
        </w:tcBorders>
      </w:tcPr>
    </w:tblStylePr>
    <w:tblStylePr w:type="lastRow">
      <w:pPr>
        <w:spacing w:before="0" w:after="0" w:line="240" w:lineRule="auto"/>
      </w:pPr>
      <w:rPr>
        <w:b/>
        <w:bCs/>
      </w:rPr>
      <w:tblPr/>
      <w:tcPr>
        <w:tcBorders>
          <w:top w:val="single" w:sz="8" w:space="0" w:color="C3986D" w:themeColor="accent4"/>
          <w:left w:val="nil"/>
          <w:bottom w:val="single" w:sz="8" w:space="0" w:color="C398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5DA" w:themeFill="accent4" w:themeFillTint="3F"/>
      </w:tcPr>
    </w:tblStylePr>
    <w:tblStylePr w:type="band1Horz">
      <w:tblPr/>
      <w:tcPr>
        <w:tcBorders>
          <w:left w:val="nil"/>
          <w:right w:val="nil"/>
          <w:insideH w:val="nil"/>
          <w:insideV w:val="nil"/>
        </w:tcBorders>
        <w:shd w:val="clear" w:color="auto" w:fill="F0E5DA" w:themeFill="accent4" w:themeFillTint="3F"/>
      </w:tcPr>
    </w:tblStylePr>
  </w:style>
  <w:style w:type="table" w:customStyle="1" w:styleId="HelleSchattierungAkzent5">
    <w:name w:val="Helle Schattierung;Akzent 5"/>
    <w:basedOn w:val="NormaleTabelle"/>
    <w:uiPriority w:val="60"/>
    <w:rsid w:val="00401A6B"/>
    <w:pPr>
      <w:spacing w:before="40" w:after="0" w:line="240" w:lineRule="auto"/>
    </w:pPr>
    <w:rPr>
      <w:rFonts w:eastAsiaTheme="minorHAnsi"/>
      <w:color w:val="7B7053" w:themeColor="accent5" w:themeShade="BF"/>
      <w:sz w:val="20"/>
      <w:szCs w:val="20"/>
      <w:lang w:val="de-DE" w:eastAsia="de-CH"/>
    </w:rPr>
    <w:tblPr>
      <w:tblStyleRowBandSize w:val="1"/>
      <w:tblStyleColBandSize w:val="1"/>
      <w:tblBorders>
        <w:top w:val="single" w:sz="8" w:space="0" w:color="A19574" w:themeColor="accent5"/>
        <w:bottom w:val="single" w:sz="8" w:space="0" w:color="A19574" w:themeColor="accent5"/>
      </w:tblBorders>
    </w:tblPr>
    <w:tblStylePr w:type="firstRow">
      <w:pPr>
        <w:spacing w:before="0" w:after="0" w:line="240" w:lineRule="auto"/>
      </w:pPr>
      <w:rPr>
        <w:b/>
        <w:bCs/>
      </w:rPr>
      <w:tblPr/>
      <w:tcPr>
        <w:tcBorders>
          <w:top w:val="single" w:sz="8" w:space="0" w:color="A19574" w:themeColor="accent5"/>
          <w:left w:val="nil"/>
          <w:bottom w:val="single" w:sz="8" w:space="0" w:color="A19574" w:themeColor="accent5"/>
          <w:right w:val="nil"/>
          <w:insideH w:val="nil"/>
          <w:insideV w:val="nil"/>
        </w:tcBorders>
      </w:tcPr>
    </w:tblStylePr>
    <w:tblStylePr w:type="lastRow">
      <w:pPr>
        <w:spacing w:before="0" w:after="0" w:line="240" w:lineRule="auto"/>
      </w:pPr>
      <w:rPr>
        <w:b/>
        <w:bCs/>
      </w:rPr>
      <w:tblPr/>
      <w:tcPr>
        <w:tcBorders>
          <w:top w:val="single" w:sz="8" w:space="0" w:color="A19574" w:themeColor="accent5"/>
          <w:left w:val="nil"/>
          <w:bottom w:val="single" w:sz="8" w:space="0" w:color="A1957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4DC" w:themeFill="accent5" w:themeFillTint="3F"/>
      </w:tcPr>
    </w:tblStylePr>
    <w:tblStylePr w:type="band1Horz">
      <w:tblPr/>
      <w:tcPr>
        <w:tcBorders>
          <w:left w:val="nil"/>
          <w:right w:val="nil"/>
          <w:insideH w:val="nil"/>
          <w:insideV w:val="nil"/>
        </w:tcBorders>
        <w:shd w:val="clear" w:color="auto" w:fill="E7E4DC" w:themeFill="accent5" w:themeFillTint="3F"/>
      </w:tcPr>
    </w:tblStylePr>
  </w:style>
  <w:style w:type="table" w:customStyle="1" w:styleId="HelleSchattierungAkzent6">
    <w:name w:val="Helle Schattierung;Akzent 6"/>
    <w:basedOn w:val="NormaleTabelle"/>
    <w:uiPriority w:val="60"/>
    <w:rsid w:val="00401A6B"/>
    <w:pPr>
      <w:spacing w:before="40" w:after="0" w:line="240" w:lineRule="auto"/>
    </w:pPr>
    <w:rPr>
      <w:rFonts w:eastAsiaTheme="minorHAnsi"/>
      <w:color w:val="90571E" w:themeColor="accent6" w:themeShade="BF"/>
      <w:sz w:val="20"/>
      <w:szCs w:val="20"/>
      <w:lang w:val="de-DE" w:eastAsia="de-CH"/>
    </w:rPr>
    <w:tblPr>
      <w:tblStyleRowBandSize w:val="1"/>
      <w:tblStyleColBandSize w:val="1"/>
      <w:tblBorders>
        <w:top w:val="single" w:sz="8" w:space="0" w:color="C17529" w:themeColor="accent6"/>
        <w:bottom w:val="single" w:sz="8" w:space="0" w:color="C17529" w:themeColor="accent6"/>
      </w:tblBorders>
    </w:tblPr>
    <w:tblStylePr w:type="firstRow">
      <w:pPr>
        <w:spacing w:before="0" w:after="0" w:line="240" w:lineRule="auto"/>
      </w:pPr>
      <w:rPr>
        <w:b/>
        <w:bCs/>
      </w:rPr>
      <w:tblPr/>
      <w:tcPr>
        <w:tcBorders>
          <w:top w:val="single" w:sz="8" w:space="0" w:color="C17529" w:themeColor="accent6"/>
          <w:left w:val="nil"/>
          <w:bottom w:val="single" w:sz="8" w:space="0" w:color="C17529" w:themeColor="accent6"/>
          <w:right w:val="nil"/>
          <w:insideH w:val="nil"/>
          <w:insideV w:val="nil"/>
        </w:tcBorders>
      </w:tcPr>
    </w:tblStylePr>
    <w:tblStylePr w:type="lastRow">
      <w:pPr>
        <w:spacing w:before="0" w:after="0" w:line="240" w:lineRule="auto"/>
      </w:pPr>
      <w:rPr>
        <w:b/>
        <w:bCs/>
      </w:rPr>
      <w:tblPr/>
      <w:tcPr>
        <w:tcBorders>
          <w:top w:val="single" w:sz="8" w:space="0" w:color="C17529" w:themeColor="accent6"/>
          <w:left w:val="nil"/>
          <w:bottom w:val="single" w:sz="8" w:space="0" w:color="C1752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DCC6" w:themeFill="accent6" w:themeFillTint="3F"/>
      </w:tcPr>
    </w:tblStylePr>
    <w:tblStylePr w:type="band1Horz">
      <w:tblPr/>
      <w:tcPr>
        <w:tcBorders>
          <w:left w:val="nil"/>
          <w:right w:val="nil"/>
          <w:insideH w:val="nil"/>
          <w:insideV w:val="nil"/>
        </w:tcBorders>
        <w:shd w:val="clear" w:color="auto" w:fill="F3DCC6" w:themeFill="accent6" w:themeFillTint="3F"/>
      </w:tcPr>
    </w:tblStylePr>
  </w:style>
  <w:style w:type="character" w:styleId="Zeilennummer">
    <w:name w:val="line number"/>
    <w:basedOn w:val="Absatz-Standardschriftart"/>
    <w:uiPriority w:val="99"/>
    <w:semiHidden/>
    <w:unhideWhenUsed/>
    <w:rsid w:val="00401A6B"/>
  </w:style>
  <w:style w:type="paragraph" w:styleId="Liste3">
    <w:name w:val="List 3"/>
    <w:basedOn w:val="Standard"/>
    <w:uiPriority w:val="99"/>
    <w:semiHidden/>
    <w:unhideWhenUsed/>
    <w:rsid w:val="00401A6B"/>
    <w:pPr>
      <w:spacing w:before="40" w:after="160" w:line="288" w:lineRule="auto"/>
      <w:ind w:left="1080" w:hanging="360"/>
      <w:contextualSpacing/>
      <w:jc w:val="both"/>
    </w:pPr>
    <w:rPr>
      <w:rFonts w:asciiTheme="minorHAnsi" w:eastAsiaTheme="minorHAnsi" w:hAnsiTheme="minorHAnsi"/>
      <w:color w:val="595959" w:themeColor="text1" w:themeTint="A6"/>
      <w:kern w:val="20"/>
      <w:sz w:val="20"/>
      <w:szCs w:val="20"/>
      <w:lang w:eastAsia="de-CH"/>
    </w:rPr>
  </w:style>
  <w:style w:type="paragraph" w:styleId="Liste4">
    <w:name w:val="List 4"/>
    <w:basedOn w:val="Standard"/>
    <w:uiPriority w:val="99"/>
    <w:semiHidden/>
    <w:unhideWhenUsed/>
    <w:rsid w:val="00401A6B"/>
    <w:pPr>
      <w:spacing w:before="40" w:after="160" w:line="288" w:lineRule="auto"/>
      <w:ind w:left="1440" w:hanging="360"/>
      <w:contextualSpacing/>
      <w:jc w:val="both"/>
    </w:pPr>
    <w:rPr>
      <w:rFonts w:asciiTheme="minorHAnsi" w:eastAsiaTheme="minorHAnsi" w:hAnsiTheme="minorHAnsi"/>
      <w:color w:val="595959" w:themeColor="text1" w:themeTint="A6"/>
      <w:kern w:val="20"/>
      <w:sz w:val="20"/>
      <w:szCs w:val="20"/>
      <w:lang w:eastAsia="de-CH"/>
    </w:rPr>
  </w:style>
  <w:style w:type="paragraph" w:styleId="Liste5">
    <w:name w:val="List 5"/>
    <w:basedOn w:val="Standard"/>
    <w:uiPriority w:val="99"/>
    <w:semiHidden/>
    <w:unhideWhenUsed/>
    <w:rsid w:val="00401A6B"/>
    <w:pPr>
      <w:spacing w:before="40" w:after="160" w:line="288" w:lineRule="auto"/>
      <w:ind w:left="1800" w:hanging="360"/>
      <w:contextualSpacing/>
      <w:jc w:val="both"/>
    </w:pPr>
    <w:rPr>
      <w:rFonts w:asciiTheme="minorHAnsi" w:eastAsiaTheme="minorHAnsi" w:hAnsiTheme="minorHAnsi"/>
      <w:color w:val="595959" w:themeColor="text1" w:themeTint="A6"/>
      <w:kern w:val="20"/>
      <w:sz w:val="20"/>
      <w:szCs w:val="20"/>
      <w:lang w:eastAsia="de-CH"/>
    </w:rPr>
  </w:style>
  <w:style w:type="paragraph" w:styleId="Listenfortsetzung">
    <w:name w:val="List Continue"/>
    <w:basedOn w:val="Standard"/>
    <w:uiPriority w:val="99"/>
    <w:semiHidden/>
    <w:unhideWhenUsed/>
    <w:rsid w:val="00401A6B"/>
    <w:pPr>
      <w:spacing w:before="40" w:after="120" w:line="288" w:lineRule="auto"/>
      <w:ind w:left="360"/>
      <w:contextualSpacing/>
      <w:jc w:val="both"/>
    </w:pPr>
    <w:rPr>
      <w:rFonts w:asciiTheme="minorHAnsi" w:eastAsiaTheme="minorHAnsi" w:hAnsiTheme="minorHAnsi"/>
      <w:color w:val="595959" w:themeColor="text1" w:themeTint="A6"/>
      <w:kern w:val="20"/>
      <w:sz w:val="20"/>
      <w:szCs w:val="20"/>
      <w:lang w:eastAsia="de-CH"/>
    </w:rPr>
  </w:style>
  <w:style w:type="paragraph" w:styleId="Listenfortsetzung2">
    <w:name w:val="List Continue 2"/>
    <w:basedOn w:val="Standard"/>
    <w:uiPriority w:val="99"/>
    <w:semiHidden/>
    <w:unhideWhenUsed/>
    <w:rsid w:val="00401A6B"/>
    <w:pPr>
      <w:spacing w:before="40" w:after="120" w:line="288" w:lineRule="auto"/>
      <w:ind w:left="720"/>
      <w:contextualSpacing/>
      <w:jc w:val="both"/>
    </w:pPr>
    <w:rPr>
      <w:rFonts w:asciiTheme="minorHAnsi" w:eastAsiaTheme="minorHAnsi" w:hAnsiTheme="minorHAnsi"/>
      <w:color w:val="595959" w:themeColor="text1" w:themeTint="A6"/>
      <w:kern w:val="20"/>
      <w:sz w:val="20"/>
      <w:szCs w:val="20"/>
      <w:lang w:eastAsia="de-CH"/>
    </w:rPr>
  </w:style>
  <w:style w:type="paragraph" w:styleId="Listenfortsetzung3">
    <w:name w:val="List Continue 3"/>
    <w:basedOn w:val="Standard"/>
    <w:uiPriority w:val="99"/>
    <w:semiHidden/>
    <w:unhideWhenUsed/>
    <w:rsid w:val="00401A6B"/>
    <w:pPr>
      <w:spacing w:before="40" w:after="120" w:line="288" w:lineRule="auto"/>
      <w:ind w:left="1080"/>
      <w:contextualSpacing/>
      <w:jc w:val="both"/>
    </w:pPr>
    <w:rPr>
      <w:rFonts w:asciiTheme="minorHAnsi" w:eastAsiaTheme="minorHAnsi" w:hAnsiTheme="minorHAnsi"/>
      <w:color w:val="595959" w:themeColor="text1" w:themeTint="A6"/>
      <w:kern w:val="20"/>
      <w:sz w:val="20"/>
      <w:szCs w:val="20"/>
      <w:lang w:eastAsia="de-CH"/>
    </w:rPr>
  </w:style>
  <w:style w:type="paragraph" w:styleId="Listenfortsetzung4">
    <w:name w:val="List Continue 4"/>
    <w:basedOn w:val="Standard"/>
    <w:uiPriority w:val="99"/>
    <w:semiHidden/>
    <w:unhideWhenUsed/>
    <w:rsid w:val="00401A6B"/>
    <w:pPr>
      <w:spacing w:before="40" w:after="120" w:line="288" w:lineRule="auto"/>
      <w:ind w:left="1440"/>
      <w:contextualSpacing/>
      <w:jc w:val="both"/>
    </w:pPr>
    <w:rPr>
      <w:rFonts w:asciiTheme="minorHAnsi" w:eastAsiaTheme="minorHAnsi" w:hAnsiTheme="minorHAnsi"/>
      <w:color w:val="595959" w:themeColor="text1" w:themeTint="A6"/>
      <w:kern w:val="20"/>
      <w:sz w:val="20"/>
      <w:szCs w:val="20"/>
      <w:lang w:eastAsia="de-CH"/>
    </w:rPr>
  </w:style>
  <w:style w:type="paragraph" w:styleId="Listenfortsetzung5">
    <w:name w:val="List Continue 5"/>
    <w:basedOn w:val="Standard"/>
    <w:uiPriority w:val="99"/>
    <w:semiHidden/>
    <w:unhideWhenUsed/>
    <w:rsid w:val="00401A6B"/>
    <w:pPr>
      <w:spacing w:before="40" w:after="120" w:line="288" w:lineRule="auto"/>
      <w:ind w:left="1800"/>
      <w:contextualSpacing/>
      <w:jc w:val="both"/>
    </w:pPr>
    <w:rPr>
      <w:rFonts w:asciiTheme="minorHAnsi" w:eastAsiaTheme="minorHAnsi" w:hAnsiTheme="minorHAnsi"/>
      <w:color w:val="595959" w:themeColor="text1" w:themeTint="A6"/>
      <w:kern w:val="20"/>
      <w:sz w:val="20"/>
      <w:szCs w:val="20"/>
      <w:lang w:eastAsia="de-CH"/>
    </w:rPr>
  </w:style>
  <w:style w:type="paragraph" w:styleId="Listennummer">
    <w:name w:val="List Number"/>
    <w:basedOn w:val="Standard"/>
    <w:uiPriority w:val="1"/>
    <w:unhideWhenUsed/>
    <w:qFormat/>
    <w:rsid w:val="00401A6B"/>
    <w:pPr>
      <w:numPr>
        <w:numId w:val="10"/>
      </w:numPr>
      <w:spacing w:before="40" w:after="160" w:line="288" w:lineRule="auto"/>
      <w:contextualSpacing/>
      <w:jc w:val="both"/>
    </w:pPr>
    <w:rPr>
      <w:rFonts w:asciiTheme="minorHAnsi" w:eastAsiaTheme="minorHAnsi" w:hAnsiTheme="minorHAnsi"/>
      <w:color w:val="595959" w:themeColor="text1" w:themeTint="A6"/>
      <w:kern w:val="20"/>
      <w:sz w:val="20"/>
      <w:szCs w:val="20"/>
      <w:lang w:eastAsia="de-CH"/>
    </w:rPr>
  </w:style>
  <w:style w:type="paragraph" w:styleId="Listennummer2">
    <w:name w:val="List Number 2"/>
    <w:basedOn w:val="Standard"/>
    <w:uiPriority w:val="1"/>
    <w:unhideWhenUsed/>
    <w:qFormat/>
    <w:rsid w:val="00401A6B"/>
    <w:pPr>
      <w:numPr>
        <w:ilvl w:val="1"/>
        <w:numId w:val="10"/>
      </w:numPr>
      <w:spacing w:before="40" w:after="160" w:line="288" w:lineRule="auto"/>
      <w:contextualSpacing/>
      <w:jc w:val="both"/>
    </w:pPr>
    <w:rPr>
      <w:rFonts w:asciiTheme="minorHAnsi" w:eastAsiaTheme="minorHAnsi" w:hAnsiTheme="minorHAnsi"/>
      <w:color w:val="595959" w:themeColor="text1" w:themeTint="A6"/>
      <w:kern w:val="20"/>
      <w:sz w:val="20"/>
      <w:szCs w:val="20"/>
      <w:lang w:eastAsia="de-CH"/>
    </w:rPr>
  </w:style>
  <w:style w:type="paragraph" w:styleId="Listennummer3">
    <w:name w:val="List Number 3"/>
    <w:basedOn w:val="Standard"/>
    <w:uiPriority w:val="18"/>
    <w:unhideWhenUsed/>
    <w:qFormat/>
    <w:rsid w:val="00401A6B"/>
    <w:pPr>
      <w:numPr>
        <w:ilvl w:val="2"/>
        <w:numId w:val="10"/>
      </w:numPr>
      <w:spacing w:before="40" w:after="160" w:line="288" w:lineRule="auto"/>
      <w:contextualSpacing/>
      <w:jc w:val="both"/>
    </w:pPr>
    <w:rPr>
      <w:rFonts w:asciiTheme="minorHAnsi" w:eastAsiaTheme="minorHAnsi" w:hAnsiTheme="minorHAnsi"/>
      <w:color w:val="595959" w:themeColor="text1" w:themeTint="A6"/>
      <w:kern w:val="20"/>
      <w:sz w:val="20"/>
      <w:szCs w:val="20"/>
      <w:lang w:eastAsia="de-CH"/>
    </w:rPr>
  </w:style>
  <w:style w:type="paragraph" w:styleId="Listennummer4">
    <w:name w:val="List Number 4"/>
    <w:basedOn w:val="Standard"/>
    <w:uiPriority w:val="18"/>
    <w:semiHidden/>
    <w:unhideWhenUsed/>
    <w:rsid w:val="00401A6B"/>
    <w:pPr>
      <w:numPr>
        <w:ilvl w:val="3"/>
        <w:numId w:val="10"/>
      </w:numPr>
      <w:spacing w:before="40" w:after="160" w:line="288" w:lineRule="auto"/>
      <w:contextualSpacing/>
      <w:jc w:val="both"/>
    </w:pPr>
    <w:rPr>
      <w:rFonts w:asciiTheme="minorHAnsi" w:eastAsiaTheme="minorHAnsi" w:hAnsiTheme="minorHAnsi"/>
      <w:color w:val="595959" w:themeColor="text1" w:themeTint="A6"/>
      <w:kern w:val="20"/>
      <w:sz w:val="20"/>
      <w:szCs w:val="20"/>
      <w:lang w:eastAsia="de-CH"/>
    </w:rPr>
  </w:style>
  <w:style w:type="paragraph" w:styleId="Listennummer5">
    <w:name w:val="List Number 5"/>
    <w:basedOn w:val="Standard"/>
    <w:uiPriority w:val="18"/>
    <w:semiHidden/>
    <w:unhideWhenUsed/>
    <w:rsid w:val="00401A6B"/>
    <w:pPr>
      <w:numPr>
        <w:ilvl w:val="4"/>
        <w:numId w:val="10"/>
      </w:numPr>
      <w:spacing w:before="40" w:after="160" w:line="288" w:lineRule="auto"/>
      <w:contextualSpacing/>
      <w:jc w:val="both"/>
    </w:pPr>
    <w:rPr>
      <w:rFonts w:asciiTheme="minorHAnsi" w:eastAsiaTheme="minorHAnsi" w:hAnsiTheme="minorHAnsi"/>
      <w:color w:val="595959" w:themeColor="text1" w:themeTint="A6"/>
      <w:kern w:val="20"/>
      <w:sz w:val="20"/>
      <w:szCs w:val="20"/>
      <w:lang w:eastAsia="de-CH"/>
    </w:rPr>
  </w:style>
  <w:style w:type="paragraph" w:customStyle="1" w:styleId="Makro">
    <w:name w:val="Makro"/>
    <w:link w:val="Makrotextzeichen"/>
    <w:uiPriority w:val="99"/>
    <w:semiHidden/>
    <w:unhideWhenUsed/>
    <w:rsid w:val="00401A6B"/>
    <w:pPr>
      <w:tabs>
        <w:tab w:val="left" w:pos="480"/>
        <w:tab w:val="left" w:pos="960"/>
        <w:tab w:val="left" w:pos="1440"/>
        <w:tab w:val="left" w:pos="1920"/>
        <w:tab w:val="left" w:pos="2400"/>
        <w:tab w:val="left" w:pos="2880"/>
        <w:tab w:val="left" w:pos="3360"/>
        <w:tab w:val="left" w:pos="3840"/>
        <w:tab w:val="left" w:pos="4320"/>
      </w:tabs>
      <w:spacing w:before="40" w:after="0" w:line="300" w:lineRule="auto"/>
    </w:pPr>
    <w:rPr>
      <w:rFonts w:ascii="Consolas" w:eastAsiaTheme="minorHAnsi" w:hAnsi="Consolas" w:cs="Consolas"/>
      <w:color w:val="595959" w:themeColor="text1" w:themeTint="A6"/>
      <w:sz w:val="20"/>
      <w:szCs w:val="20"/>
      <w:lang w:val="de-DE" w:eastAsia="de-CH"/>
    </w:rPr>
  </w:style>
  <w:style w:type="character" w:customStyle="1" w:styleId="Makrotextzeichen">
    <w:name w:val="Makrotextzeichen"/>
    <w:basedOn w:val="Absatz-Standardschriftart"/>
    <w:link w:val="Makro"/>
    <w:uiPriority w:val="99"/>
    <w:semiHidden/>
    <w:rsid w:val="00401A6B"/>
    <w:rPr>
      <w:rFonts w:ascii="Consolas" w:eastAsiaTheme="minorHAnsi" w:hAnsi="Consolas" w:cs="Consolas"/>
      <w:color w:val="595959" w:themeColor="text1" w:themeTint="A6"/>
      <w:sz w:val="20"/>
      <w:szCs w:val="20"/>
      <w:lang w:val="de-DE" w:eastAsia="de-CH"/>
    </w:rPr>
  </w:style>
  <w:style w:type="table" w:styleId="MittleresRaster1">
    <w:name w:val="Medium Grid 1"/>
    <w:basedOn w:val="NormaleTabelle"/>
    <w:uiPriority w:val="67"/>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sRaster1Akzent1">
    <w:name w:val="Mittleres Raster 1;Akzent 1"/>
    <w:basedOn w:val="NormaleTabelle"/>
    <w:uiPriority w:val="67"/>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F3B862" w:themeColor="accent1" w:themeTint="BF"/>
        <w:left w:val="single" w:sz="8" w:space="0" w:color="F3B862" w:themeColor="accent1" w:themeTint="BF"/>
        <w:bottom w:val="single" w:sz="8" w:space="0" w:color="F3B862" w:themeColor="accent1" w:themeTint="BF"/>
        <w:right w:val="single" w:sz="8" w:space="0" w:color="F3B862" w:themeColor="accent1" w:themeTint="BF"/>
        <w:insideH w:val="single" w:sz="8" w:space="0" w:color="F3B862" w:themeColor="accent1" w:themeTint="BF"/>
        <w:insideV w:val="single" w:sz="8" w:space="0" w:color="F3B862" w:themeColor="accent1" w:themeTint="BF"/>
      </w:tblBorders>
    </w:tblPr>
    <w:tcPr>
      <w:shd w:val="clear" w:color="auto" w:fill="FBE7CB" w:themeFill="accent1" w:themeFillTint="3F"/>
    </w:tcPr>
    <w:tblStylePr w:type="firstRow">
      <w:rPr>
        <w:b/>
        <w:bCs/>
      </w:rPr>
    </w:tblStylePr>
    <w:tblStylePr w:type="lastRow">
      <w:rPr>
        <w:b/>
        <w:bCs/>
      </w:rPr>
      <w:tblPr/>
      <w:tcPr>
        <w:tcBorders>
          <w:top w:val="single" w:sz="18" w:space="0" w:color="F3B862" w:themeColor="accent1" w:themeTint="BF"/>
        </w:tcBorders>
      </w:tcPr>
    </w:tblStylePr>
    <w:tblStylePr w:type="firstCol">
      <w:rPr>
        <w:b/>
        <w:bCs/>
      </w:rPr>
    </w:tblStylePr>
    <w:tblStylePr w:type="lastCol">
      <w:rPr>
        <w:b/>
        <w:bCs/>
      </w:rPr>
    </w:tblStylePr>
    <w:tblStylePr w:type="band1Vert">
      <w:tblPr/>
      <w:tcPr>
        <w:shd w:val="clear" w:color="auto" w:fill="F7D096" w:themeFill="accent1" w:themeFillTint="7F"/>
      </w:tcPr>
    </w:tblStylePr>
    <w:tblStylePr w:type="band1Horz">
      <w:tblPr/>
      <w:tcPr>
        <w:shd w:val="clear" w:color="auto" w:fill="F7D096" w:themeFill="accent1" w:themeFillTint="7F"/>
      </w:tcPr>
    </w:tblStylePr>
  </w:style>
  <w:style w:type="table" w:customStyle="1" w:styleId="MittleresRaster1Akzent2">
    <w:name w:val="Mittleres Raster 1;Akzent 2"/>
    <w:basedOn w:val="NormaleTabelle"/>
    <w:uiPriority w:val="67"/>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BE8977" w:themeColor="accent2" w:themeTint="BF"/>
        <w:left w:val="single" w:sz="8" w:space="0" w:color="BE8977" w:themeColor="accent2" w:themeTint="BF"/>
        <w:bottom w:val="single" w:sz="8" w:space="0" w:color="BE8977" w:themeColor="accent2" w:themeTint="BF"/>
        <w:right w:val="single" w:sz="8" w:space="0" w:color="BE8977" w:themeColor="accent2" w:themeTint="BF"/>
        <w:insideH w:val="single" w:sz="8" w:space="0" w:color="BE8977" w:themeColor="accent2" w:themeTint="BF"/>
        <w:insideV w:val="single" w:sz="8" w:space="0" w:color="BE8977" w:themeColor="accent2" w:themeTint="BF"/>
      </w:tblBorders>
    </w:tblPr>
    <w:tcPr>
      <w:shd w:val="clear" w:color="auto" w:fill="E9D8D2" w:themeFill="accent2" w:themeFillTint="3F"/>
    </w:tcPr>
    <w:tblStylePr w:type="firstRow">
      <w:rPr>
        <w:b/>
        <w:bCs/>
      </w:rPr>
    </w:tblStylePr>
    <w:tblStylePr w:type="lastRow">
      <w:rPr>
        <w:b/>
        <w:bCs/>
      </w:rPr>
      <w:tblPr/>
      <w:tcPr>
        <w:tcBorders>
          <w:top w:val="single" w:sz="18" w:space="0" w:color="BE8977" w:themeColor="accent2" w:themeTint="BF"/>
        </w:tcBorders>
      </w:tcPr>
    </w:tblStylePr>
    <w:tblStylePr w:type="firstCol">
      <w:rPr>
        <w:b/>
        <w:bCs/>
      </w:rPr>
    </w:tblStylePr>
    <w:tblStylePr w:type="lastCol">
      <w:rPr>
        <w:b/>
        <w:bCs/>
      </w:rPr>
    </w:tblStylePr>
    <w:tblStylePr w:type="band1Vert">
      <w:tblPr/>
      <w:tcPr>
        <w:shd w:val="clear" w:color="auto" w:fill="D4B0A4" w:themeFill="accent2" w:themeFillTint="7F"/>
      </w:tcPr>
    </w:tblStylePr>
    <w:tblStylePr w:type="band1Horz">
      <w:tblPr/>
      <w:tcPr>
        <w:shd w:val="clear" w:color="auto" w:fill="D4B0A4" w:themeFill="accent2" w:themeFillTint="7F"/>
      </w:tcPr>
    </w:tblStylePr>
  </w:style>
  <w:style w:type="table" w:customStyle="1" w:styleId="MittleresRaster1Akzent3">
    <w:name w:val="Mittleres Raster 1;Akzent 3"/>
    <w:basedOn w:val="NormaleTabelle"/>
    <w:uiPriority w:val="67"/>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C7A79F" w:themeColor="accent3" w:themeTint="BF"/>
        <w:left w:val="single" w:sz="8" w:space="0" w:color="C7A79F" w:themeColor="accent3" w:themeTint="BF"/>
        <w:bottom w:val="single" w:sz="8" w:space="0" w:color="C7A79F" w:themeColor="accent3" w:themeTint="BF"/>
        <w:right w:val="single" w:sz="8" w:space="0" w:color="C7A79F" w:themeColor="accent3" w:themeTint="BF"/>
        <w:insideH w:val="single" w:sz="8" w:space="0" w:color="C7A79F" w:themeColor="accent3" w:themeTint="BF"/>
        <w:insideV w:val="single" w:sz="8" w:space="0" w:color="C7A79F" w:themeColor="accent3" w:themeTint="BF"/>
      </w:tblBorders>
    </w:tblPr>
    <w:tcPr>
      <w:shd w:val="clear" w:color="auto" w:fill="ECE2DF" w:themeFill="accent3" w:themeFillTint="3F"/>
    </w:tcPr>
    <w:tblStylePr w:type="firstRow">
      <w:rPr>
        <w:b/>
        <w:bCs/>
      </w:rPr>
    </w:tblStylePr>
    <w:tblStylePr w:type="lastRow">
      <w:rPr>
        <w:b/>
        <w:bCs/>
      </w:rPr>
      <w:tblPr/>
      <w:tcPr>
        <w:tcBorders>
          <w:top w:val="single" w:sz="18" w:space="0" w:color="C7A79F" w:themeColor="accent3" w:themeTint="BF"/>
        </w:tcBorders>
      </w:tcPr>
    </w:tblStylePr>
    <w:tblStylePr w:type="firstCol">
      <w:rPr>
        <w:b/>
        <w:bCs/>
      </w:rPr>
    </w:tblStylePr>
    <w:tblStylePr w:type="lastCol">
      <w:rPr>
        <w:b/>
        <w:bCs/>
      </w:rPr>
    </w:tblStylePr>
    <w:tblStylePr w:type="band1Vert">
      <w:tblPr/>
      <w:tcPr>
        <w:shd w:val="clear" w:color="auto" w:fill="DAC4BF" w:themeFill="accent3" w:themeFillTint="7F"/>
      </w:tcPr>
    </w:tblStylePr>
    <w:tblStylePr w:type="band1Horz">
      <w:tblPr/>
      <w:tcPr>
        <w:shd w:val="clear" w:color="auto" w:fill="DAC4BF" w:themeFill="accent3" w:themeFillTint="7F"/>
      </w:tcPr>
    </w:tblStylePr>
  </w:style>
  <w:style w:type="table" w:customStyle="1" w:styleId="MittleresRaster1Akzent4">
    <w:name w:val="Mittleres Raster 1;Akzent 4"/>
    <w:basedOn w:val="NormaleTabelle"/>
    <w:uiPriority w:val="67"/>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D2B191" w:themeColor="accent4" w:themeTint="BF"/>
        <w:left w:val="single" w:sz="8" w:space="0" w:color="D2B191" w:themeColor="accent4" w:themeTint="BF"/>
        <w:bottom w:val="single" w:sz="8" w:space="0" w:color="D2B191" w:themeColor="accent4" w:themeTint="BF"/>
        <w:right w:val="single" w:sz="8" w:space="0" w:color="D2B191" w:themeColor="accent4" w:themeTint="BF"/>
        <w:insideH w:val="single" w:sz="8" w:space="0" w:color="D2B191" w:themeColor="accent4" w:themeTint="BF"/>
        <w:insideV w:val="single" w:sz="8" w:space="0" w:color="D2B191" w:themeColor="accent4" w:themeTint="BF"/>
      </w:tblBorders>
    </w:tblPr>
    <w:tcPr>
      <w:shd w:val="clear" w:color="auto" w:fill="F0E5DA" w:themeFill="accent4" w:themeFillTint="3F"/>
    </w:tcPr>
    <w:tblStylePr w:type="firstRow">
      <w:rPr>
        <w:b/>
        <w:bCs/>
      </w:rPr>
    </w:tblStylePr>
    <w:tblStylePr w:type="lastRow">
      <w:rPr>
        <w:b/>
        <w:bCs/>
      </w:rPr>
      <w:tblPr/>
      <w:tcPr>
        <w:tcBorders>
          <w:top w:val="single" w:sz="18" w:space="0" w:color="D2B191" w:themeColor="accent4" w:themeTint="BF"/>
        </w:tcBorders>
      </w:tcPr>
    </w:tblStylePr>
    <w:tblStylePr w:type="firstCol">
      <w:rPr>
        <w:b/>
        <w:bCs/>
      </w:rPr>
    </w:tblStylePr>
    <w:tblStylePr w:type="lastCol">
      <w:rPr>
        <w:b/>
        <w:bCs/>
      </w:rPr>
    </w:tblStylePr>
    <w:tblStylePr w:type="band1Vert">
      <w:tblPr/>
      <w:tcPr>
        <w:shd w:val="clear" w:color="auto" w:fill="E1CBB6" w:themeFill="accent4" w:themeFillTint="7F"/>
      </w:tcPr>
    </w:tblStylePr>
    <w:tblStylePr w:type="band1Horz">
      <w:tblPr/>
      <w:tcPr>
        <w:shd w:val="clear" w:color="auto" w:fill="E1CBB6" w:themeFill="accent4" w:themeFillTint="7F"/>
      </w:tcPr>
    </w:tblStylePr>
  </w:style>
  <w:style w:type="table" w:customStyle="1" w:styleId="MittleresRaster1Akzent5">
    <w:name w:val="Mittleres Raster 1;Akzent 5"/>
    <w:basedOn w:val="NormaleTabelle"/>
    <w:uiPriority w:val="67"/>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single" w:sz="8" w:space="0" w:color="B8AF96" w:themeColor="accent5" w:themeTint="BF"/>
        <w:insideV w:val="single" w:sz="8" w:space="0" w:color="B8AF96" w:themeColor="accent5" w:themeTint="BF"/>
      </w:tblBorders>
    </w:tblPr>
    <w:tcPr>
      <w:shd w:val="clear" w:color="auto" w:fill="E7E4DC" w:themeFill="accent5" w:themeFillTint="3F"/>
    </w:tcPr>
    <w:tblStylePr w:type="firstRow">
      <w:rPr>
        <w:b/>
        <w:bCs/>
      </w:rPr>
    </w:tblStylePr>
    <w:tblStylePr w:type="lastRow">
      <w:rPr>
        <w:b/>
        <w:bCs/>
      </w:rPr>
      <w:tblPr/>
      <w:tcPr>
        <w:tcBorders>
          <w:top w:val="single" w:sz="18" w:space="0" w:color="B8AF96" w:themeColor="accent5" w:themeTint="BF"/>
        </w:tcBorders>
      </w:tcPr>
    </w:tblStylePr>
    <w:tblStylePr w:type="firstCol">
      <w:rPr>
        <w:b/>
        <w:bCs/>
      </w:rPr>
    </w:tblStylePr>
    <w:tblStylePr w:type="lastCol">
      <w:rPr>
        <w:b/>
        <w:bCs/>
      </w:rPr>
    </w:tblStylePr>
    <w:tblStylePr w:type="band1Vert">
      <w:tblPr/>
      <w:tcPr>
        <w:shd w:val="clear" w:color="auto" w:fill="D0CAB9" w:themeFill="accent5" w:themeFillTint="7F"/>
      </w:tcPr>
    </w:tblStylePr>
    <w:tblStylePr w:type="band1Horz">
      <w:tblPr/>
      <w:tcPr>
        <w:shd w:val="clear" w:color="auto" w:fill="D0CAB9" w:themeFill="accent5" w:themeFillTint="7F"/>
      </w:tcPr>
    </w:tblStylePr>
  </w:style>
  <w:style w:type="table" w:customStyle="1" w:styleId="MittleresRaster1Akzent6">
    <w:name w:val="Mittleres Raster 1;Akzent 6"/>
    <w:basedOn w:val="NormaleTabelle"/>
    <w:uiPriority w:val="67"/>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DA9754" w:themeColor="accent6" w:themeTint="BF"/>
        <w:left w:val="single" w:sz="8" w:space="0" w:color="DA9754" w:themeColor="accent6" w:themeTint="BF"/>
        <w:bottom w:val="single" w:sz="8" w:space="0" w:color="DA9754" w:themeColor="accent6" w:themeTint="BF"/>
        <w:right w:val="single" w:sz="8" w:space="0" w:color="DA9754" w:themeColor="accent6" w:themeTint="BF"/>
        <w:insideH w:val="single" w:sz="8" w:space="0" w:color="DA9754" w:themeColor="accent6" w:themeTint="BF"/>
        <w:insideV w:val="single" w:sz="8" w:space="0" w:color="DA9754" w:themeColor="accent6" w:themeTint="BF"/>
      </w:tblBorders>
    </w:tblPr>
    <w:tcPr>
      <w:shd w:val="clear" w:color="auto" w:fill="F3DCC6" w:themeFill="accent6" w:themeFillTint="3F"/>
    </w:tcPr>
    <w:tblStylePr w:type="firstRow">
      <w:rPr>
        <w:b/>
        <w:bCs/>
      </w:rPr>
    </w:tblStylePr>
    <w:tblStylePr w:type="lastRow">
      <w:rPr>
        <w:b/>
        <w:bCs/>
      </w:rPr>
      <w:tblPr/>
      <w:tcPr>
        <w:tcBorders>
          <w:top w:val="single" w:sz="18" w:space="0" w:color="DA9754" w:themeColor="accent6" w:themeTint="BF"/>
        </w:tcBorders>
      </w:tcPr>
    </w:tblStylePr>
    <w:tblStylePr w:type="firstCol">
      <w:rPr>
        <w:b/>
        <w:bCs/>
      </w:rPr>
    </w:tblStylePr>
    <w:tblStylePr w:type="lastCol">
      <w:rPr>
        <w:b/>
        <w:bCs/>
      </w:rPr>
    </w:tblStylePr>
    <w:tblStylePr w:type="band1Vert">
      <w:tblPr/>
      <w:tcPr>
        <w:shd w:val="clear" w:color="auto" w:fill="E7B98D" w:themeFill="accent6" w:themeFillTint="7F"/>
      </w:tcPr>
    </w:tblStylePr>
    <w:tblStylePr w:type="band1Horz">
      <w:tblPr/>
      <w:tcPr>
        <w:shd w:val="clear" w:color="auto" w:fill="E7B98D" w:themeFill="accent6" w:themeFillTint="7F"/>
      </w:tcPr>
    </w:tblStylePr>
  </w:style>
  <w:style w:type="table" w:styleId="MittleresRaster2">
    <w:name w:val="Medium Grid 2"/>
    <w:basedOn w:val="NormaleTabelle"/>
    <w:uiPriority w:val="68"/>
    <w:rsid w:val="00401A6B"/>
    <w:pPr>
      <w:spacing w:before="40" w:after="0" w:line="240" w:lineRule="auto"/>
    </w:pPr>
    <w:rPr>
      <w:rFonts w:asciiTheme="majorHAnsi" w:eastAsiaTheme="majorEastAsia" w:hAnsiTheme="majorHAnsi" w:cstheme="majorBidi"/>
      <w:color w:val="000000" w:themeColor="text1"/>
      <w:sz w:val="20"/>
      <w:szCs w:val="20"/>
      <w:lang w:val="de-DE" w:eastAsia="de-CH"/>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Raster2Akzent1">
    <w:name w:val="Mittleres Raster 2;Akzent 1"/>
    <w:basedOn w:val="NormaleTabelle"/>
    <w:uiPriority w:val="68"/>
    <w:rsid w:val="00401A6B"/>
    <w:pPr>
      <w:spacing w:before="40" w:after="0" w:line="240" w:lineRule="auto"/>
    </w:pPr>
    <w:rPr>
      <w:rFonts w:asciiTheme="majorHAnsi" w:eastAsiaTheme="majorEastAsia" w:hAnsiTheme="majorHAnsi" w:cstheme="majorBidi"/>
      <w:color w:val="000000" w:themeColor="text1"/>
      <w:sz w:val="20"/>
      <w:szCs w:val="20"/>
      <w:lang w:val="de-DE" w:eastAsia="de-CH"/>
    </w:rPr>
    <w:tblPr>
      <w:tblStyleRowBandSize w:val="1"/>
      <w:tblStyleColBandSize w:val="1"/>
      <w:tblBorders>
        <w:top w:val="single" w:sz="8" w:space="0" w:color="F0A22E" w:themeColor="accent1"/>
        <w:left w:val="single" w:sz="8" w:space="0" w:color="F0A22E" w:themeColor="accent1"/>
        <w:bottom w:val="single" w:sz="8" w:space="0" w:color="F0A22E" w:themeColor="accent1"/>
        <w:right w:val="single" w:sz="8" w:space="0" w:color="F0A22E" w:themeColor="accent1"/>
        <w:insideH w:val="single" w:sz="8" w:space="0" w:color="F0A22E" w:themeColor="accent1"/>
        <w:insideV w:val="single" w:sz="8" w:space="0" w:color="F0A22E" w:themeColor="accent1"/>
      </w:tblBorders>
    </w:tblPr>
    <w:tcPr>
      <w:shd w:val="clear" w:color="auto" w:fill="FBE7CB" w:themeFill="accent1" w:themeFillTint="3F"/>
    </w:tcPr>
    <w:tblStylePr w:type="firstRow">
      <w:rPr>
        <w:b/>
        <w:bCs/>
        <w:color w:val="000000" w:themeColor="text1"/>
      </w:rPr>
      <w:tblPr/>
      <w:tcPr>
        <w:shd w:val="clear" w:color="auto" w:fill="FDF5E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ECD5" w:themeFill="accent1" w:themeFillTint="33"/>
      </w:tcPr>
    </w:tblStylePr>
    <w:tblStylePr w:type="band1Vert">
      <w:tblPr/>
      <w:tcPr>
        <w:shd w:val="clear" w:color="auto" w:fill="F7D096" w:themeFill="accent1" w:themeFillTint="7F"/>
      </w:tcPr>
    </w:tblStylePr>
    <w:tblStylePr w:type="band1Horz">
      <w:tblPr/>
      <w:tcPr>
        <w:tcBorders>
          <w:insideH w:val="single" w:sz="6" w:space="0" w:color="F0A22E" w:themeColor="accent1"/>
          <w:insideV w:val="single" w:sz="6" w:space="0" w:color="F0A22E" w:themeColor="accent1"/>
        </w:tcBorders>
        <w:shd w:val="clear" w:color="auto" w:fill="F7D096" w:themeFill="accent1" w:themeFillTint="7F"/>
      </w:tcPr>
    </w:tblStylePr>
    <w:tblStylePr w:type="nwCell">
      <w:tblPr/>
      <w:tcPr>
        <w:shd w:val="clear" w:color="auto" w:fill="FFFFFF" w:themeFill="background1"/>
      </w:tcPr>
    </w:tblStylePr>
  </w:style>
  <w:style w:type="table" w:customStyle="1" w:styleId="MittleresRaster2Akzent2">
    <w:name w:val="Mittleres Raster 2;Akzent 2"/>
    <w:basedOn w:val="NormaleTabelle"/>
    <w:uiPriority w:val="68"/>
    <w:rsid w:val="00401A6B"/>
    <w:pPr>
      <w:spacing w:before="40" w:after="0" w:line="240" w:lineRule="auto"/>
    </w:pPr>
    <w:rPr>
      <w:rFonts w:asciiTheme="majorHAnsi" w:eastAsiaTheme="majorEastAsia" w:hAnsiTheme="majorHAnsi" w:cstheme="majorBidi"/>
      <w:color w:val="000000" w:themeColor="text1"/>
      <w:sz w:val="20"/>
      <w:szCs w:val="20"/>
      <w:lang w:val="de-DE" w:eastAsia="de-CH"/>
    </w:rPr>
    <w:tblPr>
      <w:tblStyleRowBandSize w:val="1"/>
      <w:tblStyleColBandSize w:val="1"/>
      <w:tblBorders>
        <w:top w:val="single" w:sz="8" w:space="0" w:color="A5644E" w:themeColor="accent2"/>
        <w:left w:val="single" w:sz="8" w:space="0" w:color="A5644E" w:themeColor="accent2"/>
        <w:bottom w:val="single" w:sz="8" w:space="0" w:color="A5644E" w:themeColor="accent2"/>
        <w:right w:val="single" w:sz="8" w:space="0" w:color="A5644E" w:themeColor="accent2"/>
        <w:insideH w:val="single" w:sz="8" w:space="0" w:color="A5644E" w:themeColor="accent2"/>
        <w:insideV w:val="single" w:sz="8" w:space="0" w:color="A5644E" w:themeColor="accent2"/>
      </w:tblBorders>
    </w:tblPr>
    <w:tcPr>
      <w:shd w:val="clear" w:color="auto" w:fill="E9D8D2" w:themeFill="accent2" w:themeFillTint="3F"/>
    </w:tcPr>
    <w:tblStylePr w:type="firstRow">
      <w:rPr>
        <w:b/>
        <w:bCs/>
        <w:color w:val="000000" w:themeColor="text1"/>
      </w:rPr>
      <w:tblPr/>
      <w:tcPr>
        <w:shd w:val="clear" w:color="auto" w:fill="F6EF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DFDA" w:themeFill="accent2" w:themeFillTint="33"/>
      </w:tcPr>
    </w:tblStylePr>
    <w:tblStylePr w:type="band1Vert">
      <w:tblPr/>
      <w:tcPr>
        <w:shd w:val="clear" w:color="auto" w:fill="D4B0A4" w:themeFill="accent2" w:themeFillTint="7F"/>
      </w:tcPr>
    </w:tblStylePr>
    <w:tblStylePr w:type="band1Horz">
      <w:tblPr/>
      <w:tcPr>
        <w:tcBorders>
          <w:insideH w:val="single" w:sz="6" w:space="0" w:color="A5644E" w:themeColor="accent2"/>
          <w:insideV w:val="single" w:sz="6" w:space="0" w:color="A5644E" w:themeColor="accent2"/>
        </w:tcBorders>
        <w:shd w:val="clear" w:color="auto" w:fill="D4B0A4" w:themeFill="accent2" w:themeFillTint="7F"/>
      </w:tcPr>
    </w:tblStylePr>
    <w:tblStylePr w:type="nwCell">
      <w:tblPr/>
      <w:tcPr>
        <w:shd w:val="clear" w:color="auto" w:fill="FFFFFF" w:themeFill="background1"/>
      </w:tcPr>
    </w:tblStylePr>
  </w:style>
  <w:style w:type="table" w:customStyle="1" w:styleId="MittleresRaster2Akzent3">
    <w:name w:val="Mittleres Raster 2;Akzent 3"/>
    <w:basedOn w:val="NormaleTabelle"/>
    <w:uiPriority w:val="68"/>
    <w:rsid w:val="00401A6B"/>
    <w:pPr>
      <w:spacing w:before="40" w:after="0" w:line="240" w:lineRule="auto"/>
    </w:pPr>
    <w:rPr>
      <w:rFonts w:asciiTheme="majorHAnsi" w:eastAsiaTheme="majorEastAsia" w:hAnsiTheme="majorHAnsi" w:cstheme="majorBidi"/>
      <w:color w:val="000000" w:themeColor="text1"/>
      <w:sz w:val="20"/>
      <w:szCs w:val="20"/>
      <w:lang w:val="de-DE" w:eastAsia="de-CH"/>
    </w:rPr>
    <w:tblPr>
      <w:tblStyleRowBandSize w:val="1"/>
      <w:tblStyleColBandSize w:val="1"/>
      <w:tblBorders>
        <w:top w:val="single" w:sz="8" w:space="0" w:color="B58B80" w:themeColor="accent3"/>
        <w:left w:val="single" w:sz="8" w:space="0" w:color="B58B80" w:themeColor="accent3"/>
        <w:bottom w:val="single" w:sz="8" w:space="0" w:color="B58B80" w:themeColor="accent3"/>
        <w:right w:val="single" w:sz="8" w:space="0" w:color="B58B80" w:themeColor="accent3"/>
        <w:insideH w:val="single" w:sz="8" w:space="0" w:color="B58B80" w:themeColor="accent3"/>
        <w:insideV w:val="single" w:sz="8" w:space="0" w:color="B58B80" w:themeColor="accent3"/>
      </w:tblBorders>
    </w:tblPr>
    <w:tcPr>
      <w:shd w:val="clear" w:color="auto" w:fill="ECE2DF" w:themeFill="accent3" w:themeFillTint="3F"/>
    </w:tcPr>
    <w:tblStylePr w:type="firstRow">
      <w:rPr>
        <w:b/>
        <w:bCs/>
        <w:color w:val="000000" w:themeColor="text1"/>
      </w:rPr>
      <w:tblPr/>
      <w:tcPr>
        <w:shd w:val="clear" w:color="auto" w:fill="F7F3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7E5" w:themeFill="accent3" w:themeFillTint="33"/>
      </w:tcPr>
    </w:tblStylePr>
    <w:tblStylePr w:type="band1Vert">
      <w:tblPr/>
      <w:tcPr>
        <w:shd w:val="clear" w:color="auto" w:fill="DAC4BF" w:themeFill="accent3" w:themeFillTint="7F"/>
      </w:tcPr>
    </w:tblStylePr>
    <w:tblStylePr w:type="band1Horz">
      <w:tblPr/>
      <w:tcPr>
        <w:tcBorders>
          <w:insideH w:val="single" w:sz="6" w:space="0" w:color="B58B80" w:themeColor="accent3"/>
          <w:insideV w:val="single" w:sz="6" w:space="0" w:color="B58B80" w:themeColor="accent3"/>
        </w:tcBorders>
        <w:shd w:val="clear" w:color="auto" w:fill="DAC4BF" w:themeFill="accent3" w:themeFillTint="7F"/>
      </w:tcPr>
    </w:tblStylePr>
    <w:tblStylePr w:type="nwCell">
      <w:tblPr/>
      <w:tcPr>
        <w:shd w:val="clear" w:color="auto" w:fill="FFFFFF" w:themeFill="background1"/>
      </w:tcPr>
    </w:tblStylePr>
  </w:style>
  <w:style w:type="table" w:customStyle="1" w:styleId="MittleresRaster2Akzent4">
    <w:name w:val="Mittleres Raster 2;Akzent 4"/>
    <w:basedOn w:val="NormaleTabelle"/>
    <w:uiPriority w:val="68"/>
    <w:rsid w:val="00401A6B"/>
    <w:pPr>
      <w:spacing w:before="40" w:after="0" w:line="240" w:lineRule="auto"/>
    </w:pPr>
    <w:rPr>
      <w:rFonts w:asciiTheme="majorHAnsi" w:eastAsiaTheme="majorEastAsia" w:hAnsiTheme="majorHAnsi" w:cstheme="majorBidi"/>
      <w:color w:val="000000" w:themeColor="text1"/>
      <w:sz w:val="20"/>
      <w:szCs w:val="20"/>
      <w:lang w:val="de-DE" w:eastAsia="de-CH"/>
    </w:rPr>
    <w:tblPr>
      <w:tblStyleRowBandSize w:val="1"/>
      <w:tblStyleColBandSize w:val="1"/>
      <w:tblBorders>
        <w:top w:val="single" w:sz="8" w:space="0" w:color="C3986D" w:themeColor="accent4"/>
        <w:left w:val="single" w:sz="8" w:space="0" w:color="C3986D" w:themeColor="accent4"/>
        <w:bottom w:val="single" w:sz="8" w:space="0" w:color="C3986D" w:themeColor="accent4"/>
        <w:right w:val="single" w:sz="8" w:space="0" w:color="C3986D" w:themeColor="accent4"/>
        <w:insideH w:val="single" w:sz="8" w:space="0" w:color="C3986D" w:themeColor="accent4"/>
        <w:insideV w:val="single" w:sz="8" w:space="0" w:color="C3986D" w:themeColor="accent4"/>
      </w:tblBorders>
    </w:tblPr>
    <w:tcPr>
      <w:shd w:val="clear" w:color="auto" w:fill="F0E5DA" w:themeFill="accent4" w:themeFillTint="3F"/>
    </w:tcPr>
    <w:tblStylePr w:type="firstRow">
      <w:rPr>
        <w:b/>
        <w:bCs/>
        <w:color w:val="000000" w:themeColor="text1"/>
      </w:rPr>
      <w:tblPr/>
      <w:tcPr>
        <w:shd w:val="clear" w:color="auto" w:fill="F9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EAE1" w:themeFill="accent4" w:themeFillTint="33"/>
      </w:tcPr>
    </w:tblStylePr>
    <w:tblStylePr w:type="band1Vert">
      <w:tblPr/>
      <w:tcPr>
        <w:shd w:val="clear" w:color="auto" w:fill="E1CBB6" w:themeFill="accent4" w:themeFillTint="7F"/>
      </w:tcPr>
    </w:tblStylePr>
    <w:tblStylePr w:type="band1Horz">
      <w:tblPr/>
      <w:tcPr>
        <w:tcBorders>
          <w:insideH w:val="single" w:sz="6" w:space="0" w:color="C3986D" w:themeColor="accent4"/>
          <w:insideV w:val="single" w:sz="6" w:space="0" w:color="C3986D" w:themeColor="accent4"/>
        </w:tcBorders>
        <w:shd w:val="clear" w:color="auto" w:fill="E1CBB6" w:themeFill="accent4" w:themeFillTint="7F"/>
      </w:tcPr>
    </w:tblStylePr>
    <w:tblStylePr w:type="nwCell">
      <w:tblPr/>
      <w:tcPr>
        <w:shd w:val="clear" w:color="auto" w:fill="FFFFFF" w:themeFill="background1"/>
      </w:tcPr>
    </w:tblStylePr>
  </w:style>
  <w:style w:type="table" w:customStyle="1" w:styleId="MittleresRaster2Akzent5">
    <w:name w:val="Mittleres Raster 2;Akzent 5"/>
    <w:basedOn w:val="NormaleTabelle"/>
    <w:uiPriority w:val="68"/>
    <w:rsid w:val="00401A6B"/>
    <w:pPr>
      <w:spacing w:before="40" w:after="0" w:line="240" w:lineRule="auto"/>
    </w:pPr>
    <w:rPr>
      <w:rFonts w:asciiTheme="majorHAnsi" w:eastAsiaTheme="majorEastAsia" w:hAnsiTheme="majorHAnsi" w:cstheme="majorBidi"/>
      <w:color w:val="000000" w:themeColor="text1"/>
      <w:sz w:val="20"/>
      <w:szCs w:val="20"/>
      <w:lang w:val="de-DE" w:eastAsia="de-CH"/>
    </w:rPr>
    <w:tblPr>
      <w:tblStyleRowBandSize w:val="1"/>
      <w:tblStyleColBandSize w:val="1"/>
      <w:tblBorders>
        <w:top w:val="single" w:sz="8" w:space="0" w:color="A19574" w:themeColor="accent5"/>
        <w:left w:val="single" w:sz="8" w:space="0" w:color="A19574" w:themeColor="accent5"/>
        <w:bottom w:val="single" w:sz="8" w:space="0" w:color="A19574" w:themeColor="accent5"/>
        <w:right w:val="single" w:sz="8" w:space="0" w:color="A19574" w:themeColor="accent5"/>
        <w:insideH w:val="single" w:sz="8" w:space="0" w:color="A19574" w:themeColor="accent5"/>
        <w:insideV w:val="single" w:sz="8" w:space="0" w:color="A19574" w:themeColor="accent5"/>
      </w:tblBorders>
    </w:tblPr>
    <w:tcPr>
      <w:shd w:val="clear" w:color="auto" w:fill="E7E4DC" w:themeFill="accent5" w:themeFillTint="3F"/>
    </w:tcPr>
    <w:tblStylePr w:type="firstRow">
      <w:rPr>
        <w:b/>
        <w:bCs/>
        <w:color w:val="000000" w:themeColor="text1"/>
      </w:rPr>
      <w:tblPr/>
      <w:tcPr>
        <w:shd w:val="clear" w:color="auto" w:fill="F5F4F1"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E9E3" w:themeFill="accent5" w:themeFillTint="33"/>
      </w:tcPr>
    </w:tblStylePr>
    <w:tblStylePr w:type="band1Vert">
      <w:tblPr/>
      <w:tcPr>
        <w:shd w:val="clear" w:color="auto" w:fill="D0CAB9" w:themeFill="accent5" w:themeFillTint="7F"/>
      </w:tcPr>
    </w:tblStylePr>
    <w:tblStylePr w:type="band1Horz">
      <w:tblPr/>
      <w:tcPr>
        <w:tcBorders>
          <w:insideH w:val="single" w:sz="6" w:space="0" w:color="A19574" w:themeColor="accent5"/>
          <w:insideV w:val="single" w:sz="6" w:space="0" w:color="A19574" w:themeColor="accent5"/>
        </w:tcBorders>
        <w:shd w:val="clear" w:color="auto" w:fill="D0CAB9" w:themeFill="accent5" w:themeFillTint="7F"/>
      </w:tcPr>
    </w:tblStylePr>
    <w:tblStylePr w:type="nwCell">
      <w:tblPr/>
      <w:tcPr>
        <w:shd w:val="clear" w:color="auto" w:fill="FFFFFF" w:themeFill="background1"/>
      </w:tcPr>
    </w:tblStylePr>
  </w:style>
  <w:style w:type="table" w:customStyle="1" w:styleId="MittleresRaster2Akzent6">
    <w:name w:val="Mittleres Raster 2;Akzent 6"/>
    <w:basedOn w:val="NormaleTabelle"/>
    <w:uiPriority w:val="68"/>
    <w:rsid w:val="00401A6B"/>
    <w:pPr>
      <w:spacing w:before="40" w:after="0" w:line="240" w:lineRule="auto"/>
    </w:pPr>
    <w:rPr>
      <w:rFonts w:asciiTheme="majorHAnsi" w:eastAsiaTheme="majorEastAsia" w:hAnsiTheme="majorHAnsi" w:cstheme="majorBidi"/>
      <w:color w:val="000000" w:themeColor="text1"/>
      <w:sz w:val="20"/>
      <w:szCs w:val="20"/>
      <w:lang w:val="de-DE" w:eastAsia="de-CH"/>
    </w:rPr>
    <w:tblPr>
      <w:tblStyleRowBandSize w:val="1"/>
      <w:tblStyleColBandSize w:val="1"/>
      <w:tblBorders>
        <w:top w:val="single" w:sz="8" w:space="0" w:color="C17529" w:themeColor="accent6"/>
        <w:left w:val="single" w:sz="8" w:space="0" w:color="C17529" w:themeColor="accent6"/>
        <w:bottom w:val="single" w:sz="8" w:space="0" w:color="C17529" w:themeColor="accent6"/>
        <w:right w:val="single" w:sz="8" w:space="0" w:color="C17529" w:themeColor="accent6"/>
        <w:insideH w:val="single" w:sz="8" w:space="0" w:color="C17529" w:themeColor="accent6"/>
        <w:insideV w:val="single" w:sz="8" w:space="0" w:color="C17529" w:themeColor="accent6"/>
      </w:tblBorders>
    </w:tblPr>
    <w:tcPr>
      <w:shd w:val="clear" w:color="auto" w:fill="F3DCC6" w:themeFill="accent6" w:themeFillTint="3F"/>
    </w:tcPr>
    <w:tblStylePr w:type="firstRow">
      <w:rPr>
        <w:b/>
        <w:bCs/>
        <w:color w:val="000000" w:themeColor="text1"/>
      </w:rPr>
      <w:tblPr/>
      <w:tcPr>
        <w:shd w:val="clear" w:color="auto" w:fill="FAF1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E3D1" w:themeFill="accent6" w:themeFillTint="33"/>
      </w:tcPr>
    </w:tblStylePr>
    <w:tblStylePr w:type="band1Vert">
      <w:tblPr/>
      <w:tcPr>
        <w:shd w:val="clear" w:color="auto" w:fill="E7B98D" w:themeFill="accent6" w:themeFillTint="7F"/>
      </w:tcPr>
    </w:tblStylePr>
    <w:tblStylePr w:type="band1Horz">
      <w:tblPr/>
      <w:tcPr>
        <w:tcBorders>
          <w:insideH w:val="single" w:sz="6" w:space="0" w:color="C17529" w:themeColor="accent6"/>
          <w:insideV w:val="single" w:sz="6" w:space="0" w:color="C17529" w:themeColor="accent6"/>
        </w:tcBorders>
        <w:shd w:val="clear" w:color="auto" w:fill="E7B98D"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ittleresRaster3Akzent1">
    <w:name w:val="Mittleres Raster 3;Akzent 1"/>
    <w:basedOn w:val="NormaleTabelle"/>
    <w:uiPriority w:val="69"/>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7C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A22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A22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A22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A22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D09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D096" w:themeFill="accent1" w:themeFillTint="7F"/>
      </w:tcPr>
    </w:tblStylePr>
  </w:style>
  <w:style w:type="table" w:customStyle="1" w:styleId="MittleresRaster3Akzent2">
    <w:name w:val="Mittleres Raster 3;Akzent 2"/>
    <w:basedOn w:val="NormaleTabelle"/>
    <w:uiPriority w:val="69"/>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9D8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644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644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644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644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4B0A4"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4B0A4" w:themeFill="accent2" w:themeFillTint="7F"/>
      </w:tcPr>
    </w:tblStylePr>
  </w:style>
  <w:style w:type="table" w:customStyle="1" w:styleId="MittleresRaster3Akzent3">
    <w:name w:val="Mittleres Raster 3;Akzent 3"/>
    <w:basedOn w:val="NormaleTabelle"/>
    <w:uiPriority w:val="69"/>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2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58B8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58B8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58B8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58B8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AC4B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AC4BF" w:themeFill="accent3" w:themeFillTint="7F"/>
      </w:tcPr>
    </w:tblStylePr>
  </w:style>
  <w:style w:type="table" w:customStyle="1" w:styleId="MittleresRaster3Akzent4">
    <w:name w:val="Mittleres Raster 3;Akzent 4"/>
    <w:basedOn w:val="NormaleTabelle"/>
    <w:uiPriority w:val="69"/>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E5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398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398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398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398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1CB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1CBB6" w:themeFill="accent4" w:themeFillTint="7F"/>
      </w:tcPr>
    </w:tblStylePr>
  </w:style>
  <w:style w:type="table" w:customStyle="1" w:styleId="MittleresRaster3Akzent5">
    <w:name w:val="Mittleres Raster 3;Akzent 5"/>
    <w:basedOn w:val="NormaleTabelle"/>
    <w:uiPriority w:val="69"/>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4D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1957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1957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1957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1957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CAB9"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CAB9" w:themeFill="accent5" w:themeFillTint="7F"/>
      </w:tcPr>
    </w:tblStylePr>
  </w:style>
  <w:style w:type="table" w:customStyle="1" w:styleId="MittleresRaster3Akzent6">
    <w:name w:val="Mittleres Raster 3;Akzent 6"/>
    <w:basedOn w:val="NormaleTabelle"/>
    <w:uiPriority w:val="69"/>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DCC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752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752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752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752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B98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B98D" w:themeFill="accent6" w:themeFillTint="7F"/>
      </w:tcPr>
    </w:tblStylePr>
  </w:style>
  <w:style w:type="table" w:styleId="MittlereListe1">
    <w:name w:val="Medium List 1"/>
    <w:basedOn w:val="NormaleTabelle"/>
    <w:uiPriority w:val="65"/>
    <w:rsid w:val="00401A6B"/>
    <w:pPr>
      <w:spacing w:before="40" w:after="0" w:line="240" w:lineRule="auto"/>
    </w:pPr>
    <w:rPr>
      <w:rFonts w:eastAsiaTheme="minorHAnsi"/>
      <w:color w:val="000000" w:themeColor="text1"/>
      <w:sz w:val="20"/>
      <w:szCs w:val="20"/>
      <w:lang w:val="de-DE" w:eastAsia="de-CH"/>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E3B3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
    <w:name w:val="Mittlere Liste 1;Akzent 1"/>
    <w:basedOn w:val="NormaleTabelle"/>
    <w:uiPriority w:val="65"/>
    <w:rsid w:val="00401A6B"/>
    <w:pPr>
      <w:spacing w:before="40" w:after="0" w:line="240" w:lineRule="auto"/>
    </w:pPr>
    <w:rPr>
      <w:rFonts w:eastAsiaTheme="minorHAnsi"/>
      <w:color w:val="000000" w:themeColor="text1"/>
      <w:sz w:val="20"/>
      <w:szCs w:val="20"/>
      <w:lang w:val="de-DE" w:eastAsia="de-CH"/>
    </w:rPr>
    <w:tblPr>
      <w:tblStyleRowBandSize w:val="1"/>
      <w:tblStyleColBandSize w:val="1"/>
      <w:tblBorders>
        <w:top w:val="single" w:sz="8" w:space="0" w:color="F0A22E" w:themeColor="accent1"/>
        <w:bottom w:val="single" w:sz="8" w:space="0" w:color="F0A22E" w:themeColor="accent1"/>
      </w:tblBorders>
    </w:tblPr>
    <w:tblStylePr w:type="firstRow">
      <w:rPr>
        <w:rFonts w:asciiTheme="majorHAnsi" w:eastAsiaTheme="majorEastAsia" w:hAnsiTheme="majorHAnsi" w:cstheme="majorBidi"/>
      </w:rPr>
      <w:tblPr/>
      <w:tcPr>
        <w:tcBorders>
          <w:top w:val="nil"/>
          <w:bottom w:val="single" w:sz="8" w:space="0" w:color="F0A22E" w:themeColor="accent1"/>
        </w:tcBorders>
      </w:tcPr>
    </w:tblStylePr>
    <w:tblStylePr w:type="lastRow">
      <w:rPr>
        <w:b/>
        <w:bCs/>
        <w:color w:val="4E3B30" w:themeColor="text2"/>
      </w:rPr>
      <w:tblPr/>
      <w:tcPr>
        <w:tcBorders>
          <w:top w:val="single" w:sz="8" w:space="0" w:color="F0A22E" w:themeColor="accent1"/>
          <w:bottom w:val="single" w:sz="8" w:space="0" w:color="F0A22E" w:themeColor="accent1"/>
        </w:tcBorders>
      </w:tcPr>
    </w:tblStylePr>
    <w:tblStylePr w:type="firstCol">
      <w:rPr>
        <w:b/>
        <w:bCs/>
      </w:rPr>
    </w:tblStylePr>
    <w:tblStylePr w:type="lastCol">
      <w:rPr>
        <w:b/>
        <w:bCs/>
      </w:rPr>
      <w:tblPr/>
      <w:tcPr>
        <w:tcBorders>
          <w:top w:val="single" w:sz="8" w:space="0" w:color="F0A22E" w:themeColor="accent1"/>
          <w:bottom w:val="single" w:sz="8" w:space="0" w:color="F0A22E" w:themeColor="accent1"/>
        </w:tcBorders>
      </w:tcPr>
    </w:tblStylePr>
    <w:tblStylePr w:type="band1Vert">
      <w:tblPr/>
      <w:tcPr>
        <w:shd w:val="clear" w:color="auto" w:fill="FBE7CB" w:themeFill="accent1" w:themeFillTint="3F"/>
      </w:tcPr>
    </w:tblStylePr>
    <w:tblStylePr w:type="band1Horz">
      <w:tblPr/>
      <w:tcPr>
        <w:shd w:val="clear" w:color="auto" w:fill="FBE7CB" w:themeFill="accent1" w:themeFillTint="3F"/>
      </w:tcPr>
    </w:tblStylePr>
  </w:style>
  <w:style w:type="table" w:customStyle="1" w:styleId="MittlereListe1Akzent2">
    <w:name w:val="Mittlere Liste 1;Akzent 2"/>
    <w:basedOn w:val="NormaleTabelle"/>
    <w:uiPriority w:val="65"/>
    <w:rsid w:val="00401A6B"/>
    <w:pPr>
      <w:spacing w:before="40" w:after="0" w:line="240" w:lineRule="auto"/>
    </w:pPr>
    <w:rPr>
      <w:rFonts w:eastAsiaTheme="minorHAnsi"/>
      <w:color w:val="000000" w:themeColor="text1"/>
      <w:sz w:val="20"/>
      <w:szCs w:val="20"/>
      <w:lang w:val="de-DE" w:eastAsia="de-CH"/>
    </w:rPr>
    <w:tblPr>
      <w:tblStyleRowBandSize w:val="1"/>
      <w:tblStyleColBandSize w:val="1"/>
      <w:tblBorders>
        <w:top w:val="single" w:sz="8" w:space="0" w:color="A5644E" w:themeColor="accent2"/>
        <w:bottom w:val="single" w:sz="8" w:space="0" w:color="A5644E" w:themeColor="accent2"/>
      </w:tblBorders>
    </w:tblPr>
    <w:tblStylePr w:type="firstRow">
      <w:rPr>
        <w:rFonts w:asciiTheme="majorHAnsi" w:eastAsiaTheme="majorEastAsia" w:hAnsiTheme="majorHAnsi" w:cstheme="majorBidi"/>
      </w:rPr>
      <w:tblPr/>
      <w:tcPr>
        <w:tcBorders>
          <w:top w:val="nil"/>
          <w:bottom w:val="single" w:sz="8" w:space="0" w:color="A5644E" w:themeColor="accent2"/>
        </w:tcBorders>
      </w:tcPr>
    </w:tblStylePr>
    <w:tblStylePr w:type="lastRow">
      <w:rPr>
        <w:b/>
        <w:bCs/>
        <w:color w:val="4E3B30" w:themeColor="text2"/>
      </w:rPr>
      <w:tblPr/>
      <w:tcPr>
        <w:tcBorders>
          <w:top w:val="single" w:sz="8" w:space="0" w:color="A5644E" w:themeColor="accent2"/>
          <w:bottom w:val="single" w:sz="8" w:space="0" w:color="A5644E" w:themeColor="accent2"/>
        </w:tcBorders>
      </w:tcPr>
    </w:tblStylePr>
    <w:tblStylePr w:type="firstCol">
      <w:rPr>
        <w:b/>
        <w:bCs/>
      </w:rPr>
    </w:tblStylePr>
    <w:tblStylePr w:type="lastCol">
      <w:rPr>
        <w:b/>
        <w:bCs/>
      </w:rPr>
      <w:tblPr/>
      <w:tcPr>
        <w:tcBorders>
          <w:top w:val="single" w:sz="8" w:space="0" w:color="A5644E" w:themeColor="accent2"/>
          <w:bottom w:val="single" w:sz="8" w:space="0" w:color="A5644E" w:themeColor="accent2"/>
        </w:tcBorders>
      </w:tcPr>
    </w:tblStylePr>
    <w:tblStylePr w:type="band1Vert">
      <w:tblPr/>
      <w:tcPr>
        <w:shd w:val="clear" w:color="auto" w:fill="E9D8D2" w:themeFill="accent2" w:themeFillTint="3F"/>
      </w:tcPr>
    </w:tblStylePr>
    <w:tblStylePr w:type="band1Horz">
      <w:tblPr/>
      <w:tcPr>
        <w:shd w:val="clear" w:color="auto" w:fill="E9D8D2" w:themeFill="accent2" w:themeFillTint="3F"/>
      </w:tcPr>
    </w:tblStylePr>
  </w:style>
  <w:style w:type="table" w:customStyle="1" w:styleId="MittlereListe1Akzent3">
    <w:name w:val="Mittlere Liste 1;Akzent 3"/>
    <w:basedOn w:val="NormaleTabelle"/>
    <w:uiPriority w:val="65"/>
    <w:rsid w:val="00401A6B"/>
    <w:pPr>
      <w:spacing w:before="40" w:after="0" w:line="240" w:lineRule="auto"/>
    </w:pPr>
    <w:rPr>
      <w:rFonts w:eastAsiaTheme="minorHAnsi"/>
      <w:color w:val="000000" w:themeColor="text1"/>
      <w:sz w:val="20"/>
      <w:szCs w:val="20"/>
      <w:lang w:val="de-DE" w:eastAsia="de-CH"/>
    </w:rPr>
    <w:tblPr>
      <w:tblStyleRowBandSize w:val="1"/>
      <w:tblStyleColBandSize w:val="1"/>
      <w:tblBorders>
        <w:top w:val="single" w:sz="8" w:space="0" w:color="B58B80" w:themeColor="accent3"/>
        <w:bottom w:val="single" w:sz="8" w:space="0" w:color="B58B80" w:themeColor="accent3"/>
      </w:tblBorders>
    </w:tblPr>
    <w:tblStylePr w:type="firstRow">
      <w:rPr>
        <w:rFonts w:asciiTheme="majorHAnsi" w:eastAsiaTheme="majorEastAsia" w:hAnsiTheme="majorHAnsi" w:cstheme="majorBidi"/>
      </w:rPr>
      <w:tblPr/>
      <w:tcPr>
        <w:tcBorders>
          <w:top w:val="nil"/>
          <w:bottom w:val="single" w:sz="8" w:space="0" w:color="B58B80" w:themeColor="accent3"/>
        </w:tcBorders>
      </w:tcPr>
    </w:tblStylePr>
    <w:tblStylePr w:type="lastRow">
      <w:rPr>
        <w:b/>
        <w:bCs/>
        <w:color w:val="4E3B30" w:themeColor="text2"/>
      </w:rPr>
      <w:tblPr/>
      <w:tcPr>
        <w:tcBorders>
          <w:top w:val="single" w:sz="8" w:space="0" w:color="B58B80" w:themeColor="accent3"/>
          <w:bottom w:val="single" w:sz="8" w:space="0" w:color="B58B80" w:themeColor="accent3"/>
        </w:tcBorders>
      </w:tcPr>
    </w:tblStylePr>
    <w:tblStylePr w:type="firstCol">
      <w:rPr>
        <w:b/>
        <w:bCs/>
      </w:rPr>
    </w:tblStylePr>
    <w:tblStylePr w:type="lastCol">
      <w:rPr>
        <w:b/>
        <w:bCs/>
      </w:rPr>
      <w:tblPr/>
      <w:tcPr>
        <w:tcBorders>
          <w:top w:val="single" w:sz="8" w:space="0" w:color="B58B80" w:themeColor="accent3"/>
          <w:bottom w:val="single" w:sz="8" w:space="0" w:color="B58B80" w:themeColor="accent3"/>
        </w:tcBorders>
      </w:tcPr>
    </w:tblStylePr>
    <w:tblStylePr w:type="band1Vert">
      <w:tblPr/>
      <w:tcPr>
        <w:shd w:val="clear" w:color="auto" w:fill="ECE2DF" w:themeFill="accent3" w:themeFillTint="3F"/>
      </w:tcPr>
    </w:tblStylePr>
    <w:tblStylePr w:type="band1Horz">
      <w:tblPr/>
      <w:tcPr>
        <w:shd w:val="clear" w:color="auto" w:fill="ECE2DF" w:themeFill="accent3" w:themeFillTint="3F"/>
      </w:tcPr>
    </w:tblStylePr>
  </w:style>
  <w:style w:type="table" w:customStyle="1" w:styleId="MittlereListe1Akzent4">
    <w:name w:val="Mittlere Liste 1;Akzent 4"/>
    <w:basedOn w:val="NormaleTabelle"/>
    <w:uiPriority w:val="65"/>
    <w:rsid w:val="00401A6B"/>
    <w:pPr>
      <w:spacing w:before="40" w:after="0" w:line="240" w:lineRule="auto"/>
    </w:pPr>
    <w:rPr>
      <w:rFonts w:eastAsiaTheme="minorHAnsi"/>
      <w:color w:val="000000" w:themeColor="text1"/>
      <w:sz w:val="20"/>
      <w:szCs w:val="20"/>
      <w:lang w:val="de-DE" w:eastAsia="de-CH"/>
    </w:rPr>
    <w:tblPr>
      <w:tblStyleRowBandSize w:val="1"/>
      <w:tblStyleColBandSize w:val="1"/>
      <w:tblBorders>
        <w:top w:val="single" w:sz="8" w:space="0" w:color="C3986D" w:themeColor="accent4"/>
        <w:bottom w:val="single" w:sz="8" w:space="0" w:color="C3986D" w:themeColor="accent4"/>
      </w:tblBorders>
    </w:tblPr>
    <w:tblStylePr w:type="firstRow">
      <w:rPr>
        <w:rFonts w:asciiTheme="majorHAnsi" w:eastAsiaTheme="majorEastAsia" w:hAnsiTheme="majorHAnsi" w:cstheme="majorBidi"/>
      </w:rPr>
      <w:tblPr/>
      <w:tcPr>
        <w:tcBorders>
          <w:top w:val="nil"/>
          <w:bottom w:val="single" w:sz="8" w:space="0" w:color="C3986D" w:themeColor="accent4"/>
        </w:tcBorders>
      </w:tcPr>
    </w:tblStylePr>
    <w:tblStylePr w:type="lastRow">
      <w:rPr>
        <w:b/>
        <w:bCs/>
        <w:color w:val="4E3B30" w:themeColor="text2"/>
      </w:rPr>
      <w:tblPr/>
      <w:tcPr>
        <w:tcBorders>
          <w:top w:val="single" w:sz="8" w:space="0" w:color="C3986D" w:themeColor="accent4"/>
          <w:bottom w:val="single" w:sz="8" w:space="0" w:color="C3986D" w:themeColor="accent4"/>
        </w:tcBorders>
      </w:tcPr>
    </w:tblStylePr>
    <w:tblStylePr w:type="firstCol">
      <w:rPr>
        <w:b/>
        <w:bCs/>
      </w:rPr>
    </w:tblStylePr>
    <w:tblStylePr w:type="lastCol">
      <w:rPr>
        <w:b/>
        <w:bCs/>
      </w:rPr>
      <w:tblPr/>
      <w:tcPr>
        <w:tcBorders>
          <w:top w:val="single" w:sz="8" w:space="0" w:color="C3986D" w:themeColor="accent4"/>
          <w:bottom w:val="single" w:sz="8" w:space="0" w:color="C3986D" w:themeColor="accent4"/>
        </w:tcBorders>
      </w:tcPr>
    </w:tblStylePr>
    <w:tblStylePr w:type="band1Vert">
      <w:tblPr/>
      <w:tcPr>
        <w:shd w:val="clear" w:color="auto" w:fill="F0E5DA" w:themeFill="accent4" w:themeFillTint="3F"/>
      </w:tcPr>
    </w:tblStylePr>
    <w:tblStylePr w:type="band1Horz">
      <w:tblPr/>
      <w:tcPr>
        <w:shd w:val="clear" w:color="auto" w:fill="F0E5DA" w:themeFill="accent4" w:themeFillTint="3F"/>
      </w:tcPr>
    </w:tblStylePr>
  </w:style>
  <w:style w:type="table" w:customStyle="1" w:styleId="MittlereListe1Akzent5">
    <w:name w:val="Mittlere Liste 1;Akzent 5"/>
    <w:basedOn w:val="NormaleTabelle"/>
    <w:uiPriority w:val="65"/>
    <w:rsid w:val="00401A6B"/>
    <w:pPr>
      <w:spacing w:before="40" w:after="0" w:line="240" w:lineRule="auto"/>
    </w:pPr>
    <w:rPr>
      <w:rFonts w:eastAsiaTheme="minorHAnsi"/>
      <w:color w:val="000000" w:themeColor="text1"/>
      <w:sz w:val="20"/>
      <w:szCs w:val="20"/>
      <w:lang w:val="de-DE" w:eastAsia="de-CH"/>
    </w:rPr>
    <w:tblPr>
      <w:tblStyleRowBandSize w:val="1"/>
      <w:tblStyleColBandSize w:val="1"/>
      <w:tblBorders>
        <w:top w:val="single" w:sz="8" w:space="0" w:color="A19574" w:themeColor="accent5"/>
        <w:bottom w:val="single" w:sz="8" w:space="0" w:color="A19574" w:themeColor="accent5"/>
      </w:tblBorders>
    </w:tblPr>
    <w:tblStylePr w:type="firstRow">
      <w:rPr>
        <w:rFonts w:asciiTheme="majorHAnsi" w:eastAsiaTheme="majorEastAsia" w:hAnsiTheme="majorHAnsi" w:cstheme="majorBidi"/>
      </w:rPr>
      <w:tblPr/>
      <w:tcPr>
        <w:tcBorders>
          <w:top w:val="nil"/>
          <w:bottom w:val="single" w:sz="8" w:space="0" w:color="A19574" w:themeColor="accent5"/>
        </w:tcBorders>
      </w:tcPr>
    </w:tblStylePr>
    <w:tblStylePr w:type="lastRow">
      <w:rPr>
        <w:b/>
        <w:bCs/>
        <w:color w:val="4E3B30" w:themeColor="text2"/>
      </w:rPr>
      <w:tblPr/>
      <w:tcPr>
        <w:tcBorders>
          <w:top w:val="single" w:sz="8" w:space="0" w:color="A19574" w:themeColor="accent5"/>
          <w:bottom w:val="single" w:sz="8" w:space="0" w:color="A19574" w:themeColor="accent5"/>
        </w:tcBorders>
      </w:tcPr>
    </w:tblStylePr>
    <w:tblStylePr w:type="firstCol">
      <w:rPr>
        <w:b/>
        <w:bCs/>
      </w:rPr>
    </w:tblStylePr>
    <w:tblStylePr w:type="lastCol">
      <w:rPr>
        <w:b/>
        <w:bCs/>
      </w:rPr>
      <w:tblPr/>
      <w:tcPr>
        <w:tcBorders>
          <w:top w:val="single" w:sz="8" w:space="0" w:color="A19574" w:themeColor="accent5"/>
          <w:bottom w:val="single" w:sz="8" w:space="0" w:color="A19574" w:themeColor="accent5"/>
        </w:tcBorders>
      </w:tcPr>
    </w:tblStylePr>
    <w:tblStylePr w:type="band1Vert">
      <w:tblPr/>
      <w:tcPr>
        <w:shd w:val="clear" w:color="auto" w:fill="E7E4DC" w:themeFill="accent5" w:themeFillTint="3F"/>
      </w:tcPr>
    </w:tblStylePr>
    <w:tblStylePr w:type="band1Horz">
      <w:tblPr/>
      <w:tcPr>
        <w:shd w:val="clear" w:color="auto" w:fill="E7E4DC" w:themeFill="accent5" w:themeFillTint="3F"/>
      </w:tcPr>
    </w:tblStylePr>
  </w:style>
  <w:style w:type="table" w:customStyle="1" w:styleId="MittlereListe1Akzent6">
    <w:name w:val="Mittlere Liste 1;Akzent 6"/>
    <w:basedOn w:val="NormaleTabelle"/>
    <w:uiPriority w:val="65"/>
    <w:rsid w:val="00401A6B"/>
    <w:pPr>
      <w:spacing w:before="40" w:after="0" w:line="240" w:lineRule="auto"/>
    </w:pPr>
    <w:rPr>
      <w:rFonts w:eastAsiaTheme="minorHAnsi"/>
      <w:color w:val="000000" w:themeColor="text1"/>
      <w:sz w:val="20"/>
      <w:szCs w:val="20"/>
      <w:lang w:val="de-DE" w:eastAsia="de-CH"/>
    </w:rPr>
    <w:tblPr>
      <w:tblStyleRowBandSize w:val="1"/>
      <w:tblStyleColBandSize w:val="1"/>
      <w:tblBorders>
        <w:top w:val="single" w:sz="8" w:space="0" w:color="C17529" w:themeColor="accent6"/>
        <w:bottom w:val="single" w:sz="8" w:space="0" w:color="C17529" w:themeColor="accent6"/>
      </w:tblBorders>
    </w:tblPr>
    <w:tblStylePr w:type="firstRow">
      <w:rPr>
        <w:rFonts w:asciiTheme="majorHAnsi" w:eastAsiaTheme="majorEastAsia" w:hAnsiTheme="majorHAnsi" w:cstheme="majorBidi"/>
      </w:rPr>
      <w:tblPr/>
      <w:tcPr>
        <w:tcBorders>
          <w:top w:val="nil"/>
          <w:bottom w:val="single" w:sz="8" w:space="0" w:color="C17529" w:themeColor="accent6"/>
        </w:tcBorders>
      </w:tcPr>
    </w:tblStylePr>
    <w:tblStylePr w:type="lastRow">
      <w:rPr>
        <w:b/>
        <w:bCs/>
        <w:color w:val="4E3B30" w:themeColor="text2"/>
      </w:rPr>
      <w:tblPr/>
      <w:tcPr>
        <w:tcBorders>
          <w:top w:val="single" w:sz="8" w:space="0" w:color="C17529" w:themeColor="accent6"/>
          <w:bottom w:val="single" w:sz="8" w:space="0" w:color="C17529" w:themeColor="accent6"/>
        </w:tcBorders>
      </w:tcPr>
    </w:tblStylePr>
    <w:tblStylePr w:type="firstCol">
      <w:rPr>
        <w:b/>
        <w:bCs/>
      </w:rPr>
    </w:tblStylePr>
    <w:tblStylePr w:type="lastCol">
      <w:rPr>
        <w:b/>
        <w:bCs/>
      </w:rPr>
      <w:tblPr/>
      <w:tcPr>
        <w:tcBorders>
          <w:top w:val="single" w:sz="8" w:space="0" w:color="C17529" w:themeColor="accent6"/>
          <w:bottom w:val="single" w:sz="8" w:space="0" w:color="C17529" w:themeColor="accent6"/>
        </w:tcBorders>
      </w:tcPr>
    </w:tblStylePr>
    <w:tblStylePr w:type="band1Vert">
      <w:tblPr/>
      <w:tcPr>
        <w:shd w:val="clear" w:color="auto" w:fill="F3DCC6" w:themeFill="accent6" w:themeFillTint="3F"/>
      </w:tcPr>
    </w:tblStylePr>
    <w:tblStylePr w:type="band1Horz">
      <w:tblPr/>
      <w:tcPr>
        <w:shd w:val="clear" w:color="auto" w:fill="F3DCC6" w:themeFill="accent6" w:themeFillTint="3F"/>
      </w:tcPr>
    </w:tblStylePr>
  </w:style>
  <w:style w:type="table" w:styleId="MittlereListe2">
    <w:name w:val="Medium List 2"/>
    <w:basedOn w:val="NormaleTabelle"/>
    <w:uiPriority w:val="66"/>
    <w:rsid w:val="00401A6B"/>
    <w:pPr>
      <w:spacing w:before="40" w:after="0" w:line="240" w:lineRule="auto"/>
    </w:pPr>
    <w:rPr>
      <w:rFonts w:asciiTheme="majorHAnsi" w:eastAsiaTheme="majorEastAsia" w:hAnsiTheme="majorHAnsi" w:cstheme="majorBidi"/>
      <w:color w:val="000000" w:themeColor="text1"/>
      <w:sz w:val="20"/>
      <w:szCs w:val="20"/>
      <w:lang w:val="de-DE" w:eastAsia="de-CH"/>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1">
    <w:name w:val="Mittlere Liste 2;Akzent 1"/>
    <w:basedOn w:val="NormaleTabelle"/>
    <w:uiPriority w:val="66"/>
    <w:rsid w:val="00401A6B"/>
    <w:pPr>
      <w:spacing w:before="40" w:after="0" w:line="240" w:lineRule="auto"/>
    </w:pPr>
    <w:rPr>
      <w:rFonts w:asciiTheme="majorHAnsi" w:eastAsiaTheme="majorEastAsia" w:hAnsiTheme="majorHAnsi" w:cstheme="majorBidi"/>
      <w:color w:val="000000" w:themeColor="text1"/>
      <w:sz w:val="20"/>
      <w:szCs w:val="20"/>
      <w:lang w:val="de-DE" w:eastAsia="de-CH"/>
    </w:rPr>
    <w:tblPr>
      <w:tblStyleRowBandSize w:val="1"/>
      <w:tblStyleColBandSize w:val="1"/>
      <w:tblBorders>
        <w:top w:val="single" w:sz="8" w:space="0" w:color="F0A22E" w:themeColor="accent1"/>
        <w:left w:val="single" w:sz="8" w:space="0" w:color="F0A22E" w:themeColor="accent1"/>
        <w:bottom w:val="single" w:sz="8" w:space="0" w:color="F0A22E" w:themeColor="accent1"/>
        <w:right w:val="single" w:sz="8" w:space="0" w:color="F0A22E" w:themeColor="accent1"/>
      </w:tblBorders>
    </w:tblPr>
    <w:tblStylePr w:type="firstRow">
      <w:rPr>
        <w:sz w:val="24"/>
        <w:szCs w:val="24"/>
      </w:rPr>
      <w:tblPr/>
      <w:tcPr>
        <w:tcBorders>
          <w:top w:val="nil"/>
          <w:left w:val="nil"/>
          <w:bottom w:val="single" w:sz="24" w:space="0" w:color="F0A22E" w:themeColor="accent1"/>
          <w:right w:val="nil"/>
          <w:insideH w:val="nil"/>
          <w:insideV w:val="nil"/>
        </w:tcBorders>
        <w:shd w:val="clear" w:color="auto" w:fill="FFFFFF" w:themeFill="background1"/>
      </w:tcPr>
    </w:tblStylePr>
    <w:tblStylePr w:type="lastRow">
      <w:tblPr/>
      <w:tcPr>
        <w:tcBorders>
          <w:top w:val="single" w:sz="8" w:space="0" w:color="F0A22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A22E" w:themeColor="accent1"/>
          <w:insideH w:val="nil"/>
          <w:insideV w:val="nil"/>
        </w:tcBorders>
        <w:shd w:val="clear" w:color="auto" w:fill="FFFFFF" w:themeFill="background1"/>
      </w:tcPr>
    </w:tblStylePr>
    <w:tblStylePr w:type="lastCol">
      <w:tblPr/>
      <w:tcPr>
        <w:tcBorders>
          <w:top w:val="nil"/>
          <w:left w:val="single" w:sz="8" w:space="0" w:color="F0A22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7CB" w:themeFill="accent1" w:themeFillTint="3F"/>
      </w:tcPr>
    </w:tblStylePr>
    <w:tblStylePr w:type="band1Horz">
      <w:tblPr/>
      <w:tcPr>
        <w:tcBorders>
          <w:top w:val="nil"/>
          <w:bottom w:val="nil"/>
          <w:insideH w:val="nil"/>
          <w:insideV w:val="nil"/>
        </w:tcBorders>
        <w:shd w:val="clear" w:color="auto" w:fill="FBE7C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2">
    <w:name w:val="Mittlere Liste 2;Akzent 2"/>
    <w:basedOn w:val="NormaleTabelle"/>
    <w:uiPriority w:val="66"/>
    <w:rsid w:val="00401A6B"/>
    <w:pPr>
      <w:spacing w:before="40" w:after="0" w:line="240" w:lineRule="auto"/>
    </w:pPr>
    <w:rPr>
      <w:rFonts w:asciiTheme="majorHAnsi" w:eastAsiaTheme="majorEastAsia" w:hAnsiTheme="majorHAnsi" w:cstheme="majorBidi"/>
      <w:color w:val="000000" w:themeColor="text1"/>
      <w:sz w:val="20"/>
      <w:szCs w:val="20"/>
      <w:lang w:val="de-DE" w:eastAsia="de-CH"/>
    </w:rPr>
    <w:tblPr>
      <w:tblStyleRowBandSize w:val="1"/>
      <w:tblStyleColBandSize w:val="1"/>
      <w:tblBorders>
        <w:top w:val="single" w:sz="8" w:space="0" w:color="A5644E" w:themeColor="accent2"/>
        <w:left w:val="single" w:sz="8" w:space="0" w:color="A5644E" w:themeColor="accent2"/>
        <w:bottom w:val="single" w:sz="8" w:space="0" w:color="A5644E" w:themeColor="accent2"/>
        <w:right w:val="single" w:sz="8" w:space="0" w:color="A5644E" w:themeColor="accent2"/>
      </w:tblBorders>
    </w:tblPr>
    <w:tblStylePr w:type="firstRow">
      <w:rPr>
        <w:sz w:val="24"/>
        <w:szCs w:val="24"/>
      </w:rPr>
      <w:tblPr/>
      <w:tcPr>
        <w:tcBorders>
          <w:top w:val="nil"/>
          <w:left w:val="nil"/>
          <w:bottom w:val="single" w:sz="24" w:space="0" w:color="A5644E" w:themeColor="accent2"/>
          <w:right w:val="nil"/>
          <w:insideH w:val="nil"/>
          <w:insideV w:val="nil"/>
        </w:tcBorders>
        <w:shd w:val="clear" w:color="auto" w:fill="FFFFFF" w:themeFill="background1"/>
      </w:tcPr>
    </w:tblStylePr>
    <w:tblStylePr w:type="lastRow">
      <w:tblPr/>
      <w:tcPr>
        <w:tcBorders>
          <w:top w:val="single" w:sz="8" w:space="0" w:color="A5644E"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644E" w:themeColor="accent2"/>
          <w:insideH w:val="nil"/>
          <w:insideV w:val="nil"/>
        </w:tcBorders>
        <w:shd w:val="clear" w:color="auto" w:fill="FFFFFF" w:themeFill="background1"/>
      </w:tcPr>
    </w:tblStylePr>
    <w:tblStylePr w:type="lastCol">
      <w:tblPr/>
      <w:tcPr>
        <w:tcBorders>
          <w:top w:val="nil"/>
          <w:left w:val="single" w:sz="8" w:space="0" w:color="A5644E"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9D8D2" w:themeFill="accent2" w:themeFillTint="3F"/>
      </w:tcPr>
    </w:tblStylePr>
    <w:tblStylePr w:type="band1Horz">
      <w:tblPr/>
      <w:tcPr>
        <w:tcBorders>
          <w:top w:val="nil"/>
          <w:bottom w:val="nil"/>
          <w:insideH w:val="nil"/>
          <w:insideV w:val="nil"/>
        </w:tcBorders>
        <w:shd w:val="clear" w:color="auto" w:fill="E9D8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3">
    <w:name w:val="Mittlere Liste 2;Akzent 3"/>
    <w:basedOn w:val="NormaleTabelle"/>
    <w:uiPriority w:val="66"/>
    <w:rsid w:val="00401A6B"/>
    <w:pPr>
      <w:spacing w:before="40" w:after="0" w:line="240" w:lineRule="auto"/>
    </w:pPr>
    <w:rPr>
      <w:rFonts w:asciiTheme="majorHAnsi" w:eastAsiaTheme="majorEastAsia" w:hAnsiTheme="majorHAnsi" w:cstheme="majorBidi"/>
      <w:color w:val="000000" w:themeColor="text1"/>
      <w:sz w:val="20"/>
      <w:szCs w:val="20"/>
      <w:lang w:val="de-DE" w:eastAsia="de-CH"/>
    </w:rPr>
    <w:tblPr>
      <w:tblStyleRowBandSize w:val="1"/>
      <w:tblStyleColBandSize w:val="1"/>
      <w:tblBorders>
        <w:top w:val="single" w:sz="8" w:space="0" w:color="B58B80" w:themeColor="accent3"/>
        <w:left w:val="single" w:sz="8" w:space="0" w:color="B58B80" w:themeColor="accent3"/>
        <w:bottom w:val="single" w:sz="8" w:space="0" w:color="B58B80" w:themeColor="accent3"/>
        <w:right w:val="single" w:sz="8" w:space="0" w:color="B58B80" w:themeColor="accent3"/>
      </w:tblBorders>
    </w:tblPr>
    <w:tblStylePr w:type="firstRow">
      <w:rPr>
        <w:sz w:val="24"/>
        <w:szCs w:val="24"/>
      </w:rPr>
      <w:tblPr/>
      <w:tcPr>
        <w:tcBorders>
          <w:top w:val="nil"/>
          <w:left w:val="nil"/>
          <w:bottom w:val="single" w:sz="24" w:space="0" w:color="B58B80" w:themeColor="accent3"/>
          <w:right w:val="nil"/>
          <w:insideH w:val="nil"/>
          <w:insideV w:val="nil"/>
        </w:tcBorders>
        <w:shd w:val="clear" w:color="auto" w:fill="FFFFFF" w:themeFill="background1"/>
      </w:tcPr>
    </w:tblStylePr>
    <w:tblStylePr w:type="lastRow">
      <w:tblPr/>
      <w:tcPr>
        <w:tcBorders>
          <w:top w:val="single" w:sz="8" w:space="0" w:color="B58B8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58B80" w:themeColor="accent3"/>
          <w:insideH w:val="nil"/>
          <w:insideV w:val="nil"/>
        </w:tcBorders>
        <w:shd w:val="clear" w:color="auto" w:fill="FFFFFF" w:themeFill="background1"/>
      </w:tcPr>
    </w:tblStylePr>
    <w:tblStylePr w:type="lastCol">
      <w:tblPr/>
      <w:tcPr>
        <w:tcBorders>
          <w:top w:val="nil"/>
          <w:left w:val="single" w:sz="8" w:space="0" w:color="B58B8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2DF" w:themeFill="accent3" w:themeFillTint="3F"/>
      </w:tcPr>
    </w:tblStylePr>
    <w:tblStylePr w:type="band1Horz">
      <w:tblPr/>
      <w:tcPr>
        <w:tcBorders>
          <w:top w:val="nil"/>
          <w:bottom w:val="nil"/>
          <w:insideH w:val="nil"/>
          <w:insideV w:val="nil"/>
        </w:tcBorders>
        <w:shd w:val="clear" w:color="auto" w:fill="ECE2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4">
    <w:name w:val="Mittlere Liste 2;Akzent 4"/>
    <w:basedOn w:val="NormaleTabelle"/>
    <w:uiPriority w:val="66"/>
    <w:rsid w:val="00401A6B"/>
    <w:pPr>
      <w:spacing w:before="40" w:after="0" w:line="240" w:lineRule="auto"/>
    </w:pPr>
    <w:rPr>
      <w:rFonts w:asciiTheme="majorHAnsi" w:eastAsiaTheme="majorEastAsia" w:hAnsiTheme="majorHAnsi" w:cstheme="majorBidi"/>
      <w:color w:val="000000" w:themeColor="text1"/>
      <w:sz w:val="20"/>
      <w:szCs w:val="20"/>
      <w:lang w:val="de-DE" w:eastAsia="de-CH"/>
    </w:rPr>
    <w:tblPr>
      <w:tblStyleRowBandSize w:val="1"/>
      <w:tblStyleColBandSize w:val="1"/>
      <w:tblBorders>
        <w:top w:val="single" w:sz="8" w:space="0" w:color="C3986D" w:themeColor="accent4"/>
        <w:left w:val="single" w:sz="8" w:space="0" w:color="C3986D" w:themeColor="accent4"/>
        <w:bottom w:val="single" w:sz="8" w:space="0" w:color="C3986D" w:themeColor="accent4"/>
        <w:right w:val="single" w:sz="8" w:space="0" w:color="C3986D" w:themeColor="accent4"/>
      </w:tblBorders>
    </w:tblPr>
    <w:tblStylePr w:type="firstRow">
      <w:rPr>
        <w:sz w:val="24"/>
        <w:szCs w:val="24"/>
      </w:rPr>
      <w:tblPr/>
      <w:tcPr>
        <w:tcBorders>
          <w:top w:val="nil"/>
          <w:left w:val="nil"/>
          <w:bottom w:val="single" w:sz="24" w:space="0" w:color="C3986D" w:themeColor="accent4"/>
          <w:right w:val="nil"/>
          <w:insideH w:val="nil"/>
          <w:insideV w:val="nil"/>
        </w:tcBorders>
        <w:shd w:val="clear" w:color="auto" w:fill="FFFFFF" w:themeFill="background1"/>
      </w:tcPr>
    </w:tblStylePr>
    <w:tblStylePr w:type="lastRow">
      <w:tblPr/>
      <w:tcPr>
        <w:tcBorders>
          <w:top w:val="single" w:sz="8" w:space="0" w:color="C398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3986D" w:themeColor="accent4"/>
          <w:insideH w:val="nil"/>
          <w:insideV w:val="nil"/>
        </w:tcBorders>
        <w:shd w:val="clear" w:color="auto" w:fill="FFFFFF" w:themeFill="background1"/>
      </w:tcPr>
    </w:tblStylePr>
    <w:tblStylePr w:type="lastCol">
      <w:tblPr/>
      <w:tcPr>
        <w:tcBorders>
          <w:top w:val="nil"/>
          <w:left w:val="single" w:sz="8" w:space="0" w:color="C398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E5DA" w:themeFill="accent4" w:themeFillTint="3F"/>
      </w:tcPr>
    </w:tblStylePr>
    <w:tblStylePr w:type="band1Horz">
      <w:tblPr/>
      <w:tcPr>
        <w:tcBorders>
          <w:top w:val="nil"/>
          <w:bottom w:val="nil"/>
          <w:insideH w:val="nil"/>
          <w:insideV w:val="nil"/>
        </w:tcBorders>
        <w:shd w:val="clear" w:color="auto" w:fill="F0E5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5">
    <w:name w:val="Mittlere Liste 2;Akzent 5"/>
    <w:basedOn w:val="NormaleTabelle"/>
    <w:uiPriority w:val="66"/>
    <w:rsid w:val="00401A6B"/>
    <w:pPr>
      <w:spacing w:before="40" w:after="0" w:line="240" w:lineRule="auto"/>
    </w:pPr>
    <w:rPr>
      <w:rFonts w:asciiTheme="majorHAnsi" w:eastAsiaTheme="majorEastAsia" w:hAnsiTheme="majorHAnsi" w:cstheme="majorBidi"/>
      <w:color w:val="000000" w:themeColor="text1"/>
      <w:sz w:val="20"/>
      <w:szCs w:val="20"/>
      <w:lang w:val="de-DE" w:eastAsia="de-CH"/>
    </w:rPr>
    <w:tblPr>
      <w:tblStyleRowBandSize w:val="1"/>
      <w:tblStyleColBandSize w:val="1"/>
      <w:tblBorders>
        <w:top w:val="single" w:sz="8" w:space="0" w:color="A19574" w:themeColor="accent5"/>
        <w:left w:val="single" w:sz="8" w:space="0" w:color="A19574" w:themeColor="accent5"/>
        <w:bottom w:val="single" w:sz="8" w:space="0" w:color="A19574" w:themeColor="accent5"/>
        <w:right w:val="single" w:sz="8" w:space="0" w:color="A19574" w:themeColor="accent5"/>
      </w:tblBorders>
    </w:tblPr>
    <w:tblStylePr w:type="firstRow">
      <w:rPr>
        <w:sz w:val="24"/>
        <w:szCs w:val="24"/>
      </w:rPr>
      <w:tblPr/>
      <w:tcPr>
        <w:tcBorders>
          <w:top w:val="nil"/>
          <w:left w:val="nil"/>
          <w:bottom w:val="single" w:sz="24" w:space="0" w:color="A19574" w:themeColor="accent5"/>
          <w:right w:val="nil"/>
          <w:insideH w:val="nil"/>
          <w:insideV w:val="nil"/>
        </w:tcBorders>
        <w:shd w:val="clear" w:color="auto" w:fill="FFFFFF" w:themeFill="background1"/>
      </w:tcPr>
    </w:tblStylePr>
    <w:tblStylePr w:type="lastRow">
      <w:tblPr/>
      <w:tcPr>
        <w:tcBorders>
          <w:top w:val="single" w:sz="8" w:space="0" w:color="A1957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19574" w:themeColor="accent5"/>
          <w:insideH w:val="nil"/>
          <w:insideV w:val="nil"/>
        </w:tcBorders>
        <w:shd w:val="clear" w:color="auto" w:fill="FFFFFF" w:themeFill="background1"/>
      </w:tcPr>
    </w:tblStylePr>
    <w:tblStylePr w:type="lastCol">
      <w:tblPr/>
      <w:tcPr>
        <w:tcBorders>
          <w:top w:val="nil"/>
          <w:left w:val="single" w:sz="8" w:space="0" w:color="A1957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4DC" w:themeFill="accent5" w:themeFillTint="3F"/>
      </w:tcPr>
    </w:tblStylePr>
    <w:tblStylePr w:type="band1Horz">
      <w:tblPr/>
      <w:tcPr>
        <w:tcBorders>
          <w:top w:val="nil"/>
          <w:bottom w:val="nil"/>
          <w:insideH w:val="nil"/>
          <w:insideV w:val="nil"/>
        </w:tcBorders>
        <w:shd w:val="clear" w:color="auto" w:fill="E7E4D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6">
    <w:name w:val="Mittlere Liste 2;Akzent 6"/>
    <w:basedOn w:val="NormaleTabelle"/>
    <w:uiPriority w:val="66"/>
    <w:rsid w:val="00401A6B"/>
    <w:pPr>
      <w:spacing w:before="40" w:after="0" w:line="240" w:lineRule="auto"/>
    </w:pPr>
    <w:rPr>
      <w:rFonts w:asciiTheme="majorHAnsi" w:eastAsiaTheme="majorEastAsia" w:hAnsiTheme="majorHAnsi" w:cstheme="majorBidi"/>
      <w:color w:val="000000" w:themeColor="text1"/>
      <w:sz w:val="20"/>
      <w:szCs w:val="20"/>
      <w:lang w:val="de-DE" w:eastAsia="de-CH"/>
    </w:rPr>
    <w:tblPr>
      <w:tblStyleRowBandSize w:val="1"/>
      <w:tblStyleColBandSize w:val="1"/>
      <w:tblBorders>
        <w:top w:val="single" w:sz="8" w:space="0" w:color="C17529" w:themeColor="accent6"/>
        <w:left w:val="single" w:sz="8" w:space="0" w:color="C17529" w:themeColor="accent6"/>
        <w:bottom w:val="single" w:sz="8" w:space="0" w:color="C17529" w:themeColor="accent6"/>
        <w:right w:val="single" w:sz="8" w:space="0" w:color="C17529" w:themeColor="accent6"/>
      </w:tblBorders>
    </w:tblPr>
    <w:tblStylePr w:type="firstRow">
      <w:rPr>
        <w:sz w:val="24"/>
        <w:szCs w:val="24"/>
      </w:rPr>
      <w:tblPr/>
      <w:tcPr>
        <w:tcBorders>
          <w:top w:val="nil"/>
          <w:left w:val="nil"/>
          <w:bottom w:val="single" w:sz="24" w:space="0" w:color="C17529" w:themeColor="accent6"/>
          <w:right w:val="nil"/>
          <w:insideH w:val="nil"/>
          <w:insideV w:val="nil"/>
        </w:tcBorders>
        <w:shd w:val="clear" w:color="auto" w:fill="FFFFFF" w:themeFill="background1"/>
      </w:tcPr>
    </w:tblStylePr>
    <w:tblStylePr w:type="lastRow">
      <w:tblPr/>
      <w:tcPr>
        <w:tcBorders>
          <w:top w:val="single" w:sz="8" w:space="0" w:color="C17529"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7529" w:themeColor="accent6"/>
          <w:insideH w:val="nil"/>
          <w:insideV w:val="nil"/>
        </w:tcBorders>
        <w:shd w:val="clear" w:color="auto" w:fill="FFFFFF" w:themeFill="background1"/>
      </w:tcPr>
    </w:tblStylePr>
    <w:tblStylePr w:type="lastCol">
      <w:tblPr/>
      <w:tcPr>
        <w:tcBorders>
          <w:top w:val="nil"/>
          <w:left w:val="single" w:sz="8" w:space="0" w:color="C1752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DCC6" w:themeFill="accent6" w:themeFillTint="3F"/>
      </w:tcPr>
    </w:tblStylePr>
    <w:tblStylePr w:type="band1Horz">
      <w:tblPr/>
      <w:tcPr>
        <w:tcBorders>
          <w:top w:val="nil"/>
          <w:bottom w:val="nil"/>
          <w:insideH w:val="nil"/>
          <w:insideV w:val="nil"/>
        </w:tcBorders>
        <w:shd w:val="clear" w:color="auto" w:fill="F3DCC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
    <w:name w:val="Mittlere Schattierung 1;Akzent 1"/>
    <w:basedOn w:val="NormaleTabelle"/>
    <w:uiPriority w:val="63"/>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F3B862" w:themeColor="accent1" w:themeTint="BF"/>
        <w:left w:val="single" w:sz="8" w:space="0" w:color="F3B862" w:themeColor="accent1" w:themeTint="BF"/>
        <w:bottom w:val="single" w:sz="8" w:space="0" w:color="F3B862" w:themeColor="accent1" w:themeTint="BF"/>
        <w:right w:val="single" w:sz="8" w:space="0" w:color="F3B862" w:themeColor="accent1" w:themeTint="BF"/>
        <w:insideH w:val="single" w:sz="8" w:space="0" w:color="F3B862" w:themeColor="accent1" w:themeTint="BF"/>
      </w:tblBorders>
    </w:tblPr>
    <w:tblStylePr w:type="firstRow">
      <w:pPr>
        <w:spacing w:before="0" w:after="0" w:line="240" w:lineRule="auto"/>
      </w:pPr>
      <w:rPr>
        <w:b/>
        <w:bCs/>
        <w:color w:val="FFFFFF" w:themeColor="background1"/>
      </w:rPr>
      <w:tblPr/>
      <w:tcPr>
        <w:tcBorders>
          <w:top w:val="single" w:sz="8" w:space="0" w:color="F3B862" w:themeColor="accent1" w:themeTint="BF"/>
          <w:left w:val="single" w:sz="8" w:space="0" w:color="F3B862" w:themeColor="accent1" w:themeTint="BF"/>
          <w:bottom w:val="single" w:sz="8" w:space="0" w:color="F3B862" w:themeColor="accent1" w:themeTint="BF"/>
          <w:right w:val="single" w:sz="8" w:space="0" w:color="F3B862" w:themeColor="accent1" w:themeTint="BF"/>
          <w:insideH w:val="nil"/>
          <w:insideV w:val="nil"/>
        </w:tcBorders>
        <w:shd w:val="clear" w:color="auto" w:fill="F0A22E" w:themeFill="accent1"/>
      </w:tcPr>
    </w:tblStylePr>
    <w:tblStylePr w:type="lastRow">
      <w:pPr>
        <w:spacing w:before="0" w:after="0" w:line="240" w:lineRule="auto"/>
      </w:pPr>
      <w:rPr>
        <w:b/>
        <w:bCs/>
      </w:rPr>
      <w:tblPr/>
      <w:tcPr>
        <w:tcBorders>
          <w:top w:val="double" w:sz="6" w:space="0" w:color="F3B862" w:themeColor="accent1" w:themeTint="BF"/>
          <w:left w:val="single" w:sz="8" w:space="0" w:color="F3B862" w:themeColor="accent1" w:themeTint="BF"/>
          <w:bottom w:val="single" w:sz="8" w:space="0" w:color="F3B862" w:themeColor="accent1" w:themeTint="BF"/>
          <w:right w:val="single" w:sz="8" w:space="0" w:color="F3B86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BE7CB" w:themeFill="accent1" w:themeFillTint="3F"/>
      </w:tcPr>
    </w:tblStylePr>
    <w:tblStylePr w:type="band1Horz">
      <w:tblPr/>
      <w:tcPr>
        <w:tcBorders>
          <w:insideH w:val="nil"/>
          <w:insideV w:val="nil"/>
        </w:tcBorders>
        <w:shd w:val="clear" w:color="auto" w:fill="FBE7CB" w:themeFill="accent1" w:themeFillTint="3F"/>
      </w:tcPr>
    </w:tblStylePr>
    <w:tblStylePr w:type="band2Horz">
      <w:tblPr/>
      <w:tcPr>
        <w:tcBorders>
          <w:insideH w:val="nil"/>
          <w:insideV w:val="nil"/>
        </w:tcBorders>
      </w:tcPr>
    </w:tblStylePr>
  </w:style>
  <w:style w:type="table" w:customStyle="1" w:styleId="MittlereSchattierung1Akzent2">
    <w:name w:val="Mittlere Schattierung 1;Akzent 2"/>
    <w:basedOn w:val="NormaleTabelle"/>
    <w:uiPriority w:val="63"/>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BE8977" w:themeColor="accent2" w:themeTint="BF"/>
        <w:left w:val="single" w:sz="8" w:space="0" w:color="BE8977" w:themeColor="accent2" w:themeTint="BF"/>
        <w:bottom w:val="single" w:sz="8" w:space="0" w:color="BE8977" w:themeColor="accent2" w:themeTint="BF"/>
        <w:right w:val="single" w:sz="8" w:space="0" w:color="BE8977" w:themeColor="accent2" w:themeTint="BF"/>
        <w:insideH w:val="single" w:sz="8" w:space="0" w:color="BE8977" w:themeColor="accent2" w:themeTint="BF"/>
      </w:tblBorders>
    </w:tblPr>
    <w:tblStylePr w:type="firstRow">
      <w:pPr>
        <w:spacing w:before="0" w:after="0" w:line="240" w:lineRule="auto"/>
      </w:pPr>
      <w:rPr>
        <w:b/>
        <w:bCs/>
        <w:color w:val="FFFFFF" w:themeColor="background1"/>
      </w:rPr>
      <w:tblPr/>
      <w:tcPr>
        <w:tcBorders>
          <w:top w:val="single" w:sz="8" w:space="0" w:color="BE8977" w:themeColor="accent2" w:themeTint="BF"/>
          <w:left w:val="single" w:sz="8" w:space="0" w:color="BE8977" w:themeColor="accent2" w:themeTint="BF"/>
          <w:bottom w:val="single" w:sz="8" w:space="0" w:color="BE8977" w:themeColor="accent2" w:themeTint="BF"/>
          <w:right w:val="single" w:sz="8" w:space="0" w:color="BE8977" w:themeColor="accent2" w:themeTint="BF"/>
          <w:insideH w:val="nil"/>
          <w:insideV w:val="nil"/>
        </w:tcBorders>
        <w:shd w:val="clear" w:color="auto" w:fill="A5644E" w:themeFill="accent2"/>
      </w:tcPr>
    </w:tblStylePr>
    <w:tblStylePr w:type="lastRow">
      <w:pPr>
        <w:spacing w:before="0" w:after="0" w:line="240" w:lineRule="auto"/>
      </w:pPr>
      <w:rPr>
        <w:b/>
        <w:bCs/>
      </w:rPr>
      <w:tblPr/>
      <w:tcPr>
        <w:tcBorders>
          <w:top w:val="double" w:sz="6" w:space="0" w:color="BE8977" w:themeColor="accent2" w:themeTint="BF"/>
          <w:left w:val="single" w:sz="8" w:space="0" w:color="BE8977" w:themeColor="accent2" w:themeTint="BF"/>
          <w:bottom w:val="single" w:sz="8" w:space="0" w:color="BE8977" w:themeColor="accent2" w:themeTint="BF"/>
          <w:right w:val="single" w:sz="8" w:space="0" w:color="BE8977" w:themeColor="accent2" w:themeTint="BF"/>
          <w:insideH w:val="nil"/>
          <w:insideV w:val="nil"/>
        </w:tcBorders>
      </w:tcPr>
    </w:tblStylePr>
    <w:tblStylePr w:type="firstCol">
      <w:rPr>
        <w:b/>
        <w:bCs/>
      </w:rPr>
    </w:tblStylePr>
    <w:tblStylePr w:type="lastCol">
      <w:rPr>
        <w:b/>
        <w:bCs/>
      </w:rPr>
    </w:tblStylePr>
    <w:tblStylePr w:type="band1Vert">
      <w:tblPr/>
      <w:tcPr>
        <w:shd w:val="clear" w:color="auto" w:fill="E9D8D2" w:themeFill="accent2" w:themeFillTint="3F"/>
      </w:tcPr>
    </w:tblStylePr>
    <w:tblStylePr w:type="band1Horz">
      <w:tblPr/>
      <w:tcPr>
        <w:tcBorders>
          <w:insideH w:val="nil"/>
          <w:insideV w:val="nil"/>
        </w:tcBorders>
        <w:shd w:val="clear" w:color="auto" w:fill="E9D8D2" w:themeFill="accent2" w:themeFillTint="3F"/>
      </w:tcPr>
    </w:tblStylePr>
    <w:tblStylePr w:type="band2Horz">
      <w:tblPr/>
      <w:tcPr>
        <w:tcBorders>
          <w:insideH w:val="nil"/>
          <w:insideV w:val="nil"/>
        </w:tcBorders>
      </w:tcPr>
    </w:tblStylePr>
  </w:style>
  <w:style w:type="table" w:customStyle="1" w:styleId="MittlereSchattierung1Akzent3">
    <w:name w:val="Mittlere Schattierung 1;Akzent 3"/>
    <w:basedOn w:val="NormaleTabelle"/>
    <w:uiPriority w:val="63"/>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C7A79F" w:themeColor="accent3" w:themeTint="BF"/>
        <w:left w:val="single" w:sz="8" w:space="0" w:color="C7A79F" w:themeColor="accent3" w:themeTint="BF"/>
        <w:bottom w:val="single" w:sz="8" w:space="0" w:color="C7A79F" w:themeColor="accent3" w:themeTint="BF"/>
        <w:right w:val="single" w:sz="8" w:space="0" w:color="C7A79F" w:themeColor="accent3" w:themeTint="BF"/>
        <w:insideH w:val="single" w:sz="8" w:space="0" w:color="C7A79F" w:themeColor="accent3" w:themeTint="BF"/>
      </w:tblBorders>
    </w:tblPr>
    <w:tblStylePr w:type="firstRow">
      <w:pPr>
        <w:spacing w:before="0" w:after="0" w:line="240" w:lineRule="auto"/>
      </w:pPr>
      <w:rPr>
        <w:b/>
        <w:bCs/>
        <w:color w:val="FFFFFF" w:themeColor="background1"/>
      </w:rPr>
      <w:tblPr/>
      <w:tcPr>
        <w:tcBorders>
          <w:top w:val="single" w:sz="8" w:space="0" w:color="C7A79F" w:themeColor="accent3" w:themeTint="BF"/>
          <w:left w:val="single" w:sz="8" w:space="0" w:color="C7A79F" w:themeColor="accent3" w:themeTint="BF"/>
          <w:bottom w:val="single" w:sz="8" w:space="0" w:color="C7A79F" w:themeColor="accent3" w:themeTint="BF"/>
          <w:right w:val="single" w:sz="8" w:space="0" w:color="C7A79F" w:themeColor="accent3" w:themeTint="BF"/>
          <w:insideH w:val="nil"/>
          <w:insideV w:val="nil"/>
        </w:tcBorders>
        <w:shd w:val="clear" w:color="auto" w:fill="B58B80" w:themeFill="accent3"/>
      </w:tcPr>
    </w:tblStylePr>
    <w:tblStylePr w:type="lastRow">
      <w:pPr>
        <w:spacing w:before="0" w:after="0" w:line="240" w:lineRule="auto"/>
      </w:pPr>
      <w:rPr>
        <w:b/>
        <w:bCs/>
      </w:rPr>
      <w:tblPr/>
      <w:tcPr>
        <w:tcBorders>
          <w:top w:val="double" w:sz="6" w:space="0" w:color="C7A79F" w:themeColor="accent3" w:themeTint="BF"/>
          <w:left w:val="single" w:sz="8" w:space="0" w:color="C7A79F" w:themeColor="accent3" w:themeTint="BF"/>
          <w:bottom w:val="single" w:sz="8" w:space="0" w:color="C7A79F" w:themeColor="accent3" w:themeTint="BF"/>
          <w:right w:val="single" w:sz="8" w:space="0" w:color="C7A79F" w:themeColor="accent3" w:themeTint="BF"/>
          <w:insideH w:val="nil"/>
          <w:insideV w:val="nil"/>
        </w:tcBorders>
      </w:tcPr>
    </w:tblStylePr>
    <w:tblStylePr w:type="firstCol">
      <w:rPr>
        <w:b/>
        <w:bCs/>
      </w:rPr>
    </w:tblStylePr>
    <w:tblStylePr w:type="lastCol">
      <w:rPr>
        <w:b/>
        <w:bCs/>
      </w:rPr>
    </w:tblStylePr>
    <w:tblStylePr w:type="band1Vert">
      <w:tblPr/>
      <w:tcPr>
        <w:shd w:val="clear" w:color="auto" w:fill="ECE2DF" w:themeFill="accent3" w:themeFillTint="3F"/>
      </w:tcPr>
    </w:tblStylePr>
    <w:tblStylePr w:type="band1Horz">
      <w:tblPr/>
      <w:tcPr>
        <w:tcBorders>
          <w:insideH w:val="nil"/>
          <w:insideV w:val="nil"/>
        </w:tcBorders>
        <w:shd w:val="clear" w:color="auto" w:fill="ECE2DF" w:themeFill="accent3" w:themeFillTint="3F"/>
      </w:tcPr>
    </w:tblStylePr>
    <w:tblStylePr w:type="band2Horz">
      <w:tblPr/>
      <w:tcPr>
        <w:tcBorders>
          <w:insideH w:val="nil"/>
          <w:insideV w:val="nil"/>
        </w:tcBorders>
      </w:tcPr>
    </w:tblStylePr>
  </w:style>
  <w:style w:type="table" w:customStyle="1" w:styleId="MittlereSchattierung1Akzent4">
    <w:name w:val="Mittlere Schattierung 1;Akzent 4"/>
    <w:basedOn w:val="NormaleTabelle"/>
    <w:uiPriority w:val="63"/>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D2B191" w:themeColor="accent4" w:themeTint="BF"/>
        <w:left w:val="single" w:sz="8" w:space="0" w:color="D2B191" w:themeColor="accent4" w:themeTint="BF"/>
        <w:bottom w:val="single" w:sz="8" w:space="0" w:color="D2B191" w:themeColor="accent4" w:themeTint="BF"/>
        <w:right w:val="single" w:sz="8" w:space="0" w:color="D2B191" w:themeColor="accent4" w:themeTint="BF"/>
        <w:insideH w:val="single" w:sz="8" w:space="0" w:color="D2B191" w:themeColor="accent4" w:themeTint="BF"/>
      </w:tblBorders>
    </w:tblPr>
    <w:tblStylePr w:type="firstRow">
      <w:pPr>
        <w:spacing w:before="0" w:after="0" w:line="240" w:lineRule="auto"/>
      </w:pPr>
      <w:rPr>
        <w:b/>
        <w:bCs/>
        <w:color w:val="FFFFFF" w:themeColor="background1"/>
      </w:rPr>
      <w:tblPr/>
      <w:tcPr>
        <w:tcBorders>
          <w:top w:val="single" w:sz="8" w:space="0" w:color="D2B191" w:themeColor="accent4" w:themeTint="BF"/>
          <w:left w:val="single" w:sz="8" w:space="0" w:color="D2B191" w:themeColor="accent4" w:themeTint="BF"/>
          <w:bottom w:val="single" w:sz="8" w:space="0" w:color="D2B191" w:themeColor="accent4" w:themeTint="BF"/>
          <w:right w:val="single" w:sz="8" w:space="0" w:color="D2B191" w:themeColor="accent4" w:themeTint="BF"/>
          <w:insideH w:val="nil"/>
          <w:insideV w:val="nil"/>
        </w:tcBorders>
        <w:shd w:val="clear" w:color="auto" w:fill="C3986D" w:themeFill="accent4"/>
      </w:tcPr>
    </w:tblStylePr>
    <w:tblStylePr w:type="lastRow">
      <w:pPr>
        <w:spacing w:before="0" w:after="0" w:line="240" w:lineRule="auto"/>
      </w:pPr>
      <w:rPr>
        <w:b/>
        <w:bCs/>
      </w:rPr>
      <w:tblPr/>
      <w:tcPr>
        <w:tcBorders>
          <w:top w:val="double" w:sz="6" w:space="0" w:color="D2B191" w:themeColor="accent4" w:themeTint="BF"/>
          <w:left w:val="single" w:sz="8" w:space="0" w:color="D2B191" w:themeColor="accent4" w:themeTint="BF"/>
          <w:bottom w:val="single" w:sz="8" w:space="0" w:color="D2B191" w:themeColor="accent4" w:themeTint="BF"/>
          <w:right w:val="single" w:sz="8" w:space="0" w:color="D2B1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0E5DA" w:themeFill="accent4" w:themeFillTint="3F"/>
      </w:tcPr>
    </w:tblStylePr>
    <w:tblStylePr w:type="band1Horz">
      <w:tblPr/>
      <w:tcPr>
        <w:tcBorders>
          <w:insideH w:val="nil"/>
          <w:insideV w:val="nil"/>
        </w:tcBorders>
        <w:shd w:val="clear" w:color="auto" w:fill="F0E5DA" w:themeFill="accent4" w:themeFillTint="3F"/>
      </w:tcPr>
    </w:tblStylePr>
    <w:tblStylePr w:type="band2Horz">
      <w:tblPr/>
      <w:tcPr>
        <w:tcBorders>
          <w:insideH w:val="nil"/>
          <w:insideV w:val="nil"/>
        </w:tcBorders>
      </w:tcPr>
    </w:tblStylePr>
  </w:style>
  <w:style w:type="table" w:customStyle="1" w:styleId="MittlereSchattierung1Akzent5">
    <w:name w:val="Mittlere Schattierung 1;Akzent 5"/>
    <w:basedOn w:val="NormaleTabelle"/>
    <w:uiPriority w:val="63"/>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single" w:sz="8" w:space="0" w:color="B8AF96" w:themeColor="accent5" w:themeTint="BF"/>
      </w:tblBorders>
    </w:tblPr>
    <w:tblStylePr w:type="firstRow">
      <w:pPr>
        <w:spacing w:before="0" w:after="0" w:line="240" w:lineRule="auto"/>
      </w:pPr>
      <w:rPr>
        <w:b/>
        <w:bCs/>
        <w:color w:val="FFFFFF" w:themeColor="background1"/>
      </w:rPr>
      <w:tblPr/>
      <w:tcPr>
        <w:tcBorders>
          <w:top w:val="single" w:sz="8"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nil"/>
          <w:insideV w:val="nil"/>
        </w:tcBorders>
        <w:shd w:val="clear" w:color="auto" w:fill="A19574" w:themeFill="accent5"/>
      </w:tcPr>
    </w:tblStylePr>
    <w:tblStylePr w:type="lastRow">
      <w:pPr>
        <w:spacing w:before="0" w:after="0" w:line="240" w:lineRule="auto"/>
      </w:pPr>
      <w:rPr>
        <w:b/>
        <w:bCs/>
      </w:rPr>
      <w:tblPr/>
      <w:tcPr>
        <w:tcBorders>
          <w:top w:val="double" w:sz="6"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E4DC" w:themeFill="accent5" w:themeFillTint="3F"/>
      </w:tcPr>
    </w:tblStylePr>
    <w:tblStylePr w:type="band1Horz">
      <w:tblPr/>
      <w:tcPr>
        <w:tcBorders>
          <w:insideH w:val="nil"/>
          <w:insideV w:val="nil"/>
        </w:tcBorders>
        <w:shd w:val="clear" w:color="auto" w:fill="E7E4DC" w:themeFill="accent5" w:themeFillTint="3F"/>
      </w:tcPr>
    </w:tblStylePr>
    <w:tblStylePr w:type="band2Horz">
      <w:tblPr/>
      <w:tcPr>
        <w:tcBorders>
          <w:insideH w:val="nil"/>
          <w:insideV w:val="nil"/>
        </w:tcBorders>
      </w:tcPr>
    </w:tblStylePr>
  </w:style>
  <w:style w:type="table" w:customStyle="1" w:styleId="MittlereSchattierung1Akzent6">
    <w:name w:val="Mittlere Schattierung 1;Akzent 6"/>
    <w:basedOn w:val="NormaleTabelle"/>
    <w:uiPriority w:val="63"/>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8" w:space="0" w:color="DA9754" w:themeColor="accent6" w:themeTint="BF"/>
        <w:left w:val="single" w:sz="8" w:space="0" w:color="DA9754" w:themeColor="accent6" w:themeTint="BF"/>
        <w:bottom w:val="single" w:sz="8" w:space="0" w:color="DA9754" w:themeColor="accent6" w:themeTint="BF"/>
        <w:right w:val="single" w:sz="8" w:space="0" w:color="DA9754" w:themeColor="accent6" w:themeTint="BF"/>
        <w:insideH w:val="single" w:sz="8" w:space="0" w:color="DA9754" w:themeColor="accent6" w:themeTint="BF"/>
      </w:tblBorders>
    </w:tblPr>
    <w:tblStylePr w:type="firstRow">
      <w:pPr>
        <w:spacing w:before="0" w:after="0" w:line="240" w:lineRule="auto"/>
      </w:pPr>
      <w:rPr>
        <w:b/>
        <w:bCs/>
        <w:color w:val="FFFFFF" w:themeColor="background1"/>
      </w:rPr>
      <w:tblPr/>
      <w:tcPr>
        <w:tcBorders>
          <w:top w:val="single" w:sz="8" w:space="0" w:color="DA9754" w:themeColor="accent6" w:themeTint="BF"/>
          <w:left w:val="single" w:sz="8" w:space="0" w:color="DA9754" w:themeColor="accent6" w:themeTint="BF"/>
          <w:bottom w:val="single" w:sz="8" w:space="0" w:color="DA9754" w:themeColor="accent6" w:themeTint="BF"/>
          <w:right w:val="single" w:sz="8" w:space="0" w:color="DA9754" w:themeColor="accent6" w:themeTint="BF"/>
          <w:insideH w:val="nil"/>
          <w:insideV w:val="nil"/>
        </w:tcBorders>
        <w:shd w:val="clear" w:color="auto" w:fill="C17529" w:themeFill="accent6"/>
      </w:tcPr>
    </w:tblStylePr>
    <w:tblStylePr w:type="lastRow">
      <w:pPr>
        <w:spacing w:before="0" w:after="0" w:line="240" w:lineRule="auto"/>
      </w:pPr>
      <w:rPr>
        <w:b/>
        <w:bCs/>
      </w:rPr>
      <w:tblPr/>
      <w:tcPr>
        <w:tcBorders>
          <w:top w:val="double" w:sz="6" w:space="0" w:color="DA9754" w:themeColor="accent6" w:themeTint="BF"/>
          <w:left w:val="single" w:sz="8" w:space="0" w:color="DA9754" w:themeColor="accent6" w:themeTint="BF"/>
          <w:bottom w:val="single" w:sz="8" w:space="0" w:color="DA9754" w:themeColor="accent6" w:themeTint="BF"/>
          <w:right w:val="single" w:sz="8" w:space="0" w:color="DA975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DCC6" w:themeFill="accent6" w:themeFillTint="3F"/>
      </w:tcPr>
    </w:tblStylePr>
    <w:tblStylePr w:type="band1Horz">
      <w:tblPr/>
      <w:tcPr>
        <w:tcBorders>
          <w:insideH w:val="nil"/>
          <w:insideV w:val="nil"/>
        </w:tcBorders>
        <w:shd w:val="clear" w:color="auto" w:fill="F3DCC6"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
    <w:name w:val="Mittlere Schattierung 2;Akzent 1"/>
    <w:basedOn w:val="NormaleTabelle"/>
    <w:uiPriority w:val="64"/>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A22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0A22E" w:themeFill="accent1"/>
      </w:tcPr>
    </w:tblStylePr>
    <w:tblStylePr w:type="lastCol">
      <w:rPr>
        <w:b/>
        <w:bCs/>
        <w:color w:val="FFFFFF" w:themeColor="background1"/>
      </w:rPr>
      <w:tblPr/>
      <w:tcPr>
        <w:tcBorders>
          <w:left w:val="nil"/>
          <w:right w:val="nil"/>
          <w:insideH w:val="nil"/>
          <w:insideV w:val="nil"/>
        </w:tcBorders>
        <w:shd w:val="clear" w:color="auto" w:fill="F0A22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2">
    <w:name w:val="Mittlere Schattierung 2;Akzent 2"/>
    <w:basedOn w:val="NormaleTabelle"/>
    <w:uiPriority w:val="64"/>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644E"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644E" w:themeFill="accent2"/>
      </w:tcPr>
    </w:tblStylePr>
    <w:tblStylePr w:type="lastCol">
      <w:rPr>
        <w:b/>
        <w:bCs/>
        <w:color w:val="FFFFFF" w:themeColor="background1"/>
      </w:rPr>
      <w:tblPr/>
      <w:tcPr>
        <w:tcBorders>
          <w:left w:val="nil"/>
          <w:right w:val="nil"/>
          <w:insideH w:val="nil"/>
          <w:insideV w:val="nil"/>
        </w:tcBorders>
        <w:shd w:val="clear" w:color="auto" w:fill="A5644E"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3">
    <w:name w:val="Mittlere Schattierung 2;Akzent 3"/>
    <w:basedOn w:val="NormaleTabelle"/>
    <w:uiPriority w:val="64"/>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58B8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58B80" w:themeFill="accent3"/>
      </w:tcPr>
    </w:tblStylePr>
    <w:tblStylePr w:type="lastCol">
      <w:rPr>
        <w:b/>
        <w:bCs/>
        <w:color w:val="FFFFFF" w:themeColor="background1"/>
      </w:rPr>
      <w:tblPr/>
      <w:tcPr>
        <w:tcBorders>
          <w:left w:val="nil"/>
          <w:right w:val="nil"/>
          <w:insideH w:val="nil"/>
          <w:insideV w:val="nil"/>
        </w:tcBorders>
        <w:shd w:val="clear" w:color="auto" w:fill="B58B8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4">
    <w:name w:val="Mittlere Schattierung 2;Akzent 4"/>
    <w:basedOn w:val="NormaleTabelle"/>
    <w:uiPriority w:val="64"/>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398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3986D" w:themeFill="accent4"/>
      </w:tcPr>
    </w:tblStylePr>
    <w:tblStylePr w:type="lastCol">
      <w:rPr>
        <w:b/>
        <w:bCs/>
        <w:color w:val="FFFFFF" w:themeColor="background1"/>
      </w:rPr>
      <w:tblPr/>
      <w:tcPr>
        <w:tcBorders>
          <w:left w:val="nil"/>
          <w:right w:val="nil"/>
          <w:insideH w:val="nil"/>
          <w:insideV w:val="nil"/>
        </w:tcBorders>
        <w:shd w:val="clear" w:color="auto" w:fill="C398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5">
    <w:name w:val="Mittlere Schattierung 2;Akzent 5"/>
    <w:basedOn w:val="NormaleTabelle"/>
    <w:uiPriority w:val="64"/>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1957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19574" w:themeFill="accent5"/>
      </w:tcPr>
    </w:tblStylePr>
    <w:tblStylePr w:type="lastCol">
      <w:rPr>
        <w:b/>
        <w:bCs/>
        <w:color w:val="FFFFFF" w:themeColor="background1"/>
      </w:rPr>
      <w:tblPr/>
      <w:tcPr>
        <w:tcBorders>
          <w:left w:val="nil"/>
          <w:right w:val="nil"/>
          <w:insideH w:val="nil"/>
          <w:insideV w:val="nil"/>
        </w:tcBorders>
        <w:shd w:val="clear" w:color="auto" w:fill="A1957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6">
    <w:name w:val="Mittlere Schattierung 2;Akzent 6"/>
    <w:basedOn w:val="NormaleTabelle"/>
    <w:uiPriority w:val="64"/>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752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17529" w:themeFill="accent6"/>
      </w:tcPr>
    </w:tblStylePr>
    <w:tblStylePr w:type="lastCol">
      <w:rPr>
        <w:b/>
        <w:bCs/>
        <w:color w:val="FFFFFF" w:themeColor="background1"/>
      </w:rPr>
      <w:tblPr/>
      <w:tcPr>
        <w:tcBorders>
          <w:left w:val="nil"/>
          <w:right w:val="nil"/>
          <w:insideH w:val="nil"/>
          <w:insideV w:val="nil"/>
        </w:tcBorders>
        <w:shd w:val="clear" w:color="auto" w:fill="C1752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achrichtenkopf">
    <w:name w:val="Message Header"/>
    <w:basedOn w:val="Standard"/>
    <w:link w:val="NachrichtenkopfZchn"/>
    <w:uiPriority w:val="99"/>
    <w:semiHidden/>
    <w:unhideWhenUsed/>
    <w:rsid w:val="00401A6B"/>
    <w:pPr>
      <w:pBdr>
        <w:top w:val="single" w:sz="6" w:space="1" w:color="auto"/>
        <w:left w:val="single" w:sz="6" w:space="1" w:color="auto"/>
        <w:bottom w:val="single" w:sz="6" w:space="1" w:color="auto"/>
        <w:right w:val="single" w:sz="6" w:space="1" w:color="auto"/>
      </w:pBdr>
      <w:shd w:val="pct20" w:color="auto" w:fill="auto"/>
      <w:spacing w:before="40" w:after="0" w:line="240" w:lineRule="auto"/>
      <w:ind w:left="1080" w:hanging="1080"/>
      <w:jc w:val="both"/>
    </w:pPr>
    <w:rPr>
      <w:rFonts w:asciiTheme="majorHAnsi" w:eastAsiaTheme="majorEastAsia" w:hAnsiTheme="majorHAnsi" w:cstheme="majorBidi"/>
      <w:color w:val="595959" w:themeColor="text1" w:themeTint="A6"/>
      <w:kern w:val="20"/>
      <w:sz w:val="24"/>
      <w:szCs w:val="20"/>
      <w:lang w:eastAsia="de-CH"/>
    </w:rPr>
  </w:style>
  <w:style w:type="character" w:customStyle="1" w:styleId="NachrichtenkopfZchn">
    <w:name w:val="Nachrichtenkopf Zchn"/>
    <w:basedOn w:val="Absatz-Standardschriftart"/>
    <w:link w:val="Nachrichtenkopf"/>
    <w:uiPriority w:val="99"/>
    <w:semiHidden/>
    <w:rsid w:val="00401A6B"/>
    <w:rPr>
      <w:rFonts w:asciiTheme="majorHAnsi" w:eastAsiaTheme="majorEastAsia" w:hAnsiTheme="majorHAnsi" w:cstheme="majorBidi"/>
      <w:color w:val="595959" w:themeColor="text1" w:themeTint="A6"/>
      <w:kern w:val="20"/>
      <w:sz w:val="24"/>
      <w:szCs w:val="20"/>
      <w:shd w:val="pct20" w:color="auto" w:fill="auto"/>
      <w:lang w:eastAsia="de-CH"/>
    </w:rPr>
  </w:style>
  <w:style w:type="paragraph" w:styleId="StandardWeb">
    <w:name w:val="Normal (Web)"/>
    <w:basedOn w:val="Standard"/>
    <w:uiPriority w:val="99"/>
    <w:semiHidden/>
    <w:unhideWhenUsed/>
    <w:rsid w:val="00401A6B"/>
    <w:pPr>
      <w:spacing w:before="40" w:after="160" w:line="288" w:lineRule="auto"/>
      <w:jc w:val="both"/>
    </w:pPr>
    <w:rPr>
      <w:rFonts w:ascii="Times New Roman" w:eastAsiaTheme="minorHAnsi" w:hAnsi="Times New Roman" w:cs="Times New Roman"/>
      <w:color w:val="595959" w:themeColor="text1" w:themeTint="A6"/>
      <w:kern w:val="20"/>
      <w:sz w:val="24"/>
      <w:szCs w:val="20"/>
      <w:lang w:eastAsia="de-CH"/>
    </w:rPr>
  </w:style>
  <w:style w:type="paragraph" w:styleId="Standardeinzug">
    <w:name w:val="Normal Indent"/>
    <w:basedOn w:val="Standard"/>
    <w:uiPriority w:val="99"/>
    <w:semiHidden/>
    <w:unhideWhenUsed/>
    <w:rsid w:val="00401A6B"/>
    <w:pPr>
      <w:spacing w:before="40" w:after="160" w:line="288" w:lineRule="auto"/>
      <w:ind w:left="720"/>
      <w:jc w:val="both"/>
    </w:pPr>
    <w:rPr>
      <w:rFonts w:asciiTheme="minorHAnsi" w:eastAsiaTheme="minorHAnsi" w:hAnsiTheme="minorHAnsi"/>
      <w:color w:val="595959" w:themeColor="text1" w:themeTint="A6"/>
      <w:kern w:val="20"/>
      <w:sz w:val="20"/>
      <w:szCs w:val="20"/>
      <w:lang w:eastAsia="de-CH"/>
    </w:rPr>
  </w:style>
  <w:style w:type="paragraph" w:customStyle="1" w:styleId="Fu-Endnotenberschrift">
    <w:name w:val="Fuß-/Endnotenüberschrift"/>
    <w:basedOn w:val="Standard"/>
    <w:next w:val="Standard"/>
    <w:link w:val="Fu-EndnotenberschriftZeichen"/>
    <w:uiPriority w:val="99"/>
    <w:semiHidden/>
    <w:unhideWhenUsed/>
    <w:rsid w:val="00401A6B"/>
    <w:pPr>
      <w:spacing w:before="40" w:after="0" w:line="240" w:lineRule="auto"/>
      <w:jc w:val="both"/>
    </w:pPr>
    <w:rPr>
      <w:rFonts w:asciiTheme="minorHAnsi" w:eastAsiaTheme="minorHAnsi" w:hAnsiTheme="minorHAnsi"/>
      <w:color w:val="595959" w:themeColor="text1" w:themeTint="A6"/>
      <w:kern w:val="20"/>
      <w:sz w:val="20"/>
      <w:szCs w:val="20"/>
      <w:lang w:eastAsia="de-CH"/>
    </w:rPr>
  </w:style>
  <w:style w:type="character" w:customStyle="1" w:styleId="Fu-EndnotenberschriftZeichen">
    <w:name w:val="Fuß/-Endnotenüberschrift;Zeichen"/>
    <w:basedOn w:val="Absatz-Standardschriftart"/>
    <w:link w:val="Fu-Endnotenberschrift"/>
    <w:uiPriority w:val="99"/>
    <w:semiHidden/>
    <w:rsid w:val="00401A6B"/>
    <w:rPr>
      <w:rFonts w:eastAsiaTheme="minorHAnsi"/>
      <w:color w:val="595959" w:themeColor="text1" w:themeTint="A6"/>
      <w:kern w:val="20"/>
      <w:sz w:val="20"/>
      <w:szCs w:val="20"/>
      <w:lang w:eastAsia="de-CH"/>
    </w:rPr>
  </w:style>
  <w:style w:type="character" w:styleId="Seitenzahl">
    <w:name w:val="page number"/>
    <w:basedOn w:val="Absatz-Standardschriftart"/>
    <w:uiPriority w:val="99"/>
    <w:semiHidden/>
    <w:unhideWhenUsed/>
    <w:rsid w:val="00401A6B"/>
  </w:style>
  <w:style w:type="paragraph" w:customStyle="1" w:styleId="EinfacherText">
    <w:name w:val="Einfacher Text"/>
    <w:basedOn w:val="Standard"/>
    <w:link w:val="EinfacherTextZeichen"/>
    <w:uiPriority w:val="99"/>
    <w:semiHidden/>
    <w:unhideWhenUsed/>
    <w:rsid w:val="00401A6B"/>
    <w:pPr>
      <w:spacing w:before="40" w:after="0" w:line="240" w:lineRule="auto"/>
      <w:jc w:val="both"/>
    </w:pPr>
    <w:rPr>
      <w:rFonts w:ascii="Consolas" w:eastAsiaTheme="minorHAnsi" w:hAnsi="Consolas" w:cs="Consolas"/>
      <w:color w:val="595959" w:themeColor="text1" w:themeTint="A6"/>
      <w:kern w:val="20"/>
      <w:sz w:val="21"/>
      <w:szCs w:val="20"/>
      <w:lang w:eastAsia="de-CH"/>
    </w:rPr>
  </w:style>
  <w:style w:type="character" w:customStyle="1" w:styleId="EinfacherTextZeichen">
    <w:name w:val="Einfacher Text Zeichen"/>
    <w:basedOn w:val="Absatz-Standardschriftart"/>
    <w:link w:val="EinfacherText"/>
    <w:uiPriority w:val="99"/>
    <w:semiHidden/>
    <w:rsid w:val="00401A6B"/>
    <w:rPr>
      <w:rFonts w:ascii="Consolas" w:eastAsiaTheme="minorHAnsi" w:hAnsi="Consolas" w:cs="Consolas"/>
      <w:color w:val="595959" w:themeColor="text1" w:themeTint="A6"/>
      <w:kern w:val="20"/>
      <w:sz w:val="21"/>
      <w:szCs w:val="20"/>
      <w:lang w:eastAsia="de-CH"/>
    </w:rPr>
  </w:style>
  <w:style w:type="paragraph" w:styleId="Anrede">
    <w:name w:val="Salutation"/>
    <w:basedOn w:val="Standard"/>
    <w:next w:val="Standard"/>
    <w:link w:val="AnredeZchn"/>
    <w:uiPriority w:val="99"/>
    <w:semiHidden/>
    <w:unhideWhenUsed/>
    <w:rsid w:val="00401A6B"/>
    <w:pPr>
      <w:spacing w:before="40" w:after="160" w:line="288" w:lineRule="auto"/>
      <w:jc w:val="both"/>
    </w:pPr>
    <w:rPr>
      <w:rFonts w:asciiTheme="minorHAnsi" w:eastAsiaTheme="minorHAnsi" w:hAnsiTheme="minorHAnsi"/>
      <w:color w:val="595959" w:themeColor="text1" w:themeTint="A6"/>
      <w:kern w:val="20"/>
      <w:sz w:val="20"/>
      <w:szCs w:val="20"/>
      <w:lang w:eastAsia="de-CH"/>
    </w:rPr>
  </w:style>
  <w:style w:type="character" w:customStyle="1" w:styleId="AnredeZchn">
    <w:name w:val="Anrede Zchn"/>
    <w:basedOn w:val="Absatz-Standardschriftart"/>
    <w:link w:val="Anrede"/>
    <w:uiPriority w:val="99"/>
    <w:semiHidden/>
    <w:rsid w:val="00401A6B"/>
    <w:rPr>
      <w:rFonts w:eastAsiaTheme="minorHAnsi"/>
      <w:color w:val="595959" w:themeColor="text1" w:themeTint="A6"/>
      <w:kern w:val="20"/>
      <w:sz w:val="20"/>
      <w:szCs w:val="20"/>
      <w:lang w:eastAsia="de-CH"/>
    </w:rPr>
  </w:style>
  <w:style w:type="paragraph" w:customStyle="1" w:styleId="Signatur">
    <w:name w:val="Signatur"/>
    <w:basedOn w:val="Standard"/>
    <w:link w:val="Signaturzeichen"/>
    <w:uiPriority w:val="20"/>
    <w:unhideWhenUsed/>
    <w:qFormat/>
    <w:rsid w:val="00401A6B"/>
    <w:pPr>
      <w:spacing w:before="720" w:after="0" w:line="312" w:lineRule="auto"/>
      <w:contextualSpacing/>
      <w:jc w:val="both"/>
    </w:pPr>
    <w:rPr>
      <w:rFonts w:asciiTheme="minorHAnsi" w:eastAsiaTheme="minorHAnsi" w:hAnsiTheme="minorHAnsi"/>
      <w:color w:val="595959" w:themeColor="text1" w:themeTint="A6"/>
      <w:kern w:val="20"/>
      <w:sz w:val="20"/>
      <w:szCs w:val="20"/>
      <w:lang w:eastAsia="de-CH"/>
    </w:rPr>
  </w:style>
  <w:style w:type="character" w:customStyle="1" w:styleId="Signaturzeichen">
    <w:name w:val="Signaturzeichen"/>
    <w:basedOn w:val="Absatz-Standardschriftart"/>
    <w:link w:val="Signatur"/>
    <w:uiPriority w:val="20"/>
    <w:rsid w:val="00401A6B"/>
    <w:rPr>
      <w:rFonts w:eastAsiaTheme="minorHAnsi"/>
      <w:color w:val="595959" w:themeColor="text1" w:themeTint="A6"/>
      <w:kern w:val="20"/>
      <w:sz w:val="20"/>
      <w:szCs w:val="20"/>
      <w:lang w:eastAsia="de-CH"/>
    </w:rPr>
  </w:style>
  <w:style w:type="character" w:customStyle="1" w:styleId="Betont1">
    <w:name w:val="Betont1"/>
    <w:basedOn w:val="Absatz-Standardschriftart"/>
    <w:uiPriority w:val="1"/>
    <w:unhideWhenUsed/>
    <w:qFormat/>
    <w:rsid w:val="00401A6B"/>
    <w:rPr>
      <w:b/>
      <w:bCs/>
    </w:rPr>
  </w:style>
  <w:style w:type="character" w:customStyle="1" w:styleId="SubtileHervorhebung">
    <w:name w:val="Subtile Hervorhebung"/>
    <w:basedOn w:val="Absatz-Standardschriftart"/>
    <w:uiPriority w:val="19"/>
    <w:semiHidden/>
    <w:unhideWhenUsed/>
    <w:rsid w:val="00401A6B"/>
    <w:rPr>
      <w:i/>
      <w:iCs/>
      <w:color w:val="808080" w:themeColor="text1" w:themeTint="7F"/>
    </w:rPr>
  </w:style>
  <w:style w:type="character" w:customStyle="1" w:styleId="SubtilerVerweis">
    <w:name w:val="Subtiler Verweis"/>
    <w:basedOn w:val="Absatz-Standardschriftart"/>
    <w:uiPriority w:val="31"/>
    <w:semiHidden/>
    <w:unhideWhenUsed/>
    <w:rsid w:val="00401A6B"/>
    <w:rPr>
      <w:smallCaps/>
      <w:color w:val="A5644E" w:themeColor="accent2"/>
      <w:u w:val="single"/>
    </w:rPr>
  </w:style>
  <w:style w:type="table" w:styleId="Tabelle3D-Effekt1">
    <w:name w:val="Table 3D effects 1"/>
    <w:basedOn w:val="NormaleTabelle"/>
    <w:uiPriority w:val="99"/>
    <w:semiHidden/>
    <w:unhideWhenUsed/>
    <w:rsid w:val="00401A6B"/>
    <w:pPr>
      <w:spacing w:before="40" w:after="160" w:line="300" w:lineRule="auto"/>
    </w:pPr>
    <w:rPr>
      <w:rFonts w:eastAsiaTheme="minorHAnsi"/>
      <w:sz w:val="20"/>
      <w:szCs w:val="20"/>
      <w:lang w:val="de-DE"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401A6B"/>
    <w:pPr>
      <w:spacing w:before="40" w:after="160" w:line="300" w:lineRule="auto"/>
    </w:pPr>
    <w:rPr>
      <w:rFonts w:eastAsiaTheme="minorHAnsi"/>
      <w:sz w:val="20"/>
      <w:szCs w:val="20"/>
      <w:lang w:val="de-DE"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401A6B"/>
    <w:pPr>
      <w:spacing w:before="40" w:after="160" w:line="300" w:lineRule="auto"/>
    </w:pPr>
    <w:rPr>
      <w:rFonts w:eastAsiaTheme="minorHAnsi"/>
      <w:sz w:val="20"/>
      <w:szCs w:val="20"/>
      <w:lang w:val="de-DE"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rsid w:val="00401A6B"/>
    <w:pPr>
      <w:spacing w:before="40" w:after="160" w:line="300" w:lineRule="auto"/>
    </w:pPr>
    <w:rPr>
      <w:rFonts w:eastAsiaTheme="minorHAnsi"/>
      <w:sz w:val="20"/>
      <w:szCs w:val="20"/>
      <w:lang w:val="de-DE"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401A6B"/>
    <w:pPr>
      <w:spacing w:before="40" w:after="160" w:line="300" w:lineRule="auto"/>
    </w:pPr>
    <w:rPr>
      <w:rFonts w:eastAsiaTheme="minorHAnsi"/>
      <w:sz w:val="20"/>
      <w:szCs w:val="20"/>
      <w:lang w:val="de-DE"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401A6B"/>
    <w:pPr>
      <w:spacing w:before="40" w:after="160" w:line="300" w:lineRule="auto"/>
    </w:pPr>
    <w:rPr>
      <w:rFonts w:eastAsiaTheme="minorHAnsi"/>
      <w:color w:val="000080"/>
      <w:sz w:val="20"/>
      <w:szCs w:val="20"/>
      <w:lang w:val="de-DE"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401A6B"/>
    <w:pPr>
      <w:spacing w:before="40" w:after="160" w:line="300" w:lineRule="auto"/>
    </w:pPr>
    <w:rPr>
      <w:rFonts w:eastAsiaTheme="minorHAnsi"/>
      <w:sz w:val="20"/>
      <w:szCs w:val="20"/>
      <w:lang w:val="de-DE"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rsid w:val="00401A6B"/>
    <w:pPr>
      <w:spacing w:before="40" w:after="160" w:line="300" w:lineRule="auto"/>
    </w:pPr>
    <w:rPr>
      <w:rFonts w:eastAsiaTheme="minorHAnsi"/>
      <w:color w:val="FFFFFF"/>
      <w:sz w:val="20"/>
      <w:szCs w:val="20"/>
      <w:lang w:val="de-DE"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401A6B"/>
    <w:pPr>
      <w:spacing w:before="40" w:after="160" w:line="300" w:lineRule="auto"/>
    </w:pPr>
    <w:rPr>
      <w:rFonts w:eastAsiaTheme="minorHAnsi"/>
      <w:sz w:val="20"/>
      <w:szCs w:val="20"/>
      <w:lang w:val="de-DE"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401A6B"/>
    <w:pPr>
      <w:spacing w:before="40" w:after="160" w:line="300" w:lineRule="auto"/>
    </w:pPr>
    <w:rPr>
      <w:rFonts w:eastAsiaTheme="minorHAnsi"/>
      <w:sz w:val="20"/>
      <w:szCs w:val="20"/>
      <w:lang w:val="de-DE"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rsid w:val="00401A6B"/>
    <w:pPr>
      <w:spacing w:before="40" w:after="160" w:line="300" w:lineRule="auto"/>
    </w:pPr>
    <w:rPr>
      <w:rFonts w:eastAsiaTheme="minorHAnsi"/>
      <w:b/>
      <w:bCs/>
      <w:sz w:val="20"/>
      <w:szCs w:val="20"/>
      <w:lang w:val="de-DE"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401A6B"/>
    <w:pPr>
      <w:spacing w:before="40" w:after="160" w:line="300" w:lineRule="auto"/>
    </w:pPr>
    <w:rPr>
      <w:rFonts w:eastAsiaTheme="minorHAnsi"/>
      <w:b/>
      <w:bCs/>
      <w:sz w:val="20"/>
      <w:szCs w:val="20"/>
      <w:lang w:val="de-DE"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401A6B"/>
    <w:pPr>
      <w:spacing w:before="40" w:after="160" w:line="300" w:lineRule="auto"/>
    </w:pPr>
    <w:rPr>
      <w:rFonts w:eastAsiaTheme="minorHAnsi"/>
      <w:b/>
      <w:bCs/>
      <w:sz w:val="20"/>
      <w:szCs w:val="20"/>
      <w:lang w:val="de-DE"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401A6B"/>
    <w:pPr>
      <w:spacing w:before="40" w:after="160" w:line="300" w:lineRule="auto"/>
    </w:pPr>
    <w:rPr>
      <w:rFonts w:eastAsiaTheme="minorHAnsi"/>
      <w:sz w:val="20"/>
      <w:szCs w:val="20"/>
      <w:lang w:val="de-DE"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401A6B"/>
    <w:pPr>
      <w:spacing w:before="40" w:after="160" w:line="300" w:lineRule="auto"/>
    </w:pPr>
    <w:rPr>
      <w:rFonts w:eastAsiaTheme="minorHAnsi"/>
      <w:sz w:val="20"/>
      <w:szCs w:val="20"/>
      <w:lang w:val="de-DE"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rsid w:val="00401A6B"/>
    <w:pPr>
      <w:spacing w:before="40" w:after="160" w:line="300" w:lineRule="auto"/>
    </w:pPr>
    <w:rPr>
      <w:rFonts w:eastAsiaTheme="minorHAnsi"/>
      <w:color w:val="595959" w:themeColor="text1" w:themeTint="A6"/>
      <w:sz w:val="20"/>
      <w:szCs w:val="20"/>
      <w:lang w:val="de-DE"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rsid w:val="00401A6B"/>
    <w:pPr>
      <w:spacing w:before="40" w:after="160" w:line="300" w:lineRule="auto"/>
    </w:pPr>
    <w:rPr>
      <w:rFonts w:eastAsiaTheme="minorHAnsi"/>
      <w:sz w:val="20"/>
      <w:szCs w:val="20"/>
      <w:lang w:val="de-DE"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rsid w:val="00401A6B"/>
    <w:pPr>
      <w:spacing w:before="40" w:after="160" w:line="300" w:lineRule="auto"/>
    </w:pPr>
    <w:rPr>
      <w:rFonts w:eastAsiaTheme="minorHAnsi"/>
      <w:sz w:val="20"/>
      <w:szCs w:val="20"/>
      <w:lang w:val="de-DE"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401A6B"/>
    <w:pPr>
      <w:spacing w:before="40" w:after="160" w:line="300" w:lineRule="auto"/>
    </w:pPr>
    <w:rPr>
      <w:rFonts w:eastAsiaTheme="minorHAnsi"/>
      <w:sz w:val="20"/>
      <w:szCs w:val="20"/>
      <w:lang w:val="de-DE"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401A6B"/>
    <w:pPr>
      <w:spacing w:before="40" w:after="160" w:line="300" w:lineRule="auto"/>
    </w:pPr>
    <w:rPr>
      <w:rFonts w:eastAsiaTheme="minorHAnsi"/>
      <w:sz w:val="20"/>
      <w:szCs w:val="20"/>
      <w:lang w:val="de-DE"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401A6B"/>
    <w:pPr>
      <w:spacing w:before="40" w:after="160" w:line="300" w:lineRule="auto"/>
    </w:pPr>
    <w:rPr>
      <w:rFonts w:eastAsiaTheme="minorHAnsi"/>
      <w:sz w:val="20"/>
      <w:szCs w:val="20"/>
      <w:lang w:val="de-DE"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401A6B"/>
    <w:pPr>
      <w:spacing w:before="40" w:after="160" w:line="300" w:lineRule="auto"/>
    </w:pPr>
    <w:rPr>
      <w:rFonts w:eastAsiaTheme="minorHAnsi"/>
      <w:sz w:val="20"/>
      <w:szCs w:val="20"/>
      <w:lang w:val="de-DE"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401A6B"/>
    <w:pPr>
      <w:spacing w:before="40" w:after="160" w:line="300" w:lineRule="auto"/>
    </w:pPr>
    <w:rPr>
      <w:rFonts w:eastAsiaTheme="minorHAnsi"/>
      <w:sz w:val="20"/>
      <w:szCs w:val="20"/>
      <w:lang w:val="de-DE"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401A6B"/>
    <w:pPr>
      <w:spacing w:before="40" w:after="160" w:line="300" w:lineRule="auto"/>
    </w:pPr>
    <w:rPr>
      <w:rFonts w:eastAsiaTheme="minorHAnsi"/>
      <w:b/>
      <w:bCs/>
      <w:sz w:val="20"/>
      <w:szCs w:val="20"/>
      <w:lang w:val="de-DE"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401A6B"/>
    <w:pPr>
      <w:spacing w:before="40" w:after="160" w:line="300" w:lineRule="auto"/>
    </w:pPr>
    <w:rPr>
      <w:rFonts w:eastAsiaTheme="minorHAnsi"/>
      <w:sz w:val="20"/>
      <w:szCs w:val="20"/>
      <w:lang w:val="de-DE"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uiPriority w:val="99"/>
    <w:semiHidden/>
    <w:unhideWhenUsed/>
    <w:rsid w:val="00401A6B"/>
    <w:pPr>
      <w:spacing w:before="40" w:after="160" w:line="300" w:lineRule="auto"/>
    </w:pPr>
    <w:rPr>
      <w:rFonts w:eastAsiaTheme="minorHAnsi"/>
      <w:color w:val="595959" w:themeColor="text1" w:themeTint="A6"/>
      <w:sz w:val="20"/>
      <w:szCs w:val="20"/>
      <w:lang w:val="de-DE"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401A6B"/>
    <w:pPr>
      <w:spacing w:before="40" w:after="160" w:line="300" w:lineRule="auto"/>
    </w:pPr>
    <w:rPr>
      <w:rFonts w:eastAsiaTheme="minorHAnsi"/>
      <w:color w:val="595959" w:themeColor="text1" w:themeTint="A6"/>
      <w:sz w:val="20"/>
      <w:szCs w:val="20"/>
      <w:lang w:val="de-DE"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401A6B"/>
    <w:pPr>
      <w:spacing w:before="40" w:after="160" w:line="300" w:lineRule="auto"/>
    </w:pPr>
    <w:rPr>
      <w:rFonts w:eastAsiaTheme="minorHAnsi"/>
      <w:sz w:val="20"/>
      <w:szCs w:val="20"/>
      <w:lang w:val="de-DE"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401A6B"/>
    <w:pPr>
      <w:spacing w:before="40" w:after="160" w:line="300" w:lineRule="auto"/>
    </w:pPr>
    <w:rPr>
      <w:rFonts w:eastAsiaTheme="minorHAnsi"/>
      <w:sz w:val="20"/>
      <w:szCs w:val="20"/>
      <w:lang w:val="de-DE"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401A6B"/>
    <w:pPr>
      <w:spacing w:before="40" w:after="160" w:line="300" w:lineRule="auto"/>
    </w:pPr>
    <w:rPr>
      <w:rFonts w:eastAsiaTheme="minorHAnsi"/>
      <w:sz w:val="20"/>
      <w:szCs w:val="20"/>
      <w:lang w:val="de-DE"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401A6B"/>
    <w:pPr>
      <w:spacing w:before="40" w:after="160" w:line="300" w:lineRule="auto"/>
    </w:pPr>
    <w:rPr>
      <w:rFonts w:eastAsiaTheme="minorHAnsi"/>
      <w:sz w:val="20"/>
      <w:szCs w:val="20"/>
      <w:lang w:val="de-DE"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401A6B"/>
    <w:pPr>
      <w:spacing w:before="40" w:after="160" w:line="300" w:lineRule="auto"/>
    </w:pPr>
    <w:rPr>
      <w:rFonts w:eastAsiaTheme="minorHAnsi"/>
      <w:color w:val="595959" w:themeColor="text1" w:themeTint="A6"/>
      <w:sz w:val="20"/>
      <w:szCs w:val="20"/>
      <w:lang w:val="de-DE"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401A6B"/>
    <w:pPr>
      <w:spacing w:before="40" w:after="160" w:line="300" w:lineRule="auto"/>
    </w:pPr>
    <w:rPr>
      <w:rFonts w:eastAsiaTheme="minorHAnsi"/>
      <w:color w:val="595959" w:themeColor="text1" w:themeTint="A6"/>
      <w:sz w:val="20"/>
      <w:szCs w:val="20"/>
      <w:lang w:val="de-DE"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semiHidden/>
    <w:unhideWhenUsed/>
    <w:rsid w:val="00401A6B"/>
    <w:pPr>
      <w:spacing w:before="40" w:after="160" w:line="300" w:lineRule="auto"/>
    </w:pPr>
    <w:rPr>
      <w:rFonts w:eastAsiaTheme="minorHAnsi"/>
      <w:sz w:val="20"/>
      <w:szCs w:val="20"/>
      <w:lang w:val="de-DE"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rsid w:val="00401A6B"/>
    <w:pPr>
      <w:spacing w:before="40" w:after="160" w:line="300" w:lineRule="auto"/>
    </w:pPr>
    <w:rPr>
      <w:rFonts w:eastAsiaTheme="minorHAnsi"/>
      <w:sz w:val="20"/>
      <w:szCs w:val="20"/>
      <w:lang w:val="de-DE"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401A6B"/>
    <w:pPr>
      <w:spacing w:before="40" w:after="160" w:line="300" w:lineRule="auto"/>
    </w:pPr>
    <w:rPr>
      <w:rFonts w:eastAsiaTheme="minorHAnsi"/>
      <w:color w:val="595959" w:themeColor="text1" w:themeTint="A6"/>
      <w:sz w:val="20"/>
      <w:szCs w:val="20"/>
      <w:lang w:val="de-DE"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401A6B"/>
    <w:pPr>
      <w:spacing w:before="40" w:after="160" w:line="300" w:lineRule="auto"/>
    </w:pPr>
    <w:rPr>
      <w:rFonts w:eastAsiaTheme="minorHAnsi"/>
      <w:sz w:val="20"/>
      <w:szCs w:val="20"/>
      <w:lang w:val="de-DE"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elleSubtil1">
    <w:name w:val="Tabelle Subtil 1"/>
    <w:basedOn w:val="NormaleTabelle"/>
    <w:uiPriority w:val="99"/>
    <w:semiHidden/>
    <w:unhideWhenUsed/>
    <w:rsid w:val="00401A6B"/>
    <w:pPr>
      <w:spacing w:before="40" w:after="160" w:line="300" w:lineRule="auto"/>
    </w:pPr>
    <w:rPr>
      <w:rFonts w:eastAsiaTheme="minorHAnsi"/>
      <w:color w:val="595959" w:themeColor="text1" w:themeTint="A6"/>
      <w:sz w:val="20"/>
      <w:szCs w:val="20"/>
      <w:lang w:val="de-DE"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ubtil2">
    <w:name w:val="Tabelle Subtil 2"/>
    <w:basedOn w:val="NormaleTabelle"/>
    <w:uiPriority w:val="99"/>
    <w:semiHidden/>
    <w:unhideWhenUsed/>
    <w:rsid w:val="00401A6B"/>
    <w:pPr>
      <w:spacing w:before="40" w:after="160" w:line="300" w:lineRule="auto"/>
    </w:pPr>
    <w:rPr>
      <w:rFonts w:eastAsiaTheme="minorHAnsi"/>
      <w:color w:val="595959" w:themeColor="text1" w:themeTint="A6"/>
      <w:sz w:val="20"/>
      <w:szCs w:val="20"/>
      <w:lang w:val="de-DE"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401A6B"/>
    <w:pPr>
      <w:spacing w:before="40" w:after="160" w:line="300" w:lineRule="auto"/>
    </w:pPr>
    <w:rPr>
      <w:rFonts w:eastAsiaTheme="minorHAnsi"/>
      <w:color w:val="595959" w:themeColor="text1" w:themeTint="A6"/>
      <w:sz w:val="20"/>
      <w:szCs w:val="20"/>
      <w:lang w:val="de-DE"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uiPriority w:val="99"/>
    <w:semiHidden/>
    <w:unhideWhenUsed/>
    <w:rsid w:val="00401A6B"/>
    <w:pPr>
      <w:spacing w:before="40" w:after="160" w:line="300" w:lineRule="auto"/>
    </w:pPr>
    <w:rPr>
      <w:rFonts w:eastAsiaTheme="minorHAnsi"/>
      <w:sz w:val="20"/>
      <w:szCs w:val="20"/>
      <w:lang w:val="de-DE"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401A6B"/>
    <w:pPr>
      <w:spacing w:before="40" w:after="160" w:line="300" w:lineRule="auto"/>
    </w:pPr>
    <w:rPr>
      <w:rFonts w:eastAsiaTheme="minorHAnsi"/>
      <w:sz w:val="20"/>
      <w:szCs w:val="20"/>
      <w:lang w:val="de-DE"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rsid w:val="00401A6B"/>
    <w:pPr>
      <w:spacing w:before="40" w:after="160" w:line="300" w:lineRule="auto"/>
    </w:pPr>
    <w:rPr>
      <w:rFonts w:eastAsiaTheme="minorHAnsi"/>
      <w:sz w:val="20"/>
      <w:szCs w:val="20"/>
      <w:lang w:val="de-DE"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GVberschrift">
    <w:name w:val="RGV Überschrift"/>
    <w:basedOn w:val="Standard"/>
    <w:next w:val="Standard"/>
    <w:uiPriority w:val="99"/>
    <w:semiHidden/>
    <w:unhideWhenUsed/>
    <w:rsid w:val="00401A6B"/>
    <w:pPr>
      <w:spacing w:before="120" w:after="160" w:line="288" w:lineRule="auto"/>
      <w:jc w:val="both"/>
    </w:pPr>
    <w:rPr>
      <w:rFonts w:asciiTheme="majorHAnsi" w:eastAsiaTheme="majorEastAsia" w:hAnsiTheme="majorHAnsi" w:cstheme="majorBidi"/>
      <w:b/>
      <w:bCs/>
      <w:color w:val="595959" w:themeColor="text1" w:themeTint="A6"/>
      <w:kern w:val="20"/>
      <w:sz w:val="24"/>
      <w:szCs w:val="20"/>
      <w:lang w:eastAsia="de-CH"/>
    </w:rPr>
  </w:style>
  <w:style w:type="paragraph" w:customStyle="1" w:styleId="Inhaltsverzeichnis1">
    <w:name w:val="Inhaltsverzeichnis 1"/>
    <w:basedOn w:val="Standard"/>
    <w:next w:val="Standard"/>
    <w:autoRedefine/>
    <w:uiPriority w:val="39"/>
    <w:unhideWhenUsed/>
    <w:rsid w:val="00401A6B"/>
    <w:pPr>
      <w:tabs>
        <w:tab w:val="right" w:leader="underscore" w:pos="9090"/>
      </w:tabs>
      <w:spacing w:before="40" w:after="100" w:line="288" w:lineRule="auto"/>
      <w:jc w:val="both"/>
    </w:pPr>
    <w:rPr>
      <w:rFonts w:asciiTheme="minorHAnsi" w:eastAsiaTheme="minorHAnsi" w:hAnsiTheme="minorHAnsi"/>
      <w:color w:val="7F7F7F" w:themeColor="text1" w:themeTint="80"/>
      <w:kern w:val="20"/>
      <w:szCs w:val="20"/>
      <w:lang w:eastAsia="de-CH"/>
    </w:rPr>
  </w:style>
  <w:style w:type="paragraph" w:customStyle="1" w:styleId="Inhaltsverzeichnis2">
    <w:name w:val="Inhaltsverzeichnis 2"/>
    <w:basedOn w:val="Standard"/>
    <w:next w:val="Standard"/>
    <w:autoRedefine/>
    <w:uiPriority w:val="39"/>
    <w:unhideWhenUsed/>
    <w:rsid w:val="00401A6B"/>
    <w:pPr>
      <w:spacing w:before="40" w:after="100" w:line="288" w:lineRule="auto"/>
      <w:ind w:left="220"/>
      <w:jc w:val="both"/>
    </w:pPr>
    <w:rPr>
      <w:rFonts w:asciiTheme="minorHAnsi" w:eastAsiaTheme="minorHAnsi" w:hAnsiTheme="minorHAnsi"/>
      <w:color w:val="595959" w:themeColor="text1" w:themeTint="A6"/>
      <w:kern w:val="20"/>
      <w:sz w:val="20"/>
      <w:szCs w:val="20"/>
      <w:lang w:eastAsia="de-CH"/>
    </w:rPr>
  </w:style>
  <w:style w:type="paragraph" w:customStyle="1" w:styleId="Inhaltsverzeichnis3">
    <w:name w:val="Inhaltsverzeichnis 3"/>
    <w:basedOn w:val="Standard"/>
    <w:next w:val="Standard"/>
    <w:autoRedefine/>
    <w:uiPriority w:val="39"/>
    <w:semiHidden/>
    <w:unhideWhenUsed/>
    <w:rsid w:val="00401A6B"/>
    <w:pPr>
      <w:spacing w:before="40" w:after="100" w:line="288" w:lineRule="auto"/>
      <w:ind w:left="440"/>
      <w:jc w:val="both"/>
    </w:pPr>
    <w:rPr>
      <w:rFonts w:asciiTheme="minorHAnsi" w:eastAsiaTheme="minorHAnsi" w:hAnsiTheme="minorHAnsi"/>
      <w:color w:val="595959" w:themeColor="text1" w:themeTint="A6"/>
      <w:kern w:val="20"/>
      <w:sz w:val="20"/>
      <w:szCs w:val="20"/>
      <w:lang w:eastAsia="de-CH"/>
    </w:rPr>
  </w:style>
  <w:style w:type="paragraph" w:customStyle="1" w:styleId="Inhaltsverzeichnis4">
    <w:name w:val="Inhaltsverzeichnis 4"/>
    <w:basedOn w:val="Standard"/>
    <w:next w:val="Standard"/>
    <w:autoRedefine/>
    <w:uiPriority w:val="39"/>
    <w:semiHidden/>
    <w:unhideWhenUsed/>
    <w:rsid w:val="00401A6B"/>
    <w:pPr>
      <w:spacing w:before="40" w:after="100" w:line="288" w:lineRule="auto"/>
      <w:ind w:left="660"/>
      <w:jc w:val="both"/>
    </w:pPr>
    <w:rPr>
      <w:rFonts w:asciiTheme="minorHAnsi" w:eastAsiaTheme="minorHAnsi" w:hAnsiTheme="minorHAnsi"/>
      <w:color w:val="595959" w:themeColor="text1" w:themeTint="A6"/>
      <w:kern w:val="20"/>
      <w:sz w:val="20"/>
      <w:szCs w:val="20"/>
      <w:lang w:eastAsia="de-CH"/>
    </w:rPr>
  </w:style>
  <w:style w:type="paragraph" w:customStyle="1" w:styleId="Inhaltsverzeichnis5">
    <w:name w:val="Inhaltsverzeichnis 5"/>
    <w:basedOn w:val="Standard"/>
    <w:next w:val="Standard"/>
    <w:autoRedefine/>
    <w:uiPriority w:val="39"/>
    <w:semiHidden/>
    <w:unhideWhenUsed/>
    <w:rsid w:val="00401A6B"/>
    <w:pPr>
      <w:spacing w:before="40" w:after="100" w:line="288" w:lineRule="auto"/>
      <w:ind w:left="880"/>
      <w:jc w:val="both"/>
    </w:pPr>
    <w:rPr>
      <w:rFonts w:asciiTheme="minorHAnsi" w:eastAsiaTheme="minorHAnsi" w:hAnsiTheme="minorHAnsi"/>
      <w:color w:val="595959" w:themeColor="text1" w:themeTint="A6"/>
      <w:kern w:val="20"/>
      <w:sz w:val="20"/>
      <w:szCs w:val="20"/>
      <w:lang w:eastAsia="de-CH"/>
    </w:rPr>
  </w:style>
  <w:style w:type="paragraph" w:customStyle="1" w:styleId="Inhaltsverzeichnis6">
    <w:name w:val="Inhaltsverzeichnis 6"/>
    <w:basedOn w:val="Standard"/>
    <w:next w:val="Standard"/>
    <w:autoRedefine/>
    <w:uiPriority w:val="39"/>
    <w:semiHidden/>
    <w:unhideWhenUsed/>
    <w:rsid w:val="00401A6B"/>
    <w:pPr>
      <w:spacing w:before="40" w:after="100" w:line="288" w:lineRule="auto"/>
      <w:ind w:left="1100"/>
      <w:jc w:val="both"/>
    </w:pPr>
    <w:rPr>
      <w:rFonts w:asciiTheme="minorHAnsi" w:eastAsiaTheme="minorHAnsi" w:hAnsiTheme="minorHAnsi"/>
      <w:color w:val="595959" w:themeColor="text1" w:themeTint="A6"/>
      <w:kern w:val="20"/>
      <w:sz w:val="20"/>
      <w:szCs w:val="20"/>
      <w:lang w:eastAsia="de-CH"/>
    </w:rPr>
  </w:style>
  <w:style w:type="paragraph" w:customStyle="1" w:styleId="Inhaltsverzeichnis7">
    <w:name w:val="Inhaltsverzeichnis 7"/>
    <w:basedOn w:val="Standard"/>
    <w:next w:val="Standard"/>
    <w:autoRedefine/>
    <w:uiPriority w:val="39"/>
    <w:semiHidden/>
    <w:unhideWhenUsed/>
    <w:rsid w:val="00401A6B"/>
    <w:pPr>
      <w:spacing w:before="40" w:after="100" w:line="288" w:lineRule="auto"/>
      <w:ind w:left="1320"/>
      <w:jc w:val="both"/>
    </w:pPr>
    <w:rPr>
      <w:rFonts w:asciiTheme="minorHAnsi" w:eastAsiaTheme="minorHAnsi" w:hAnsiTheme="minorHAnsi"/>
      <w:color w:val="595959" w:themeColor="text1" w:themeTint="A6"/>
      <w:kern w:val="20"/>
      <w:sz w:val="20"/>
      <w:szCs w:val="20"/>
      <w:lang w:eastAsia="de-CH"/>
    </w:rPr>
  </w:style>
  <w:style w:type="paragraph" w:customStyle="1" w:styleId="Inhaltsverzeichnis8">
    <w:name w:val="Inhaltsverzeichnis 8"/>
    <w:basedOn w:val="Standard"/>
    <w:next w:val="Standard"/>
    <w:autoRedefine/>
    <w:uiPriority w:val="39"/>
    <w:semiHidden/>
    <w:unhideWhenUsed/>
    <w:rsid w:val="00401A6B"/>
    <w:pPr>
      <w:spacing w:before="40" w:after="100" w:line="288" w:lineRule="auto"/>
      <w:ind w:left="1540"/>
      <w:jc w:val="both"/>
    </w:pPr>
    <w:rPr>
      <w:rFonts w:asciiTheme="minorHAnsi" w:eastAsiaTheme="minorHAnsi" w:hAnsiTheme="minorHAnsi"/>
      <w:color w:val="595959" w:themeColor="text1" w:themeTint="A6"/>
      <w:kern w:val="20"/>
      <w:sz w:val="20"/>
      <w:szCs w:val="20"/>
      <w:lang w:eastAsia="de-CH"/>
    </w:rPr>
  </w:style>
  <w:style w:type="paragraph" w:customStyle="1" w:styleId="Inhaltsverzeichnis9">
    <w:name w:val="Inhaltsverzeichnis 9"/>
    <w:basedOn w:val="Standard"/>
    <w:next w:val="Standard"/>
    <w:autoRedefine/>
    <w:uiPriority w:val="39"/>
    <w:semiHidden/>
    <w:unhideWhenUsed/>
    <w:rsid w:val="00401A6B"/>
    <w:pPr>
      <w:spacing w:before="40" w:after="100" w:line="288" w:lineRule="auto"/>
      <w:ind w:left="1760"/>
      <w:jc w:val="both"/>
    </w:pPr>
    <w:rPr>
      <w:rFonts w:asciiTheme="minorHAnsi" w:eastAsiaTheme="minorHAnsi" w:hAnsiTheme="minorHAnsi"/>
      <w:color w:val="595959" w:themeColor="text1" w:themeTint="A6"/>
      <w:kern w:val="20"/>
      <w:sz w:val="20"/>
      <w:szCs w:val="20"/>
      <w:lang w:eastAsia="de-CH"/>
    </w:rPr>
  </w:style>
  <w:style w:type="paragraph" w:customStyle="1" w:styleId="Tabellenberschrift">
    <w:name w:val="Tabellenüberschrift"/>
    <w:basedOn w:val="Standard"/>
    <w:uiPriority w:val="10"/>
    <w:qFormat/>
    <w:rsid w:val="00401A6B"/>
    <w:pPr>
      <w:keepNext/>
      <w:pBdr>
        <w:top w:val="single" w:sz="4" w:space="1" w:color="F0A22E" w:themeColor="accent1"/>
        <w:left w:val="single" w:sz="4" w:space="6" w:color="F0A22E" w:themeColor="accent1"/>
        <w:bottom w:val="single" w:sz="4" w:space="2" w:color="F0A22E" w:themeColor="accent1"/>
        <w:right w:val="single" w:sz="4" w:space="6" w:color="F0A22E" w:themeColor="accent1"/>
      </w:pBdr>
      <w:shd w:val="clear" w:color="auto" w:fill="F0A22E" w:themeFill="accent1"/>
      <w:spacing w:before="160" w:after="160" w:line="240" w:lineRule="auto"/>
      <w:ind w:left="144" w:right="144"/>
      <w:jc w:val="both"/>
    </w:pPr>
    <w:rPr>
      <w:rFonts w:asciiTheme="majorHAnsi" w:eastAsiaTheme="majorEastAsia" w:hAnsiTheme="majorHAnsi" w:cstheme="majorBidi"/>
      <w:caps/>
      <w:color w:val="FFFFFF" w:themeColor="background1"/>
      <w:kern w:val="20"/>
      <w:sz w:val="24"/>
      <w:szCs w:val="20"/>
      <w:lang w:eastAsia="de-CH"/>
    </w:rPr>
  </w:style>
  <w:style w:type="paragraph" w:customStyle="1" w:styleId="Firmeninfos">
    <w:name w:val="Firmeninfos"/>
    <w:basedOn w:val="Standard"/>
    <w:uiPriority w:val="2"/>
    <w:qFormat/>
    <w:rsid w:val="00401A6B"/>
    <w:pPr>
      <w:spacing w:before="40" w:after="40" w:line="288" w:lineRule="auto"/>
      <w:jc w:val="both"/>
    </w:pPr>
    <w:rPr>
      <w:rFonts w:asciiTheme="minorHAnsi" w:eastAsiaTheme="minorHAnsi" w:hAnsiTheme="minorHAnsi"/>
      <w:color w:val="595959" w:themeColor="text1" w:themeTint="A6"/>
      <w:kern w:val="20"/>
      <w:sz w:val="20"/>
      <w:szCs w:val="20"/>
      <w:lang w:eastAsia="de-CH"/>
    </w:rPr>
  </w:style>
  <w:style w:type="table" w:customStyle="1" w:styleId="Finanztabelle">
    <w:name w:val="Finanztabelle"/>
    <w:basedOn w:val="NormaleTabelle"/>
    <w:uiPriority w:val="99"/>
    <w:rsid w:val="00401A6B"/>
    <w:pPr>
      <w:spacing w:before="40" w:after="0" w:line="240" w:lineRule="auto"/>
      <w:ind w:left="144" w:right="144"/>
      <w:jc w:val="right"/>
    </w:pPr>
    <w:rPr>
      <w:rFonts w:eastAsiaTheme="minorHAnsi"/>
      <w:color w:val="595959" w:themeColor="text1" w:themeTint="A6"/>
      <w:sz w:val="20"/>
      <w:szCs w:val="20"/>
      <w:lang w:val="de-DE" w:eastAsia="de-CH"/>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F0A22E" w:themeColor="accent1"/>
        <w:sz w:val="22"/>
      </w:rPr>
      <w:tblPr/>
      <w:tcPr>
        <w:vAlign w:val="bottom"/>
      </w:tcPr>
    </w:tblStylePr>
    <w:tblStylePr w:type="firstCol">
      <w:pPr>
        <w:wordWrap/>
        <w:jc w:val="left"/>
      </w:pPr>
      <w:rPr>
        <w:b/>
      </w:rPr>
    </w:tblStylePr>
  </w:style>
  <w:style w:type="numbering" w:customStyle="1" w:styleId="Jahresbericht">
    <w:name w:val="Jahresbericht"/>
    <w:uiPriority w:val="99"/>
    <w:rsid w:val="00401A6B"/>
    <w:pPr>
      <w:numPr>
        <w:numId w:val="9"/>
      </w:numPr>
    </w:pPr>
  </w:style>
  <w:style w:type="paragraph" w:customStyle="1" w:styleId="Exposee">
    <w:name w:val="Exposee"/>
    <w:basedOn w:val="Standard"/>
    <w:link w:val="ExposeeZchn"/>
    <w:uiPriority w:val="20"/>
    <w:qFormat/>
    <w:rsid w:val="00401A6B"/>
    <w:pPr>
      <w:spacing w:before="360" w:after="0" w:line="240" w:lineRule="auto"/>
      <w:ind w:left="432" w:right="1080"/>
      <w:jc w:val="both"/>
    </w:pPr>
    <w:rPr>
      <w:rFonts w:asciiTheme="minorHAnsi" w:eastAsiaTheme="minorHAnsi" w:hAnsiTheme="minorHAnsi"/>
      <w:i/>
      <w:iCs/>
      <w:color w:val="7F7F7F" w:themeColor="text1" w:themeTint="80"/>
      <w:kern w:val="20"/>
      <w:sz w:val="28"/>
      <w:szCs w:val="20"/>
      <w:lang w:eastAsia="de-CH"/>
    </w:rPr>
  </w:style>
  <w:style w:type="paragraph" w:customStyle="1" w:styleId="Tabellentext">
    <w:name w:val="Tabellentext"/>
    <w:basedOn w:val="Standard"/>
    <w:uiPriority w:val="10"/>
    <w:qFormat/>
    <w:rsid w:val="00401A6B"/>
    <w:pPr>
      <w:spacing w:before="60" w:after="60" w:line="240" w:lineRule="auto"/>
      <w:ind w:left="144" w:right="144"/>
      <w:jc w:val="both"/>
    </w:pPr>
    <w:rPr>
      <w:rFonts w:asciiTheme="minorHAnsi" w:eastAsiaTheme="minorHAnsi" w:hAnsiTheme="minorHAnsi"/>
      <w:color w:val="595959" w:themeColor="text1" w:themeTint="A6"/>
      <w:kern w:val="20"/>
      <w:sz w:val="20"/>
      <w:szCs w:val="20"/>
      <w:lang w:eastAsia="de-CH"/>
    </w:rPr>
  </w:style>
  <w:style w:type="paragraph" w:customStyle="1" w:styleId="UmgekehrteTabellenberschrift">
    <w:name w:val="Umgekehrte Tabellenüberschrift"/>
    <w:basedOn w:val="Standard"/>
    <w:uiPriority w:val="10"/>
    <w:qFormat/>
    <w:rsid w:val="00401A6B"/>
    <w:pPr>
      <w:spacing w:before="40" w:after="40" w:line="240" w:lineRule="auto"/>
      <w:ind w:left="144" w:right="144"/>
      <w:jc w:val="both"/>
    </w:pPr>
    <w:rPr>
      <w:rFonts w:asciiTheme="majorHAnsi" w:eastAsiaTheme="majorEastAsia" w:hAnsiTheme="majorHAnsi" w:cstheme="majorBidi"/>
      <w:caps/>
      <w:color w:val="FFFFFF" w:themeColor="background1"/>
      <w:kern w:val="20"/>
      <w:sz w:val="24"/>
      <w:szCs w:val="20"/>
      <w:lang w:eastAsia="de-CH"/>
    </w:rPr>
  </w:style>
  <w:style w:type="paragraph" w:customStyle="1" w:styleId="Kopfzeileschattiert">
    <w:name w:val="Kopfzeile schattiert"/>
    <w:basedOn w:val="Standard"/>
    <w:uiPriority w:val="99"/>
    <w:qFormat/>
    <w:rsid w:val="00401A6B"/>
    <w:pPr>
      <w:pBdr>
        <w:top w:val="single" w:sz="2" w:space="6" w:color="F0A22E" w:themeColor="accent1"/>
        <w:left w:val="single" w:sz="2" w:space="20" w:color="F0A22E" w:themeColor="accent1"/>
        <w:bottom w:val="single" w:sz="2" w:space="6" w:color="F0A22E" w:themeColor="accent1"/>
        <w:right w:val="single" w:sz="2" w:space="20" w:color="F0A22E" w:themeColor="accent1"/>
      </w:pBdr>
      <w:shd w:val="clear" w:color="auto" w:fill="F0A22E" w:themeFill="accent1"/>
      <w:spacing w:before="40" w:after="0" w:line="240" w:lineRule="auto"/>
      <w:jc w:val="both"/>
    </w:pPr>
    <w:rPr>
      <w:rFonts w:asciiTheme="majorHAnsi" w:eastAsiaTheme="majorEastAsia" w:hAnsiTheme="majorHAnsi" w:cstheme="majorBidi"/>
      <w:color w:val="FFFFFF" w:themeColor="background1"/>
      <w:kern w:val="20"/>
      <w:sz w:val="32"/>
      <w:szCs w:val="20"/>
      <w:lang w:eastAsia="de-CH"/>
    </w:rPr>
  </w:style>
  <w:style w:type="paragraph" w:customStyle="1" w:styleId="DetailInfos">
    <w:name w:val="DetailInfos"/>
    <w:basedOn w:val="Exposee"/>
    <w:link w:val="DetailInfosZchn"/>
    <w:qFormat/>
    <w:rsid w:val="00401A6B"/>
    <w:pPr>
      <w:spacing w:before="0"/>
      <w:ind w:left="431" w:right="1077"/>
      <w:jc w:val="left"/>
    </w:pPr>
  </w:style>
  <w:style w:type="character" w:customStyle="1" w:styleId="ExposeeZchn">
    <w:name w:val="Exposee Zchn"/>
    <w:basedOn w:val="Absatz-Standardschriftart"/>
    <w:link w:val="Exposee"/>
    <w:uiPriority w:val="20"/>
    <w:rsid w:val="00401A6B"/>
    <w:rPr>
      <w:rFonts w:eastAsiaTheme="minorHAnsi"/>
      <w:i/>
      <w:iCs/>
      <w:color w:val="7F7F7F" w:themeColor="text1" w:themeTint="80"/>
      <w:kern w:val="20"/>
      <w:sz w:val="28"/>
      <w:szCs w:val="20"/>
      <w:lang w:eastAsia="de-CH"/>
    </w:rPr>
  </w:style>
  <w:style w:type="character" w:customStyle="1" w:styleId="DetailInfosZchn">
    <w:name w:val="DetailInfos Zchn"/>
    <w:basedOn w:val="ExposeeZchn"/>
    <w:link w:val="DetailInfos"/>
    <w:rsid w:val="00401A6B"/>
    <w:rPr>
      <w:rFonts w:eastAsiaTheme="minorHAnsi"/>
      <w:i/>
      <w:iCs/>
      <w:color w:val="7F7F7F" w:themeColor="text1" w:themeTint="80"/>
      <w:kern w:val="20"/>
      <w:sz w:val="28"/>
      <w:szCs w:val="20"/>
      <w:lang w:eastAsia="de-CH"/>
    </w:rPr>
  </w:style>
  <w:style w:type="paragraph" w:customStyle="1" w:styleId="LeichteBetonung">
    <w:name w:val="Leichte Betonung"/>
    <w:basedOn w:val="Standard"/>
    <w:link w:val="LeichteBetonungZchn"/>
    <w:qFormat/>
    <w:rsid w:val="00401A6B"/>
    <w:pPr>
      <w:spacing w:before="40" w:after="160" w:line="288" w:lineRule="auto"/>
      <w:jc w:val="both"/>
    </w:pPr>
    <w:rPr>
      <w:rFonts w:asciiTheme="minorHAnsi" w:eastAsiaTheme="minorHAnsi" w:hAnsiTheme="minorHAnsi"/>
      <w:i/>
      <w:color w:val="808080" w:themeColor="background1" w:themeShade="80"/>
      <w:kern w:val="20"/>
      <w:sz w:val="20"/>
      <w:szCs w:val="20"/>
      <w:lang w:eastAsia="de-CH"/>
    </w:rPr>
  </w:style>
  <w:style w:type="paragraph" w:styleId="Literaturverzeichnis">
    <w:name w:val="Bibliography"/>
    <w:basedOn w:val="Standard"/>
    <w:next w:val="Standard"/>
    <w:uiPriority w:val="37"/>
    <w:unhideWhenUsed/>
    <w:rsid w:val="00401A6B"/>
    <w:pPr>
      <w:spacing w:before="40" w:after="160" w:line="288" w:lineRule="auto"/>
      <w:jc w:val="both"/>
    </w:pPr>
    <w:rPr>
      <w:rFonts w:asciiTheme="minorHAnsi" w:eastAsiaTheme="minorHAnsi" w:hAnsiTheme="minorHAnsi"/>
      <w:color w:val="595959" w:themeColor="text1" w:themeTint="A6"/>
      <w:kern w:val="20"/>
      <w:sz w:val="20"/>
      <w:szCs w:val="20"/>
      <w:lang w:eastAsia="de-CH"/>
    </w:rPr>
  </w:style>
  <w:style w:type="character" w:customStyle="1" w:styleId="LeichteBetonungZchn">
    <w:name w:val="Leichte Betonung Zchn"/>
    <w:basedOn w:val="Absatz-Standardschriftart"/>
    <w:link w:val="LeichteBetonung"/>
    <w:rsid w:val="00401A6B"/>
    <w:rPr>
      <w:rFonts w:eastAsiaTheme="minorHAnsi"/>
      <w:i/>
      <w:color w:val="808080" w:themeColor="background1" w:themeShade="80"/>
      <w:kern w:val="20"/>
      <w:sz w:val="20"/>
      <w:szCs w:val="20"/>
      <w:lang w:eastAsia="de-CH"/>
    </w:rPr>
  </w:style>
  <w:style w:type="paragraph" w:styleId="RGV-berschrift">
    <w:name w:val="toa heading"/>
    <w:basedOn w:val="berschrift1"/>
    <w:next w:val="Standard"/>
    <w:uiPriority w:val="99"/>
    <w:unhideWhenUsed/>
    <w:rsid w:val="00401A6B"/>
    <w:pPr>
      <w:keepNext w:val="0"/>
      <w:keepLines w:val="0"/>
      <w:pageBreakBefore/>
      <w:tabs>
        <w:tab w:val="left" w:pos="1588"/>
      </w:tabs>
      <w:spacing w:before="240" w:line="240" w:lineRule="auto"/>
    </w:pPr>
    <w:rPr>
      <w:rFonts w:asciiTheme="minorHAnsi" w:eastAsiaTheme="minorHAnsi" w:hAnsiTheme="minorHAnsi" w:cs="Arial"/>
      <w:b w:val="0"/>
      <w:iCs/>
      <w:color w:val="595959" w:themeColor="text1" w:themeTint="A6"/>
      <w:kern w:val="20"/>
      <w:sz w:val="36"/>
      <w:szCs w:val="24"/>
      <w:lang w:eastAsia="de-CH"/>
    </w:rPr>
  </w:style>
  <w:style w:type="paragraph" w:customStyle="1" w:styleId="Anwendungsfall">
    <w:name w:val="Anwendungsfall"/>
    <w:basedOn w:val="Standard"/>
    <w:next w:val="AnwendunsfallBeschreibung"/>
    <w:link w:val="AnwendungsfallZchn"/>
    <w:qFormat/>
    <w:rsid w:val="00401A6B"/>
    <w:pPr>
      <w:spacing w:before="40" w:after="160" w:line="288" w:lineRule="auto"/>
      <w:jc w:val="both"/>
    </w:pPr>
    <w:rPr>
      <w:rFonts w:asciiTheme="minorHAnsi" w:eastAsiaTheme="minorHAnsi" w:hAnsiTheme="minorHAnsi"/>
      <w:color w:val="808080" w:themeColor="background1" w:themeShade="80"/>
      <w:kern w:val="20"/>
      <w:sz w:val="20"/>
      <w:szCs w:val="20"/>
      <w:lang w:eastAsia="de-CH"/>
    </w:rPr>
  </w:style>
  <w:style w:type="paragraph" w:customStyle="1" w:styleId="AnwendunsfallBeschreibung">
    <w:name w:val="Anwendunsfall Beschreibung"/>
    <w:basedOn w:val="Standard"/>
    <w:link w:val="AnwendunsfallBeschreibungZchn"/>
    <w:qFormat/>
    <w:rsid w:val="00401A6B"/>
    <w:pPr>
      <w:spacing w:before="40" w:after="160" w:line="288" w:lineRule="auto"/>
      <w:ind w:left="720"/>
      <w:jc w:val="both"/>
    </w:pPr>
    <w:rPr>
      <w:rFonts w:asciiTheme="minorHAnsi" w:eastAsiaTheme="minorHAnsi" w:hAnsiTheme="minorHAnsi"/>
      <w:color w:val="595959" w:themeColor="text1" w:themeTint="A6"/>
      <w:kern w:val="20"/>
      <w:sz w:val="20"/>
      <w:szCs w:val="20"/>
      <w:lang w:eastAsia="de-CH"/>
    </w:rPr>
  </w:style>
  <w:style w:type="character" w:customStyle="1" w:styleId="AnwendungsfallZchn">
    <w:name w:val="Anwendungsfall Zchn"/>
    <w:basedOn w:val="Absatz-Standardschriftart"/>
    <w:link w:val="Anwendungsfall"/>
    <w:rsid w:val="00401A6B"/>
    <w:rPr>
      <w:rFonts w:eastAsiaTheme="minorHAnsi"/>
      <w:color w:val="808080" w:themeColor="background1" w:themeShade="80"/>
      <w:kern w:val="20"/>
      <w:sz w:val="20"/>
      <w:szCs w:val="20"/>
      <w:lang w:eastAsia="de-CH"/>
    </w:rPr>
  </w:style>
  <w:style w:type="character" w:customStyle="1" w:styleId="AnwendunsfallBeschreibungZchn">
    <w:name w:val="Anwendunsfall Beschreibung Zchn"/>
    <w:basedOn w:val="Absatz-Standardschriftart"/>
    <w:link w:val="AnwendunsfallBeschreibung"/>
    <w:rsid w:val="00401A6B"/>
    <w:rPr>
      <w:rFonts w:eastAsiaTheme="minorHAnsi"/>
      <w:color w:val="595959" w:themeColor="text1" w:themeTint="A6"/>
      <w:kern w:val="20"/>
      <w:sz w:val="20"/>
      <w:szCs w:val="20"/>
      <w:lang w:eastAsia="de-CH"/>
    </w:rPr>
  </w:style>
  <w:style w:type="character" w:customStyle="1" w:styleId="highlightedsearchterm">
    <w:name w:val="highlightedsearchterm"/>
    <w:basedOn w:val="Absatz-Standardschriftart"/>
    <w:rsid w:val="00401A6B"/>
  </w:style>
  <w:style w:type="table" w:customStyle="1" w:styleId="Listentabelle2Akzent11">
    <w:name w:val="Listentabelle 2 – Akzent 11"/>
    <w:basedOn w:val="NormaleTabelle"/>
    <w:uiPriority w:val="47"/>
    <w:rsid w:val="00401A6B"/>
    <w:pPr>
      <w:spacing w:before="40" w:after="0" w:line="240" w:lineRule="auto"/>
    </w:pPr>
    <w:rPr>
      <w:rFonts w:eastAsiaTheme="minorHAnsi"/>
      <w:color w:val="595959" w:themeColor="text1" w:themeTint="A6"/>
      <w:sz w:val="20"/>
      <w:szCs w:val="20"/>
      <w:lang w:val="de-DE" w:eastAsia="de-CH"/>
    </w:rPr>
    <w:tblPr>
      <w:tblStyleRowBandSize w:val="1"/>
      <w:tblStyleColBandSize w:val="1"/>
      <w:tblBorders>
        <w:top w:val="single" w:sz="4" w:space="0" w:color="F6C681" w:themeColor="accent1" w:themeTint="99"/>
        <w:bottom w:val="single" w:sz="4" w:space="0" w:color="F6C681" w:themeColor="accent1" w:themeTint="99"/>
        <w:insideH w:val="single" w:sz="4" w:space="0" w:color="F6C68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ECD5" w:themeFill="accent1" w:themeFillTint="33"/>
      </w:tcPr>
    </w:tblStylePr>
    <w:tblStylePr w:type="band1Horz">
      <w:tblPr/>
      <w:tcPr>
        <w:shd w:val="clear" w:color="auto" w:fill="FCECD5" w:themeFill="accent1" w:themeFillTint="33"/>
      </w:tcPr>
    </w:tblStylePr>
  </w:style>
  <w:style w:type="paragraph" w:customStyle="1" w:styleId="TextCDB">
    <w:name w:val="Text_CDB"/>
    <w:basedOn w:val="Standard"/>
    <w:rsid w:val="00401A6B"/>
    <w:pPr>
      <w:spacing w:after="120" w:line="264" w:lineRule="auto"/>
    </w:pPr>
    <w:rPr>
      <w:rFonts w:ascii="Arial" w:eastAsia="Times New Roman" w:hAnsi="Arial" w:cs="Times New Roman"/>
      <w:lang w:val="en-US" w:eastAsia="de-DE"/>
    </w:rPr>
  </w:style>
  <w:style w:type="character" w:customStyle="1" w:styleId="pln">
    <w:name w:val="pln"/>
    <w:basedOn w:val="Absatz-Standardschriftart"/>
    <w:rsid w:val="00401A6B"/>
  </w:style>
  <w:style w:type="character" w:customStyle="1" w:styleId="pun">
    <w:name w:val="pun"/>
    <w:basedOn w:val="Absatz-Standardschriftart"/>
    <w:rsid w:val="00401A6B"/>
  </w:style>
  <w:style w:type="character" w:customStyle="1" w:styleId="typ">
    <w:name w:val="typ"/>
    <w:basedOn w:val="Absatz-Standardschriftart"/>
    <w:rsid w:val="00401A6B"/>
  </w:style>
  <w:style w:type="character" w:customStyle="1" w:styleId="kwd">
    <w:name w:val="kwd"/>
    <w:basedOn w:val="Absatz-Standardschriftart"/>
    <w:rsid w:val="00401A6B"/>
  </w:style>
  <w:style w:type="character" w:customStyle="1" w:styleId="lit">
    <w:name w:val="lit"/>
    <w:basedOn w:val="Absatz-Standardschriftart"/>
    <w:rsid w:val="00401A6B"/>
  </w:style>
  <w:style w:type="table" w:customStyle="1" w:styleId="EinfacheTabelle51">
    <w:name w:val="Einfache Tabelle 51"/>
    <w:basedOn w:val="NormaleTabelle"/>
    <w:uiPriority w:val="45"/>
    <w:rsid w:val="00401A6B"/>
    <w:pPr>
      <w:spacing w:after="0" w:line="240" w:lineRule="auto"/>
    </w:pPr>
    <w:rPr>
      <w:rFonts w:eastAsiaTheme="minorHAnsi" w:cs="Times New Roman"/>
      <w:kern w:val="24"/>
      <w:sz w:val="23"/>
      <w:szCs w:val="20"/>
      <w:lang w:eastAsia="de-CH"/>
      <w14:ligatures w14:val="standardContextual"/>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itternetztabelle1hellAkzent11">
    <w:name w:val="Gitternetztabelle 1 hell  – Akzent 11"/>
    <w:basedOn w:val="NormaleTabelle"/>
    <w:uiPriority w:val="46"/>
    <w:rsid w:val="00401A6B"/>
    <w:pPr>
      <w:spacing w:after="0" w:line="240" w:lineRule="auto"/>
    </w:pPr>
    <w:rPr>
      <w:rFonts w:eastAsiaTheme="minorHAnsi" w:cs="Times New Roman"/>
      <w:kern w:val="24"/>
      <w:sz w:val="23"/>
      <w:szCs w:val="20"/>
      <w:lang w:eastAsia="de-CH"/>
      <w14:ligatures w14:val="standardContextual"/>
    </w:rPr>
    <w:tblPr>
      <w:tblStyleRowBandSize w:val="1"/>
      <w:tblStyleColBandSize w:val="1"/>
      <w:tblBorders>
        <w:top w:val="single" w:sz="4" w:space="0" w:color="F9D9AB" w:themeColor="accent1" w:themeTint="66"/>
        <w:left w:val="single" w:sz="4" w:space="0" w:color="F9D9AB" w:themeColor="accent1" w:themeTint="66"/>
        <w:bottom w:val="single" w:sz="4" w:space="0" w:color="F9D9AB" w:themeColor="accent1" w:themeTint="66"/>
        <w:right w:val="single" w:sz="4" w:space="0" w:color="F9D9AB" w:themeColor="accent1" w:themeTint="66"/>
        <w:insideH w:val="single" w:sz="4" w:space="0" w:color="F9D9AB" w:themeColor="accent1" w:themeTint="66"/>
        <w:insideV w:val="single" w:sz="4" w:space="0" w:color="F9D9AB" w:themeColor="accent1" w:themeTint="66"/>
      </w:tblBorders>
    </w:tblPr>
    <w:tblStylePr w:type="firstRow">
      <w:rPr>
        <w:b/>
        <w:bCs/>
      </w:rPr>
      <w:tblPr/>
      <w:tcPr>
        <w:tcBorders>
          <w:bottom w:val="single" w:sz="12" w:space="0" w:color="F6C681" w:themeColor="accent1" w:themeTint="99"/>
        </w:tcBorders>
      </w:tcPr>
    </w:tblStylePr>
    <w:tblStylePr w:type="lastRow">
      <w:rPr>
        <w:b/>
        <w:bCs/>
      </w:rPr>
      <w:tblPr/>
      <w:tcPr>
        <w:tcBorders>
          <w:top w:val="double" w:sz="2" w:space="0" w:color="F6C681" w:themeColor="accent1" w:themeTint="99"/>
        </w:tcBorders>
      </w:tcPr>
    </w:tblStylePr>
    <w:tblStylePr w:type="firstCol">
      <w:rPr>
        <w:b/>
        <w:bCs/>
      </w:rPr>
    </w:tblStylePr>
    <w:tblStylePr w:type="lastCol">
      <w:rPr>
        <w:b/>
        <w:bCs/>
      </w:rPr>
    </w:tblStylePr>
  </w:style>
  <w:style w:type="character" w:styleId="BesuchterHyperlink0">
    <w:name w:val="FollowedHyperlink"/>
    <w:basedOn w:val="Absatz-Standardschriftart"/>
    <w:uiPriority w:val="99"/>
    <w:semiHidden/>
    <w:unhideWhenUsed/>
    <w:rsid w:val="00401A6B"/>
    <w:rPr>
      <w:color w:val="FFC42F" w:themeColor="followedHyperlink"/>
      <w:u w:val="single"/>
    </w:rPr>
  </w:style>
  <w:style w:type="paragraph" w:customStyle="1" w:styleId="Console">
    <w:name w:val="Console"/>
    <w:basedOn w:val="Standard"/>
    <w:link w:val="ConsoleZchn"/>
    <w:rsid w:val="00401A6B"/>
    <w:pPr>
      <w:pBdr>
        <w:top w:val="single" w:sz="4" w:space="1" w:color="auto"/>
        <w:left w:val="single" w:sz="4" w:space="4" w:color="auto"/>
        <w:bottom w:val="single" w:sz="4" w:space="1" w:color="auto"/>
        <w:right w:val="single" w:sz="4" w:space="4" w:color="auto"/>
      </w:pBdr>
      <w:spacing w:after="0" w:line="240" w:lineRule="auto"/>
    </w:pPr>
    <w:rPr>
      <w:rFonts w:ascii="Courier New" w:eastAsiaTheme="minorHAnsi" w:hAnsi="Courier New" w:cs="Times New Roman"/>
      <w:kern w:val="24"/>
      <w:sz w:val="16"/>
      <w:szCs w:val="20"/>
      <w:shd w:val="clear" w:color="auto" w:fill="FFFFFF"/>
      <w:lang w:val="en-US" w:eastAsia="de-CH"/>
      <w14:ligatures w14:val="standardContextual"/>
    </w:rPr>
  </w:style>
  <w:style w:type="character" w:customStyle="1" w:styleId="ConsoleZchn">
    <w:name w:val="Console Zchn"/>
    <w:basedOn w:val="Absatz-Standardschriftart"/>
    <w:link w:val="Console"/>
    <w:rsid w:val="00401A6B"/>
    <w:rPr>
      <w:rFonts w:ascii="Courier New" w:eastAsiaTheme="minorHAnsi" w:hAnsi="Courier New" w:cs="Times New Roman"/>
      <w:kern w:val="24"/>
      <w:sz w:val="16"/>
      <w:szCs w:val="20"/>
      <w:lang w:val="en-US" w:eastAsia="de-CH"/>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Gelb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2015-09-09T00:00:00</PublishDate>
  <Abstract/>
  <CompanyAddress>REGENSDORF</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Gül13</b:Tag>
    <b:SourceType>Report</b:SourceType>
    <b:Guid>{B162DEE6-EEE5-492A-89A3-D7A28E2A79F4}</b:Guid>
    <b:Title>Semesterübergreifende Aufgabenrealisierung durch praktische Projektarbeit</b:Title>
    <b:Year>2013</b:Year>
    <b:Author>
      <b:Author>
        <b:NameList>
          <b:Person>
            <b:Last>Gülke</b:Last>
            <b:First>Prof.</b:First>
            <b:Middle>Dr. Norbert</b:Middle>
          </b:Person>
        </b:NameList>
      </b:Author>
    </b:Author>
    <b:Institution>Fachhochschule Leibnitz</b:Institution>
    <b:ShortTitle>Lastenheft studentische Projekte</b:ShortTitl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309646-CF63-45B5-AB32-54E45A40A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1179</Words>
  <Characters>7429</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Lastenheft / Projektauftrag</vt:lpstr>
    </vt:vector>
  </TitlesOfParts>
  <Company>BSC Inf 2013.ZH1</Company>
  <LinksUpToDate>false</LinksUpToDate>
  <CharactersWithSpaces>8591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 / Projektauftrag</dc:title>
  <dc:subject>Garden Designer</dc:subject>
  <dc:creator>Tobias Lanz</dc:creator>
  <cp:keywords/>
  <dc:description/>
  <cp:lastModifiedBy>mejdin</cp:lastModifiedBy>
  <cp:revision>11</cp:revision>
  <dcterms:created xsi:type="dcterms:W3CDTF">2015-09-09T16:42:00Z</dcterms:created>
  <dcterms:modified xsi:type="dcterms:W3CDTF">2015-09-10T16:16:00Z</dcterms:modified>
  <cp:category>Projektarbeit</cp:category>
</cp:coreProperties>
</file>