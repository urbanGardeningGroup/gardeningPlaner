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15C" w:rsidRDefault="009D615C" w:rsidP="009D615C">
      <w:pPr>
        <w:pStyle w:val="berschrift1"/>
        <w:numPr>
          <w:ilvl w:val="0"/>
          <w:numId w:val="0"/>
        </w:numPr>
        <w:ind w:left="432" w:hanging="432"/>
      </w:pPr>
      <w:bookmarkStart w:id="0" w:name="_Toc428956774"/>
      <w:bookmarkStart w:id="1" w:name="_GoBack"/>
      <w:bookmarkEnd w:id="1"/>
      <w:r>
        <w:t>Risiken</w:t>
      </w:r>
      <w:bookmarkEnd w:id="0"/>
    </w:p>
    <w:p w:rsidR="009D615C" w:rsidRPr="00472AB4" w:rsidRDefault="009D615C" w:rsidP="009D615C">
      <w:pPr>
        <w:rPr>
          <w:b/>
          <w:sz w:val="28"/>
          <w:szCs w:val="28"/>
        </w:rPr>
      </w:pPr>
      <w:r>
        <w:rPr>
          <w:b/>
          <w:sz w:val="28"/>
          <w:szCs w:val="28"/>
        </w:rPr>
        <w:t>R</w:t>
      </w:r>
      <w:r w:rsidRPr="00472AB4">
        <w:rPr>
          <w:b/>
          <w:sz w:val="28"/>
          <w:szCs w:val="28"/>
        </w:rPr>
        <w:t>isiken hinsicht</w:t>
      </w:r>
      <w:r>
        <w:rPr>
          <w:b/>
          <w:sz w:val="28"/>
          <w:szCs w:val="28"/>
        </w:rPr>
        <w:t>lich der personellen Ressourcen</w:t>
      </w:r>
    </w:p>
    <w:p w:rsidR="009D615C" w:rsidRPr="0069779A" w:rsidRDefault="009D615C" w:rsidP="009D615C">
      <w:pPr>
        <w:rPr>
          <w:sz w:val="24"/>
          <w:szCs w:val="24"/>
        </w:rPr>
      </w:pPr>
      <w:r>
        <w:rPr>
          <w:sz w:val="24"/>
          <w:szCs w:val="24"/>
        </w:rPr>
        <w:t>Das Projektteam besteht aus drei kompetenten Mitgliedern, welche in der Lage sind, die bestehenden Aufgaben erfolgreich zu lösen.</w:t>
      </w:r>
      <w:r w:rsidRPr="0069779A">
        <w:rPr>
          <w:sz w:val="24"/>
          <w:szCs w:val="24"/>
        </w:rPr>
        <w:t xml:space="preserve"> Die Erwartungen sind realistisch und machbar. Alle Teammitglieder stehen für die gesamte Projektdauer zur Verfügung, es besteht Gefahr das ein oder mehrere </w:t>
      </w:r>
      <w:r w:rsidRPr="00EE6B82">
        <w:rPr>
          <w:sz w:val="24"/>
          <w:szCs w:val="24"/>
        </w:rPr>
        <w:t>Teammietglieder teilweise oder ganz aussteigen.</w:t>
      </w:r>
      <w:r>
        <w:rPr>
          <w:sz w:val="24"/>
          <w:szCs w:val="24"/>
        </w:rPr>
        <w:t xml:space="preserve"> </w:t>
      </w:r>
    </w:p>
    <w:p w:rsidR="009D615C" w:rsidRPr="00472AB4" w:rsidRDefault="009D615C" w:rsidP="009D615C">
      <w:pPr>
        <w:rPr>
          <w:b/>
          <w:sz w:val="28"/>
          <w:szCs w:val="28"/>
        </w:rPr>
      </w:pPr>
      <w:r w:rsidRPr="00472AB4">
        <w:rPr>
          <w:b/>
          <w:sz w:val="28"/>
          <w:szCs w:val="28"/>
        </w:rPr>
        <w:t xml:space="preserve">Risiken hinsichtlich der </w:t>
      </w:r>
      <w:r>
        <w:rPr>
          <w:b/>
          <w:sz w:val="28"/>
          <w:szCs w:val="28"/>
        </w:rPr>
        <w:t>Zeitplanung</w:t>
      </w:r>
    </w:p>
    <w:p w:rsidR="009D615C" w:rsidRDefault="009D615C" w:rsidP="009D615C">
      <w:pPr>
        <w:spacing w:after="0"/>
        <w:rPr>
          <w:sz w:val="24"/>
          <w:szCs w:val="24"/>
        </w:rPr>
      </w:pPr>
      <w:r>
        <w:rPr>
          <w:sz w:val="24"/>
          <w:szCs w:val="24"/>
        </w:rPr>
        <w:t xml:space="preserve">Das Team ist noch nicht eingespielt. Besitz die nötige Ausstattung (Hardware, Software). </w:t>
      </w:r>
    </w:p>
    <w:p w:rsidR="009D615C" w:rsidRDefault="009D615C" w:rsidP="009D615C">
      <w:pPr>
        <w:spacing w:after="0"/>
        <w:rPr>
          <w:sz w:val="24"/>
          <w:szCs w:val="24"/>
        </w:rPr>
      </w:pPr>
      <w:r>
        <w:rPr>
          <w:sz w:val="24"/>
          <w:szCs w:val="24"/>
        </w:rPr>
        <w:t xml:space="preserve">Ein genauer Zeitplan wurde festgelegt und die Anforderungen wurden klar spezifiziert. Änderungen an Anforderungen sind eher nicht zu erwarten. </w:t>
      </w:r>
    </w:p>
    <w:p w:rsidR="009D615C" w:rsidRDefault="009D615C" w:rsidP="009D615C">
      <w:pPr>
        <w:spacing w:after="0"/>
        <w:rPr>
          <w:sz w:val="24"/>
          <w:szCs w:val="24"/>
        </w:rPr>
      </w:pPr>
    </w:p>
    <w:p w:rsidR="009D615C" w:rsidRDefault="009D615C" w:rsidP="009D615C">
      <w:pPr>
        <w:rPr>
          <w:b/>
          <w:sz w:val="28"/>
          <w:szCs w:val="28"/>
        </w:rPr>
      </w:pPr>
      <w:r w:rsidRPr="00472AB4">
        <w:rPr>
          <w:b/>
          <w:sz w:val="28"/>
          <w:szCs w:val="28"/>
        </w:rPr>
        <w:t xml:space="preserve">Risiken hinsichtlich der </w:t>
      </w:r>
      <w:r>
        <w:rPr>
          <w:b/>
          <w:sz w:val="28"/>
          <w:szCs w:val="28"/>
        </w:rPr>
        <w:t>Kosten und Leistungen</w:t>
      </w:r>
    </w:p>
    <w:p w:rsidR="009D615C" w:rsidRDefault="009D615C" w:rsidP="009D615C">
      <w:pPr>
        <w:rPr>
          <w:sz w:val="24"/>
          <w:szCs w:val="24"/>
        </w:rPr>
      </w:pPr>
      <w:r>
        <w:rPr>
          <w:sz w:val="24"/>
          <w:szCs w:val="24"/>
        </w:rPr>
        <w:t xml:space="preserve">Es bestehen keine Risiken hinsichtlich der Kosten, weil wir keine Finanzielle ausgaben haben. Anforderungsspezifikation ist nicht zu komplex, es handelt sich um eine eigene Anwendung welche nicht in andere Systeme eingebunden werden muss. Es sind keine häufige Änderungen der Anforderungsspezifikation zu erwarten.  Die Teammitglieder haben die notwendigen Erfahrungen sind aber </w:t>
      </w:r>
      <w:r w:rsidRPr="00EE6B82">
        <w:rPr>
          <w:sz w:val="24"/>
          <w:szCs w:val="24"/>
        </w:rPr>
        <w:t>begrenzt verfügbar (ca. 8-16 Std/ Woche</w:t>
      </w:r>
      <w:r>
        <w:rPr>
          <w:b/>
          <w:sz w:val="24"/>
          <w:szCs w:val="24"/>
        </w:rPr>
        <w:t>)</w:t>
      </w:r>
    </w:p>
    <w:p w:rsidR="009D615C" w:rsidRDefault="009D615C" w:rsidP="009D615C">
      <w:pPr>
        <w:rPr>
          <w:b/>
          <w:sz w:val="28"/>
          <w:szCs w:val="28"/>
        </w:rPr>
      </w:pPr>
      <w:r w:rsidRPr="00472AB4">
        <w:rPr>
          <w:b/>
          <w:sz w:val="28"/>
          <w:szCs w:val="28"/>
        </w:rPr>
        <w:t xml:space="preserve">Risiken hinsichtlich der </w:t>
      </w:r>
      <w:r>
        <w:rPr>
          <w:b/>
          <w:sz w:val="28"/>
          <w:szCs w:val="28"/>
        </w:rPr>
        <w:t>Anforderungsspezifikation</w:t>
      </w:r>
    </w:p>
    <w:p w:rsidR="009D615C" w:rsidRDefault="009D615C" w:rsidP="009D615C">
      <w:pPr>
        <w:rPr>
          <w:sz w:val="24"/>
          <w:szCs w:val="24"/>
        </w:rPr>
      </w:pPr>
      <w:r>
        <w:rPr>
          <w:sz w:val="24"/>
          <w:szCs w:val="24"/>
        </w:rPr>
        <w:t xml:space="preserve">Die Anforderungen wurden formal spezifiziert und die Komplexität des Projekts ist allen Mitgliedern bekannt. Die geforderte Funktionalität der Software ist klar und verständlich. </w:t>
      </w:r>
    </w:p>
    <w:p w:rsidR="009D615C" w:rsidRDefault="009D615C" w:rsidP="009D615C">
      <w:pPr>
        <w:rPr>
          <w:b/>
          <w:sz w:val="28"/>
          <w:szCs w:val="28"/>
        </w:rPr>
      </w:pPr>
      <w:r w:rsidRPr="001F4795">
        <w:rPr>
          <w:b/>
          <w:sz w:val="28"/>
          <w:szCs w:val="28"/>
        </w:rPr>
        <w:t xml:space="preserve">Risiken extern bezogener Komponenten und extern ausgeführter Arbeiten </w:t>
      </w:r>
    </w:p>
    <w:p w:rsidR="009D615C" w:rsidRDefault="009D615C" w:rsidP="009D615C">
      <w:pPr>
        <w:rPr>
          <w:sz w:val="24"/>
          <w:szCs w:val="24"/>
        </w:rPr>
      </w:pPr>
      <w:r>
        <w:rPr>
          <w:sz w:val="24"/>
          <w:szCs w:val="24"/>
        </w:rPr>
        <w:t>Es sind keine externen Komponenten geplant, es werden auch keine Arbeiten von externen ausgeführt.</w:t>
      </w:r>
    </w:p>
    <w:p w:rsidR="009D615C" w:rsidRDefault="009D615C" w:rsidP="009D615C">
      <w:pPr>
        <w:rPr>
          <w:b/>
          <w:sz w:val="28"/>
          <w:szCs w:val="28"/>
        </w:rPr>
      </w:pPr>
      <w:r>
        <w:rPr>
          <w:b/>
          <w:sz w:val="28"/>
          <w:szCs w:val="28"/>
        </w:rPr>
        <w:t>Anwendungsbezogen Risiken</w:t>
      </w:r>
    </w:p>
    <w:p w:rsidR="009D615C" w:rsidRDefault="009D615C" w:rsidP="009D615C">
      <w:pPr>
        <w:rPr>
          <w:sz w:val="24"/>
          <w:szCs w:val="24"/>
        </w:rPr>
      </w:pPr>
      <w:r>
        <w:rPr>
          <w:sz w:val="24"/>
          <w:szCs w:val="24"/>
        </w:rPr>
        <w:t>Es sind keine Messverfahren der Performance während der Implementierung vorgesehen, es bestehen keine Performance Vorgaben, es wurde auch keine Tools zum Messen der Performance.</w:t>
      </w:r>
    </w:p>
    <w:p w:rsidR="009D615C" w:rsidRDefault="009D615C" w:rsidP="009D615C">
      <w:pPr>
        <w:rPr>
          <w:b/>
          <w:sz w:val="28"/>
          <w:szCs w:val="28"/>
        </w:rPr>
      </w:pPr>
      <w:r>
        <w:rPr>
          <w:b/>
          <w:sz w:val="28"/>
          <w:szCs w:val="28"/>
        </w:rPr>
        <w:t>Technische Risiken</w:t>
      </w:r>
    </w:p>
    <w:p w:rsidR="009D615C" w:rsidRDefault="009D615C" w:rsidP="009D615C">
      <w:pPr>
        <w:rPr>
          <w:sz w:val="24"/>
          <w:szCs w:val="24"/>
        </w:rPr>
      </w:pPr>
      <w:r>
        <w:rPr>
          <w:sz w:val="24"/>
          <w:szCs w:val="24"/>
        </w:rPr>
        <w:lastRenderedPageBreak/>
        <w:t>Alle notwendigen Technischen Voraussetzungen sind vorhanden (Hardware, Software) und auch die Teammitglieder sind geschult oder haben Erfahrungen mit dem Umgang mit Werkzeugen.</w:t>
      </w:r>
    </w:p>
    <w:p w:rsidR="009D615C" w:rsidRDefault="009D615C" w:rsidP="009D615C">
      <w:pPr>
        <w:rPr>
          <w:b/>
          <w:sz w:val="28"/>
          <w:szCs w:val="28"/>
        </w:rPr>
      </w:pPr>
      <w:r>
        <w:rPr>
          <w:b/>
          <w:sz w:val="28"/>
          <w:szCs w:val="28"/>
        </w:rPr>
        <w:t>Geschäftliche und kaufmännische Risiken</w:t>
      </w:r>
    </w:p>
    <w:p w:rsidR="009D615C" w:rsidRDefault="009D615C" w:rsidP="009D615C">
      <w:pPr>
        <w:rPr>
          <w:sz w:val="24"/>
          <w:szCs w:val="24"/>
        </w:rPr>
      </w:pPr>
      <w:r>
        <w:rPr>
          <w:sz w:val="24"/>
          <w:szCs w:val="24"/>
        </w:rPr>
        <w:t xml:space="preserve">Keine </w:t>
      </w:r>
    </w:p>
    <w:p w:rsidR="009D615C" w:rsidRDefault="009D615C" w:rsidP="009D615C">
      <w:pPr>
        <w:rPr>
          <w:b/>
          <w:sz w:val="28"/>
          <w:szCs w:val="28"/>
        </w:rPr>
      </w:pPr>
      <w:r>
        <w:rPr>
          <w:b/>
          <w:sz w:val="28"/>
          <w:szCs w:val="28"/>
        </w:rPr>
        <w:t>Risiken des Umfelds.</w:t>
      </w:r>
    </w:p>
    <w:p w:rsidR="009D615C" w:rsidRDefault="009D615C" w:rsidP="009D615C">
      <w:pPr>
        <w:rPr>
          <w:sz w:val="24"/>
          <w:szCs w:val="24"/>
        </w:rPr>
      </w:pPr>
      <w:r>
        <w:rPr>
          <w:sz w:val="24"/>
          <w:szCs w:val="24"/>
        </w:rPr>
        <w:t>Keine.</w:t>
      </w:r>
    </w:p>
    <w:p w:rsidR="009D615C" w:rsidRDefault="009D615C" w:rsidP="009D615C">
      <w:pPr>
        <w:rPr>
          <w:b/>
          <w:sz w:val="32"/>
          <w:szCs w:val="32"/>
        </w:rPr>
      </w:pPr>
      <w:r w:rsidRPr="00E5345D">
        <w:rPr>
          <w:b/>
          <w:sz w:val="32"/>
          <w:szCs w:val="32"/>
        </w:rPr>
        <w:t>Risikoanalyse</w:t>
      </w:r>
    </w:p>
    <w:p w:rsidR="009D615C" w:rsidRDefault="009D615C" w:rsidP="009D615C">
      <w:pPr>
        <w:rPr>
          <w:sz w:val="24"/>
          <w:szCs w:val="24"/>
        </w:rPr>
      </w:pPr>
      <w:r>
        <w:rPr>
          <w:sz w:val="24"/>
          <w:szCs w:val="24"/>
        </w:rPr>
        <w:t xml:space="preserve">Es besteht </w:t>
      </w:r>
      <w:r w:rsidRPr="00A637CB">
        <w:rPr>
          <w:sz w:val="24"/>
          <w:szCs w:val="24"/>
        </w:rPr>
        <w:t xml:space="preserve">Gefahr das ein oder mehrere Teammietglieder </w:t>
      </w:r>
      <w:r>
        <w:rPr>
          <w:sz w:val="24"/>
          <w:szCs w:val="24"/>
        </w:rPr>
        <w:t xml:space="preserve">vom Projekt aussteigen. </w:t>
      </w:r>
    </w:p>
    <w:p w:rsidR="009D615C" w:rsidRDefault="009D615C" w:rsidP="009D615C">
      <w:pPr>
        <w:rPr>
          <w:sz w:val="24"/>
          <w:szCs w:val="24"/>
        </w:rPr>
      </w:pPr>
      <w:r>
        <w:rPr>
          <w:sz w:val="24"/>
          <w:szCs w:val="24"/>
        </w:rPr>
        <w:t>Das Team ist nicht eingespielt.</w:t>
      </w:r>
    </w:p>
    <w:p w:rsidR="009D615C" w:rsidRDefault="009D615C" w:rsidP="009D615C">
      <w:pPr>
        <w:rPr>
          <w:sz w:val="24"/>
          <w:szCs w:val="24"/>
        </w:rPr>
      </w:pPr>
      <w:r>
        <w:rPr>
          <w:sz w:val="24"/>
          <w:szCs w:val="24"/>
        </w:rPr>
        <w:t>Begrenzte Verfügbarkeit den Teammitgliedern.</w:t>
      </w:r>
    </w:p>
    <w:p w:rsidR="009D615C" w:rsidRPr="00A637CB" w:rsidRDefault="009D615C" w:rsidP="009D615C">
      <w:pPr>
        <w:rPr>
          <w:sz w:val="24"/>
          <w:szCs w:val="24"/>
        </w:rPr>
      </w:pPr>
    </w:p>
    <w:p w:rsidR="009D615C" w:rsidRPr="00E5345D" w:rsidRDefault="009D615C" w:rsidP="009D615C">
      <w:pPr>
        <w:rPr>
          <w:b/>
          <w:sz w:val="32"/>
          <w:szCs w:val="32"/>
        </w:rPr>
      </w:pPr>
      <w:r>
        <w:rPr>
          <w:b/>
          <w:sz w:val="32"/>
          <w:szCs w:val="32"/>
        </w:rPr>
        <w:t>Massnahmenplanung</w:t>
      </w:r>
    </w:p>
    <w:p w:rsidR="009D615C" w:rsidRDefault="009D615C" w:rsidP="009D615C">
      <w:pPr>
        <w:rPr>
          <w:sz w:val="24"/>
          <w:szCs w:val="24"/>
        </w:rPr>
      </w:pPr>
      <w:r>
        <w:rPr>
          <w:sz w:val="24"/>
          <w:szCs w:val="24"/>
        </w:rPr>
        <w:t>Das Projektteam braucht Zeit um eingespielt zu werden. Das grösste Risiko im Projekt ist, das einer oder sogar zwei Mitglieder das Projekt verlassen. Die Wahrscheinlichkeit das einer die Gruppe verlässt ist ca. 50%, was als ‚</w:t>
      </w:r>
      <w:r w:rsidRPr="00AD00FD">
        <w:rPr>
          <w:b/>
          <w:sz w:val="24"/>
          <w:szCs w:val="24"/>
        </w:rPr>
        <w:t>möglicherweise</w:t>
      </w:r>
      <w:r>
        <w:rPr>
          <w:sz w:val="24"/>
          <w:szCs w:val="24"/>
        </w:rPr>
        <w:t xml:space="preserve">‘ einzustufen ist, und die Wahrscheinlichkeit das zwei die Gruppe verlassen ist eher </w:t>
      </w:r>
      <w:r w:rsidRPr="00AD00FD">
        <w:rPr>
          <w:b/>
          <w:sz w:val="24"/>
          <w:szCs w:val="24"/>
        </w:rPr>
        <w:t>unwahrscheinlich</w:t>
      </w:r>
      <w:r>
        <w:rPr>
          <w:sz w:val="24"/>
          <w:szCs w:val="24"/>
        </w:rPr>
        <w:t>.</w:t>
      </w:r>
    </w:p>
    <w:p w:rsidR="009D615C" w:rsidRDefault="009D615C" w:rsidP="009D615C">
      <w:pPr>
        <w:rPr>
          <w:ins w:id="2" w:author="Denis Bittante" w:date="2015-09-10T23:14:00Z"/>
          <w:sz w:val="24"/>
          <w:szCs w:val="24"/>
        </w:rPr>
      </w:pPr>
      <w:r>
        <w:rPr>
          <w:sz w:val="24"/>
          <w:szCs w:val="24"/>
        </w:rPr>
        <w:t xml:space="preserve">Wenn einer die Gruppe verlässt, übernehmen die restlichen zwei seine Aufgaben. Wenn zwei die Gruppe verlassen, dann wird kritisch für den gebliebenen. </w:t>
      </w:r>
    </w:p>
    <w:p w:rsidR="00A50DBD" w:rsidRDefault="00A50DBD"/>
    <w:sectPr w:rsidR="00A50D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A1094D"/>
    <w:multiLevelType w:val="multilevel"/>
    <w:tmpl w:val="08070025"/>
    <w:lvl w:ilvl="0">
      <w:start w:val="1"/>
      <w:numFmt w:val="decimal"/>
      <w:pStyle w:val="berschrift1"/>
      <w:lvlText w:val="%1"/>
      <w:lvlJc w:val="left"/>
      <w:pPr>
        <w:ind w:left="298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18C"/>
    <w:rsid w:val="0026318C"/>
    <w:rsid w:val="009D615C"/>
    <w:rsid w:val="00A50D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D615C"/>
    <w:rPr>
      <w:rFonts w:ascii="Segoe UI Light" w:eastAsiaTheme="minorEastAsia" w:hAnsi="Segoe UI Light"/>
    </w:rPr>
  </w:style>
  <w:style w:type="paragraph" w:styleId="berschrift1">
    <w:name w:val="heading 1"/>
    <w:basedOn w:val="Standard"/>
    <w:next w:val="Standard"/>
    <w:link w:val="berschrift1Zchn"/>
    <w:uiPriority w:val="9"/>
    <w:qFormat/>
    <w:rsid w:val="009D615C"/>
    <w:pPr>
      <w:keepNext/>
      <w:keepLines/>
      <w:numPr>
        <w:numId w:val="1"/>
      </w:numPr>
      <w:spacing w:before="480" w:after="0"/>
      <w:ind w:left="432"/>
      <w:outlineLvl w:val="0"/>
    </w:pPr>
    <w:rPr>
      <w:rFonts w:asciiTheme="majorHAnsi" w:eastAsiaTheme="majorEastAsia" w:hAnsiTheme="majorHAnsi" w:cstheme="majorBidi"/>
      <w:b/>
      <w:bCs/>
      <w:color w:val="808080" w:themeColor="background1" w:themeShade="80"/>
      <w:sz w:val="28"/>
      <w:szCs w:val="28"/>
    </w:rPr>
  </w:style>
  <w:style w:type="paragraph" w:styleId="berschrift2">
    <w:name w:val="heading 2"/>
    <w:basedOn w:val="Standard"/>
    <w:next w:val="Standard"/>
    <w:link w:val="berschrift2Zchn"/>
    <w:uiPriority w:val="1"/>
    <w:unhideWhenUsed/>
    <w:qFormat/>
    <w:rsid w:val="009D615C"/>
    <w:pPr>
      <w:keepNext/>
      <w:keepLines/>
      <w:numPr>
        <w:ilvl w:val="1"/>
        <w:numId w:val="1"/>
      </w:numPr>
      <w:spacing w:before="200" w:after="0"/>
      <w:outlineLvl w:val="1"/>
    </w:pPr>
    <w:rPr>
      <w:rFonts w:asciiTheme="majorHAnsi" w:eastAsiaTheme="majorEastAsia" w:hAnsiTheme="majorHAnsi" w:cstheme="majorBidi"/>
      <w:b/>
      <w:bCs/>
      <w:color w:val="A6A6A6" w:themeColor="background1" w:themeShade="A6"/>
      <w:sz w:val="26"/>
      <w:szCs w:val="26"/>
    </w:rPr>
  </w:style>
  <w:style w:type="paragraph" w:styleId="berschrift3">
    <w:name w:val="heading 3"/>
    <w:basedOn w:val="Standard"/>
    <w:next w:val="Standard"/>
    <w:link w:val="berschrift3Zchn"/>
    <w:uiPriority w:val="1"/>
    <w:unhideWhenUsed/>
    <w:qFormat/>
    <w:rsid w:val="009D615C"/>
    <w:pPr>
      <w:keepNext/>
      <w:keepLines/>
      <w:numPr>
        <w:ilvl w:val="2"/>
        <w:numId w:val="1"/>
      </w:numPr>
      <w:spacing w:before="200" w:after="0"/>
      <w:outlineLvl w:val="2"/>
    </w:pPr>
    <w:rPr>
      <w:rFonts w:asciiTheme="majorHAnsi" w:eastAsiaTheme="majorEastAsia" w:hAnsiTheme="majorHAnsi" w:cstheme="majorBidi"/>
      <w:b/>
      <w:bCs/>
      <w:color w:val="BFBFBF" w:themeColor="background1" w:themeShade="BF"/>
    </w:rPr>
  </w:style>
  <w:style w:type="paragraph" w:styleId="berschrift4">
    <w:name w:val="heading 4"/>
    <w:basedOn w:val="Standard"/>
    <w:next w:val="Standard"/>
    <w:link w:val="berschrift4Zchn"/>
    <w:uiPriority w:val="18"/>
    <w:unhideWhenUsed/>
    <w:qFormat/>
    <w:rsid w:val="009D615C"/>
    <w:pPr>
      <w:keepNext/>
      <w:keepLines/>
      <w:numPr>
        <w:ilvl w:val="3"/>
        <w:numId w:val="1"/>
      </w:numPr>
      <w:spacing w:before="200" w:after="0"/>
      <w:outlineLvl w:val="3"/>
    </w:pPr>
    <w:rPr>
      <w:rFonts w:asciiTheme="majorHAnsi" w:eastAsiaTheme="majorEastAsia" w:hAnsiTheme="majorHAnsi" w:cstheme="majorBidi"/>
      <w:b/>
      <w:bCs/>
      <w:i/>
      <w:iCs/>
      <w:color w:val="BFBFBF" w:themeColor="background1" w:themeShade="BF"/>
    </w:rPr>
  </w:style>
  <w:style w:type="paragraph" w:styleId="berschrift5">
    <w:name w:val="heading 5"/>
    <w:basedOn w:val="Standard"/>
    <w:next w:val="Standard"/>
    <w:link w:val="berschrift5Zchn"/>
    <w:uiPriority w:val="18"/>
    <w:unhideWhenUsed/>
    <w:qFormat/>
    <w:rsid w:val="009D615C"/>
    <w:pPr>
      <w:keepNext/>
      <w:keepLines/>
      <w:numPr>
        <w:ilvl w:val="4"/>
        <w:numId w:val="1"/>
      </w:numPr>
      <w:spacing w:before="200" w:after="0"/>
      <w:outlineLvl w:val="4"/>
    </w:pPr>
    <w:rPr>
      <w:rFonts w:asciiTheme="majorHAnsi" w:eastAsiaTheme="majorEastAsia" w:hAnsiTheme="majorHAnsi" w:cstheme="majorBidi"/>
      <w:color w:val="A6A6A6" w:themeColor="background1" w:themeShade="A6"/>
    </w:rPr>
  </w:style>
  <w:style w:type="paragraph" w:styleId="berschrift6">
    <w:name w:val="heading 6"/>
    <w:basedOn w:val="Standard"/>
    <w:next w:val="Standard"/>
    <w:link w:val="berschrift6Zchn"/>
    <w:uiPriority w:val="18"/>
    <w:unhideWhenUsed/>
    <w:qFormat/>
    <w:rsid w:val="009D615C"/>
    <w:pPr>
      <w:keepNext/>
      <w:keepLines/>
      <w:numPr>
        <w:ilvl w:val="5"/>
        <w:numId w:val="1"/>
      </w:numPr>
      <w:spacing w:before="200" w:after="0"/>
      <w:outlineLvl w:val="5"/>
    </w:pPr>
    <w:rPr>
      <w:rFonts w:asciiTheme="majorHAnsi" w:eastAsiaTheme="majorEastAsia" w:hAnsiTheme="majorHAnsi" w:cstheme="majorBidi"/>
      <w:i/>
      <w:iCs/>
      <w:color w:val="A6A6A6" w:themeColor="background1" w:themeShade="A6"/>
    </w:rPr>
  </w:style>
  <w:style w:type="paragraph" w:styleId="berschrift7">
    <w:name w:val="heading 7"/>
    <w:basedOn w:val="Standard"/>
    <w:next w:val="Standard"/>
    <w:link w:val="berschrift7Zchn"/>
    <w:uiPriority w:val="18"/>
    <w:unhideWhenUsed/>
    <w:qFormat/>
    <w:rsid w:val="009D61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unhideWhenUsed/>
    <w:qFormat/>
    <w:rsid w:val="009D615C"/>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18"/>
    <w:semiHidden/>
    <w:unhideWhenUsed/>
    <w:qFormat/>
    <w:rsid w:val="009D61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615C"/>
    <w:rPr>
      <w:rFonts w:asciiTheme="majorHAnsi" w:eastAsiaTheme="majorEastAsia" w:hAnsiTheme="majorHAnsi" w:cstheme="majorBidi"/>
      <w:b/>
      <w:bCs/>
      <w:color w:val="808080" w:themeColor="background1" w:themeShade="80"/>
      <w:sz w:val="28"/>
      <w:szCs w:val="28"/>
    </w:rPr>
  </w:style>
  <w:style w:type="character" w:customStyle="1" w:styleId="berschrift2Zchn">
    <w:name w:val="Überschrift 2 Zchn"/>
    <w:basedOn w:val="Absatz-Standardschriftart"/>
    <w:link w:val="berschrift2"/>
    <w:uiPriority w:val="1"/>
    <w:rsid w:val="009D615C"/>
    <w:rPr>
      <w:rFonts w:asciiTheme="majorHAnsi" w:eastAsiaTheme="majorEastAsia" w:hAnsiTheme="majorHAnsi" w:cstheme="majorBidi"/>
      <w:b/>
      <w:bCs/>
      <w:color w:val="A6A6A6" w:themeColor="background1" w:themeShade="A6"/>
      <w:sz w:val="26"/>
      <w:szCs w:val="26"/>
    </w:rPr>
  </w:style>
  <w:style w:type="character" w:customStyle="1" w:styleId="berschrift3Zchn">
    <w:name w:val="Überschrift 3 Zchn"/>
    <w:basedOn w:val="Absatz-Standardschriftart"/>
    <w:link w:val="berschrift3"/>
    <w:uiPriority w:val="1"/>
    <w:rsid w:val="009D615C"/>
    <w:rPr>
      <w:rFonts w:asciiTheme="majorHAnsi" w:eastAsiaTheme="majorEastAsia" w:hAnsiTheme="majorHAnsi" w:cstheme="majorBidi"/>
      <w:b/>
      <w:bCs/>
      <w:color w:val="BFBFBF" w:themeColor="background1" w:themeShade="BF"/>
    </w:rPr>
  </w:style>
  <w:style w:type="character" w:customStyle="1" w:styleId="berschrift4Zchn">
    <w:name w:val="Überschrift 4 Zchn"/>
    <w:basedOn w:val="Absatz-Standardschriftart"/>
    <w:link w:val="berschrift4"/>
    <w:uiPriority w:val="18"/>
    <w:rsid w:val="009D615C"/>
    <w:rPr>
      <w:rFonts w:asciiTheme="majorHAnsi" w:eastAsiaTheme="majorEastAsia" w:hAnsiTheme="majorHAnsi" w:cstheme="majorBidi"/>
      <w:b/>
      <w:bCs/>
      <w:i/>
      <w:iCs/>
      <w:color w:val="BFBFBF" w:themeColor="background1" w:themeShade="BF"/>
    </w:rPr>
  </w:style>
  <w:style w:type="character" w:customStyle="1" w:styleId="berschrift5Zchn">
    <w:name w:val="Überschrift 5 Zchn"/>
    <w:basedOn w:val="Absatz-Standardschriftart"/>
    <w:link w:val="berschrift5"/>
    <w:uiPriority w:val="18"/>
    <w:rsid w:val="009D615C"/>
    <w:rPr>
      <w:rFonts w:asciiTheme="majorHAnsi" w:eastAsiaTheme="majorEastAsia" w:hAnsiTheme="majorHAnsi" w:cstheme="majorBidi"/>
      <w:color w:val="A6A6A6" w:themeColor="background1" w:themeShade="A6"/>
    </w:rPr>
  </w:style>
  <w:style w:type="character" w:customStyle="1" w:styleId="berschrift6Zchn">
    <w:name w:val="Überschrift 6 Zchn"/>
    <w:basedOn w:val="Absatz-Standardschriftart"/>
    <w:link w:val="berschrift6"/>
    <w:uiPriority w:val="18"/>
    <w:rsid w:val="009D615C"/>
    <w:rPr>
      <w:rFonts w:asciiTheme="majorHAnsi" w:eastAsiaTheme="majorEastAsia" w:hAnsiTheme="majorHAnsi" w:cstheme="majorBidi"/>
      <w:i/>
      <w:iCs/>
      <w:color w:val="A6A6A6" w:themeColor="background1" w:themeShade="A6"/>
    </w:rPr>
  </w:style>
  <w:style w:type="character" w:customStyle="1" w:styleId="berschrift7Zchn">
    <w:name w:val="Überschrift 7 Zchn"/>
    <w:basedOn w:val="Absatz-Standardschriftart"/>
    <w:link w:val="berschrift7"/>
    <w:uiPriority w:val="18"/>
    <w:rsid w:val="009D615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18"/>
    <w:rsid w:val="009D615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18"/>
    <w:semiHidden/>
    <w:rsid w:val="009D615C"/>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D615C"/>
    <w:rPr>
      <w:rFonts w:ascii="Segoe UI Light" w:eastAsiaTheme="minorEastAsia" w:hAnsi="Segoe UI Light"/>
    </w:rPr>
  </w:style>
  <w:style w:type="paragraph" w:styleId="berschrift1">
    <w:name w:val="heading 1"/>
    <w:basedOn w:val="Standard"/>
    <w:next w:val="Standard"/>
    <w:link w:val="berschrift1Zchn"/>
    <w:uiPriority w:val="9"/>
    <w:qFormat/>
    <w:rsid w:val="009D615C"/>
    <w:pPr>
      <w:keepNext/>
      <w:keepLines/>
      <w:numPr>
        <w:numId w:val="1"/>
      </w:numPr>
      <w:spacing w:before="480" w:after="0"/>
      <w:ind w:left="432"/>
      <w:outlineLvl w:val="0"/>
    </w:pPr>
    <w:rPr>
      <w:rFonts w:asciiTheme="majorHAnsi" w:eastAsiaTheme="majorEastAsia" w:hAnsiTheme="majorHAnsi" w:cstheme="majorBidi"/>
      <w:b/>
      <w:bCs/>
      <w:color w:val="808080" w:themeColor="background1" w:themeShade="80"/>
      <w:sz w:val="28"/>
      <w:szCs w:val="28"/>
    </w:rPr>
  </w:style>
  <w:style w:type="paragraph" w:styleId="berschrift2">
    <w:name w:val="heading 2"/>
    <w:basedOn w:val="Standard"/>
    <w:next w:val="Standard"/>
    <w:link w:val="berschrift2Zchn"/>
    <w:uiPriority w:val="1"/>
    <w:unhideWhenUsed/>
    <w:qFormat/>
    <w:rsid w:val="009D615C"/>
    <w:pPr>
      <w:keepNext/>
      <w:keepLines/>
      <w:numPr>
        <w:ilvl w:val="1"/>
        <w:numId w:val="1"/>
      </w:numPr>
      <w:spacing w:before="200" w:after="0"/>
      <w:outlineLvl w:val="1"/>
    </w:pPr>
    <w:rPr>
      <w:rFonts w:asciiTheme="majorHAnsi" w:eastAsiaTheme="majorEastAsia" w:hAnsiTheme="majorHAnsi" w:cstheme="majorBidi"/>
      <w:b/>
      <w:bCs/>
      <w:color w:val="A6A6A6" w:themeColor="background1" w:themeShade="A6"/>
      <w:sz w:val="26"/>
      <w:szCs w:val="26"/>
    </w:rPr>
  </w:style>
  <w:style w:type="paragraph" w:styleId="berschrift3">
    <w:name w:val="heading 3"/>
    <w:basedOn w:val="Standard"/>
    <w:next w:val="Standard"/>
    <w:link w:val="berschrift3Zchn"/>
    <w:uiPriority w:val="1"/>
    <w:unhideWhenUsed/>
    <w:qFormat/>
    <w:rsid w:val="009D615C"/>
    <w:pPr>
      <w:keepNext/>
      <w:keepLines/>
      <w:numPr>
        <w:ilvl w:val="2"/>
        <w:numId w:val="1"/>
      </w:numPr>
      <w:spacing w:before="200" w:after="0"/>
      <w:outlineLvl w:val="2"/>
    </w:pPr>
    <w:rPr>
      <w:rFonts w:asciiTheme="majorHAnsi" w:eastAsiaTheme="majorEastAsia" w:hAnsiTheme="majorHAnsi" w:cstheme="majorBidi"/>
      <w:b/>
      <w:bCs/>
      <w:color w:val="BFBFBF" w:themeColor="background1" w:themeShade="BF"/>
    </w:rPr>
  </w:style>
  <w:style w:type="paragraph" w:styleId="berschrift4">
    <w:name w:val="heading 4"/>
    <w:basedOn w:val="Standard"/>
    <w:next w:val="Standard"/>
    <w:link w:val="berschrift4Zchn"/>
    <w:uiPriority w:val="18"/>
    <w:unhideWhenUsed/>
    <w:qFormat/>
    <w:rsid w:val="009D615C"/>
    <w:pPr>
      <w:keepNext/>
      <w:keepLines/>
      <w:numPr>
        <w:ilvl w:val="3"/>
        <w:numId w:val="1"/>
      </w:numPr>
      <w:spacing w:before="200" w:after="0"/>
      <w:outlineLvl w:val="3"/>
    </w:pPr>
    <w:rPr>
      <w:rFonts w:asciiTheme="majorHAnsi" w:eastAsiaTheme="majorEastAsia" w:hAnsiTheme="majorHAnsi" w:cstheme="majorBidi"/>
      <w:b/>
      <w:bCs/>
      <w:i/>
      <w:iCs/>
      <w:color w:val="BFBFBF" w:themeColor="background1" w:themeShade="BF"/>
    </w:rPr>
  </w:style>
  <w:style w:type="paragraph" w:styleId="berschrift5">
    <w:name w:val="heading 5"/>
    <w:basedOn w:val="Standard"/>
    <w:next w:val="Standard"/>
    <w:link w:val="berschrift5Zchn"/>
    <w:uiPriority w:val="18"/>
    <w:unhideWhenUsed/>
    <w:qFormat/>
    <w:rsid w:val="009D615C"/>
    <w:pPr>
      <w:keepNext/>
      <w:keepLines/>
      <w:numPr>
        <w:ilvl w:val="4"/>
        <w:numId w:val="1"/>
      </w:numPr>
      <w:spacing w:before="200" w:after="0"/>
      <w:outlineLvl w:val="4"/>
    </w:pPr>
    <w:rPr>
      <w:rFonts w:asciiTheme="majorHAnsi" w:eastAsiaTheme="majorEastAsia" w:hAnsiTheme="majorHAnsi" w:cstheme="majorBidi"/>
      <w:color w:val="A6A6A6" w:themeColor="background1" w:themeShade="A6"/>
    </w:rPr>
  </w:style>
  <w:style w:type="paragraph" w:styleId="berschrift6">
    <w:name w:val="heading 6"/>
    <w:basedOn w:val="Standard"/>
    <w:next w:val="Standard"/>
    <w:link w:val="berschrift6Zchn"/>
    <w:uiPriority w:val="18"/>
    <w:unhideWhenUsed/>
    <w:qFormat/>
    <w:rsid w:val="009D615C"/>
    <w:pPr>
      <w:keepNext/>
      <w:keepLines/>
      <w:numPr>
        <w:ilvl w:val="5"/>
        <w:numId w:val="1"/>
      </w:numPr>
      <w:spacing w:before="200" w:after="0"/>
      <w:outlineLvl w:val="5"/>
    </w:pPr>
    <w:rPr>
      <w:rFonts w:asciiTheme="majorHAnsi" w:eastAsiaTheme="majorEastAsia" w:hAnsiTheme="majorHAnsi" w:cstheme="majorBidi"/>
      <w:i/>
      <w:iCs/>
      <w:color w:val="A6A6A6" w:themeColor="background1" w:themeShade="A6"/>
    </w:rPr>
  </w:style>
  <w:style w:type="paragraph" w:styleId="berschrift7">
    <w:name w:val="heading 7"/>
    <w:basedOn w:val="Standard"/>
    <w:next w:val="Standard"/>
    <w:link w:val="berschrift7Zchn"/>
    <w:uiPriority w:val="18"/>
    <w:unhideWhenUsed/>
    <w:qFormat/>
    <w:rsid w:val="009D61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unhideWhenUsed/>
    <w:qFormat/>
    <w:rsid w:val="009D615C"/>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18"/>
    <w:semiHidden/>
    <w:unhideWhenUsed/>
    <w:qFormat/>
    <w:rsid w:val="009D61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615C"/>
    <w:rPr>
      <w:rFonts w:asciiTheme="majorHAnsi" w:eastAsiaTheme="majorEastAsia" w:hAnsiTheme="majorHAnsi" w:cstheme="majorBidi"/>
      <w:b/>
      <w:bCs/>
      <w:color w:val="808080" w:themeColor="background1" w:themeShade="80"/>
      <w:sz w:val="28"/>
      <w:szCs w:val="28"/>
    </w:rPr>
  </w:style>
  <w:style w:type="character" w:customStyle="1" w:styleId="berschrift2Zchn">
    <w:name w:val="Überschrift 2 Zchn"/>
    <w:basedOn w:val="Absatz-Standardschriftart"/>
    <w:link w:val="berschrift2"/>
    <w:uiPriority w:val="1"/>
    <w:rsid w:val="009D615C"/>
    <w:rPr>
      <w:rFonts w:asciiTheme="majorHAnsi" w:eastAsiaTheme="majorEastAsia" w:hAnsiTheme="majorHAnsi" w:cstheme="majorBidi"/>
      <w:b/>
      <w:bCs/>
      <w:color w:val="A6A6A6" w:themeColor="background1" w:themeShade="A6"/>
      <w:sz w:val="26"/>
      <w:szCs w:val="26"/>
    </w:rPr>
  </w:style>
  <w:style w:type="character" w:customStyle="1" w:styleId="berschrift3Zchn">
    <w:name w:val="Überschrift 3 Zchn"/>
    <w:basedOn w:val="Absatz-Standardschriftart"/>
    <w:link w:val="berschrift3"/>
    <w:uiPriority w:val="1"/>
    <w:rsid w:val="009D615C"/>
    <w:rPr>
      <w:rFonts w:asciiTheme="majorHAnsi" w:eastAsiaTheme="majorEastAsia" w:hAnsiTheme="majorHAnsi" w:cstheme="majorBidi"/>
      <w:b/>
      <w:bCs/>
      <w:color w:val="BFBFBF" w:themeColor="background1" w:themeShade="BF"/>
    </w:rPr>
  </w:style>
  <w:style w:type="character" w:customStyle="1" w:styleId="berschrift4Zchn">
    <w:name w:val="Überschrift 4 Zchn"/>
    <w:basedOn w:val="Absatz-Standardschriftart"/>
    <w:link w:val="berschrift4"/>
    <w:uiPriority w:val="18"/>
    <w:rsid w:val="009D615C"/>
    <w:rPr>
      <w:rFonts w:asciiTheme="majorHAnsi" w:eastAsiaTheme="majorEastAsia" w:hAnsiTheme="majorHAnsi" w:cstheme="majorBidi"/>
      <w:b/>
      <w:bCs/>
      <w:i/>
      <w:iCs/>
      <w:color w:val="BFBFBF" w:themeColor="background1" w:themeShade="BF"/>
    </w:rPr>
  </w:style>
  <w:style w:type="character" w:customStyle="1" w:styleId="berschrift5Zchn">
    <w:name w:val="Überschrift 5 Zchn"/>
    <w:basedOn w:val="Absatz-Standardschriftart"/>
    <w:link w:val="berschrift5"/>
    <w:uiPriority w:val="18"/>
    <w:rsid w:val="009D615C"/>
    <w:rPr>
      <w:rFonts w:asciiTheme="majorHAnsi" w:eastAsiaTheme="majorEastAsia" w:hAnsiTheme="majorHAnsi" w:cstheme="majorBidi"/>
      <w:color w:val="A6A6A6" w:themeColor="background1" w:themeShade="A6"/>
    </w:rPr>
  </w:style>
  <w:style w:type="character" w:customStyle="1" w:styleId="berschrift6Zchn">
    <w:name w:val="Überschrift 6 Zchn"/>
    <w:basedOn w:val="Absatz-Standardschriftart"/>
    <w:link w:val="berschrift6"/>
    <w:uiPriority w:val="18"/>
    <w:rsid w:val="009D615C"/>
    <w:rPr>
      <w:rFonts w:asciiTheme="majorHAnsi" w:eastAsiaTheme="majorEastAsia" w:hAnsiTheme="majorHAnsi" w:cstheme="majorBidi"/>
      <w:i/>
      <w:iCs/>
      <w:color w:val="A6A6A6" w:themeColor="background1" w:themeShade="A6"/>
    </w:rPr>
  </w:style>
  <w:style w:type="character" w:customStyle="1" w:styleId="berschrift7Zchn">
    <w:name w:val="Überschrift 7 Zchn"/>
    <w:basedOn w:val="Absatz-Standardschriftart"/>
    <w:link w:val="berschrift7"/>
    <w:uiPriority w:val="18"/>
    <w:rsid w:val="009D615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18"/>
    <w:rsid w:val="009D615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18"/>
    <w:semiHidden/>
    <w:rsid w:val="009D615C"/>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2323</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Mejdin Hatema</dc:creator>
  <cp:keywords/>
  <dc:description/>
  <cp:lastModifiedBy>Mejdin Hatema</cp:lastModifiedBy>
  <cp:revision>2</cp:revision>
  <dcterms:created xsi:type="dcterms:W3CDTF">2015-09-13T11:04:00Z</dcterms:created>
  <dcterms:modified xsi:type="dcterms:W3CDTF">2015-09-13T11:05:00Z</dcterms:modified>
</cp:coreProperties>
</file>